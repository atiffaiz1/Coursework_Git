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9C0BE" w14:textId="77777777" w:rsidR="009C1ADE" w:rsidRPr="00A6464C" w:rsidRDefault="009C1ADE" w:rsidP="009C1ADE">
      <w:pPr>
        <w:spacing w:after="0" w:line="276" w:lineRule="auto"/>
        <w:jc w:val="center"/>
        <w:rPr>
          <w:rFonts w:ascii="Arial" w:hAnsi="Arial" w:cs="Arial"/>
          <w:b/>
          <w:sz w:val="32"/>
          <w:szCs w:val="26"/>
        </w:rPr>
      </w:pPr>
      <w:r w:rsidRPr="00A6464C">
        <w:rPr>
          <w:rFonts w:ascii="Arial" w:hAnsi="Arial" w:cs="Arial"/>
          <w:b/>
          <w:sz w:val="32"/>
          <w:szCs w:val="26"/>
        </w:rPr>
        <w:t xml:space="preserve">Optimizing optical properties of organic polymers: </w:t>
      </w:r>
      <w:r w:rsidRPr="00A6464C">
        <w:rPr>
          <w:rFonts w:ascii="Arial" w:hAnsi="Arial" w:cs="Arial"/>
          <w:b/>
          <w:sz w:val="32"/>
          <w:szCs w:val="26"/>
        </w:rPr>
        <w:br/>
        <w:t>High-throughput screening and Big Data mining</w:t>
      </w:r>
    </w:p>
    <w:p w14:paraId="2A041DF4" w14:textId="77777777" w:rsidR="009C1ADE" w:rsidRPr="00EC438C" w:rsidRDefault="009C1ADE" w:rsidP="009C1ADE">
      <w:pPr>
        <w:spacing w:after="0" w:line="276" w:lineRule="auto"/>
        <w:jc w:val="center"/>
        <w:rPr>
          <w:rFonts w:ascii="Arial" w:hAnsi="Arial" w:cs="Arial"/>
          <w:b/>
          <w:sz w:val="10"/>
          <w:szCs w:val="26"/>
        </w:rPr>
      </w:pPr>
    </w:p>
    <w:p w14:paraId="1AEA208B" w14:textId="30CDDC6B" w:rsidR="0009009C" w:rsidRPr="009C1ADE" w:rsidRDefault="0009009C" w:rsidP="009F5AFD">
      <w:pPr>
        <w:spacing w:after="0" w:line="360" w:lineRule="auto"/>
        <w:jc w:val="center"/>
        <w:rPr>
          <w:rFonts w:ascii="Arial" w:hAnsi="Arial" w:cs="Arial"/>
          <w:sz w:val="32"/>
          <w:szCs w:val="20"/>
        </w:rPr>
      </w:pPr>
      <w:r w:rsidRPr="009C1ADE">
        <w:rPr>
          <w:rFonts w:ascii="Arial" w:hAnsi="Arial" w:cs="Arial"/>
          <w:sz w:val="32"/>
          <w:szCs w:val="20"/>
        </w:rPr>
        <w:t>Appendix: Part 1</w:t>
      </w:r>
    </w:p>
    <w:p w14:paraId="4C41981E" w14:textId="77777777" w:rsidR="000C30F2" w:rsidRPr="00EC53BE" w:rsidRDefault="000C30F2" w:rsidP="000C30F2">
      <w:pPr>
        <w:spacing w:line="360" w:lineRule="auto"/>
        <w:rPr>
          <w:rFonts w:ascii="Arial" w:hAnsi="Arial" w:cs="Arial"/>
          <w:b/>
          <w:sz w:val="24"/>
        </w:rPr>
      </w:pPr>
      <w:r w:rsidRPr="00EC53BE">
        <w:rPr>
          <w:rFonts w:ascii="Arial" w:hAnsi="Arial" w:cs="Arial"/>
          <w:b/>
          <w:sz w:val="24"/>
        </w:rPr>
        <w:t>Polarizability</w:t>
      </w:r>
    </w:p>
    <w:p w14:paraId="219B52A7" w14:textId="77777777" w:rsidR="000C30F2" w:rsidRDefault="000C30F2" w:rsidP="000C30F2">
      <w:pPr>
        <w:spacing w:line="360" w:lineRule="auto"/>
        <w:jc w:val="both"/>
        <w:rPr>
          <w:rFonts w:ascii="Arial" w:hAnsi="Arial" w:cs="Arial"/>
        </w:rPr>
      </w:pPr>
      <w:r>
        <w:rPr>
          <w:rFonts w:ascii="Arial" w:hAnsi="Arial" w:cs="Arial"/>
        </w:rPr>
        <w:t>T</w:t>
      </w:r>
      <w:r w:rsidRPr="00EC53BE">
        <w:rPr>
          <w:rFonts w:ascii="Arial" w:hAnsi="Arial" w:cs="Arial"/>
        </w:rPr>
        <w:t>he presence of an external electric field</w:t>
      </w:r>
      <w:r>
        <w:rPr>
          <w:rFonts w:ascii="Arial" w:hAnsi="Arial" w:cs="Arial"/>
        </w:rPr>
        <w:t xml:space="preserve"> causes</w:t>
      </w:r>
      <w:r w:rsidRPr="00EC53BE">
        <w:rPr>
          <w:rFonts w:ascii="Arial" w:hAnsi="Arial" w:cs="Arial"/>
        </w:rPr>
        <w:t xml:space="preserve"> the electron </w:t>
      </w:r>
      <w:r>
        <w:rPr>
          <w:rFonts w:ascii="Arial" w:hAnsi="Arial" w:cs="Arial"/>
        </w:rPr>
        <w:t>distribution</w:t>
      </w:r>
      <w:r w:rsidRPr="00EC53BE">
        <w:rPr>
          <w:rFonts w:ascii="Arial" w:hAnsi="Arial" w:cs="Arial"/>
        </w:rPr>
        <w:t xml:space="preserve"> of a molecule (or an atom) </w:t>
      </w:r>
      <w:r>
        <w:rPr>
          <w:rFonts w:ascii="Arial" w:hAnsi="Arial" w:cs="Arial"/>
        </w:rPr>
        <w:t xml:space="preserve">to </w:t>
      </w:r>
      <w:r w:rsidRPr="00EC53BE">
        <w:rPr>
          <w:rFonts w:ascii="Arial" w:hAnsi="Arial" w:cs="Arial"/>
        </w:rPr>
        <w:t>rearrange from its ground state</w:t>
      </w:r>
      <w:r>
        <w:rPr>
          <w:rFonts w:ascii="Arial" w:hAnsi="Arial" w:cs="Arial"/>
        </w:rPr>
        <w:t xml:space="preserve"> configuration</w:t>
      </w:r>
      <w:r w:rsidRPr="00EC53BE">
        <w:rPr>
          <w:rFonts w:ascii="Arial" w:hAnsi="Arial" w:cs="Arial"/>
        </w:rPr>
        <w:t xml:space="preserve"> and the molecular geometry </w:t>
      </w:r>
      <w:r>
        <w:rPr>
          <w:rFonts w:ascii="Arial" w:hAnsi="Arial" w:cs="Arial"/>
        </w:rPr>
        <w:t>to</w:t>
      </w:r>
      <w:r w:rsidRPr="00EC53BE">
        <w:rPr>
          <w:rFonts w:ascii="Arial" w:hAnsi="Arial" w:cs="Arial"/>
        </w:rPr>
        <w:t xml:space="preserve"> distort. </w:t>
      </w:r>
      <w:r>
        <w:rPr>
          <w:rFonts w:ascii="Arial" w:hAnsi="Arial" w:cs="Arial"/>
        </w:rPr>
        <w:t>A typical source of an electric field</w:t>
      </w:r>
      <w:r w:rsidRPr="00EC53BE">
        <w:rPr>
          <w:rFonts w:ascii="Arial" w:hAnsi="Arial" w:cs="Arial"/>
        </w:rPr>
        <w:t xml:space="preserve"> </w:t>
      </w:r>
      <w:r>
        <w:rPr>
          <w:rFonts w:ascii="Arial" w:hAnsi="Arial" w:cs="Arial"/>
        </w:rPr>
        <w:t>is</w:t>
      </w:r>
      <w:r w:rsidRPr="00EC53BE">
        <w:rPr>
          <w:rFonts w:ascii="Arial" w:hAnsi="Arial" w:cs="Arial"/>
        </w:rPr>
        <w:t xml:space="preserve"> light (i.e., electromagnetic radiation)</w:t>
      </w:r>
      <w:r>
        <w:rPr>
          <w:rFonts w:ascii="Arial" w:hAnsi="Arial" w:cs="Arial"/>
        </w:rPr>
        <w:t>, and a common situation for the above process is light-matter interaction</w:t>
      </w:r>
      <w:r w:rsidRPr="00EC53BE">
        <w:rPr>
          <w:rFonts w:ascii="Arial" w:hAnsi="Arial" w:cs="Arial"/>
        </w:rPr>
        <w:t xml:space="preserve">. The change of the electronic structure results in an induced dipole moment within the molecule. </w:t>
      </w:r>
      <w:r>
        <w:rPr>
          <w:rFonts w:ascii="Arial" w:hAnsi="Arial" w:cs="Arial"/>
        </w:rPr>
        <w:t>The quantum mechanical description of this process involves the addition of the electric field interaction to the molecular Hamiltonian and the resulting Schrödinger equation is commonly solved employing a perturbation approach. The</w:t>
      </w:r>
      <w:r w:rsidRPr="00EC53BE">
        <w:rPr>
          <w:rFonts w:ascii="Arial" w:hAnsi="Arial" w:cs="Arial"/>
        </w:rPr>
        <w:t xml:space="preserve"> response of the electronic structure </w:t>
      </w:r>
      <w:r>
        <w:rPr>
          <w:rFonts w:ascii="Arial" w:hAnsi="Arial" w:cs="Arial"/>
        </w:rPr>
        <w:t>following</w:t>
      </w:r>
      <w:r w:rsidRPr="00EC53BE">
        <w:rPr>
          <w:rFonts w:ascii="Arial" w:hAnsi="Arial" w:cs="Arial"/>
        </w:rPr>
        <w:t xml:space="preserve"> </w:t>
      </w:r>
      <w:r>
        <w:rPr>
          <w:rFonts w:ascii="Arial" w:hAnsi="Arial" w:cs="Arial"/>
        </w:rPr>
        <w:t xml:space="preserve">the perturbation of the original </w:t>
      </w:r>
      <w:r w:rsidRPr="00EC53BE">
        <w:rPr>
          <w:rFonts w:ascii="Arial" w:hAnsi="Arial" w:cs="Arial"/>
        </w:rPr>
        <w:t xml:space="preserve">Hamiltonian </w:t>
      </w:r>
      <w:r>
        <w:rPr>
          <w:rFonts w:ascii="Arial" w:hAnsi="Arial" w:cs="Arial"/>
        </w:rPr>
        <w:t>can be considered using response theory.</w:t>
      </w:r>
    </w:p>
    <w:p w14:paraId="5EBE8F88" w14:textId="77777777" w:rsidR="000C30F2" w:rsidRPr="00EC53BE" w:rsidRDefault="000C30F2" w:rsidP="000C30F2">
      <w:pPr>
        <w:spacing w:line="360" w:lineRule="auto"/>
        <w:jc w:val="both"/>
        <w:rPr>
          <w:rFonts w:ascii="Arial" w:hAnsi="Arial" w:cs="Arial"/>
        </w:rPr>
      </w:pPr>
      <w:r>
        <w:rPr>
          <w:rFonts w:ascii="Arial" w:hAnsi="Arial" w:cs="Arial"/>
        </w:rPr>
        <w:t>If the applied</w:t>
      </w:r>
      <w:r w:rsidRPr="00EC53BE">
        <w:rPr>
          <w:rFonts w:ascii="Arial" w:hAnsi="Arial" w:cs="Arial"/>
        </w:rPr>
        <w:t xml:space="preserve"> electric field </w:t>
      </w:r>
      <w:r>
        <w:rPr>
          <w:rFonts w:ascii="Arial" w:hAnsi="Arial" w:cs="Arial"/>
        </w:rPr>
        <w:t>is weak</w:t>
      </w:r>
      <w:r w:rsidRPr="00EC53BE">
        <w:rPr>
          <w:rFonts w:ascii="Arial" w:hAnsi="Arial" w:cs="Arial"/>
        </w:rPr>
        <w:t>, the induced dipole moment (</w:t>
      </w:r>
      <w:r w:rsidRPr="004B3FB6">
        <w:rPr>
          <w:rFonts w:ascii="Arial" w:hAnsi="Arial" w:cs="Arial"/>
          <w:i/>
        </w:rPr>
        <w:t>µ</w:t>
      </w:r>
      <w:r w:rsidRPr="004B3FB6">
        <w:rPr>
          <w:rFonts w:ascii="Arial" w:hAnsi="Arial" w:cs="Arial"/>
          <w:i/>
          <w:vertAlign w:val="subscript"/>
        </w:rPr>
        <w:t>I</w:t>
      </w:r>
      <w:r w:rsidRPr="00EC53BE">
        <w:rPr>
          <w:rFonts w:ascii="Arial" w:hAnsi="Arial" w:cs="Arial"/>
        </w:rPr>
        <w:t>) varies linearly with the applied electric field strength (ε) and the constant of proportionality is the polarizability (</w:t>
      </w:r>
      <w:r w:rsidRPr="004B3FB6">
        <w:rPr>
          <w:rFonts w:ascii="Arial" w:hAnsi="Arial" w:cs="Arial"/>
          <w:i/>
        </w:rPr>
        <w:t>α</w:t>
      </w:r>
      <w:r w:rsidRPr="00EC53BE">
        <w:rPr>
          <w:rFonts w:ascii="Arial" w:hAnsi="Arial" w:cs="Arial"/>
        </w:rPr>
        <w:t xml:space="preserve">). As the electric field strength increases, higher order terms in the field strength have to be included in the description of the induced dipole moment as shown in eqn </w:t>
      </w:r>
      <w:r w:rsidRPr="00EC53BE">
        <w:rPr>
          <w:rFonts w:ascii="Arial" w:hAnsi="Arial" w:cs="Arial"/>
        </w:rPr>
        <w:fldChar w:fldCharType="begin"/>
      </w:r>
      <w:r w:rsidRPr="00EC53BE">
        <w:rPr>
          <w:rFonts w:ascii="Arial" w:hAnsi="Arial" w:cs="Arial"/>
        </w:rPr>
        <w:instrText xml:space="preserve"> REF _Ref406438293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(1)</w:t>
      </w:r>
      <w:r w:rsidRPr="00EC53BE">
        <w:rPr>
          <w:rFonts w:ascii="Arial" w:hAnsi="Arial" w:cs="Arial"/>
        </w:rPr>
        <w:fldChar w:fldCharType="end"/>
      </w:r>
      <w:r w:rsidRPr="00EC53BE">
        <w:rPr>
          <w:rFonts w:ascii="Arial" w:hAnsi="Arial" w:cs="Arial"/>
        </w:rPr>
        <w:t xml:space="preserve">. The </w:t>
      </w:r>
      <w:r>
        <w:rPr>
          <w:rFonts w:ascii="Arial" w:hAnsi="Arial" w:cs="Arial"/>
        </w:rPr>
        <w:t xml:space="preserve">total dipole moment </w:t>
      </w:r>
      <w:r w:rsidRPr="00EC53BE">
        <w:rPr>
          <w:rFonts w:ascii="Arial" w:hAnsi="Arial" w:cs="Arial"/>
        </w:rPr>
        <w:t>(</w:t>
      </w:r>
      <w:r w:rsidRPr="00786438">
        <w:rPr>
          <w:rFonts w:ascii="Arial" w:hAnsi="Arial" w:cs="Arial"/>
          <w:i/>
        </w:rPr>
        <w:t>µ</w:t>
      </w:r>
      <w:r w:rsidRPr="00EC53BE">
        <w:rPr>
          <w:rFonts w:ascii="Arial" w:hAnsi="Arial" w:cs="Arial"/>
        </w:rPr>
        <w:t>)</w:t>
      </w:r>
      <w:r>
        <w:rPr>
          <w:rFonts w:ascii="Arial" w:hAnsi="Arial" w:cs="Arial"/>
        </w:rPr>
        <w:t xml:space="preserve"> is the sum of </w:t>
      </w:r>
      <w:r w:rsidRPr="00EC53BE">
        <w:rPr>
          <w:rFonts w:ascii="Arial" w:hAnsi="Arial" w:cs="Arial"/>
        </w:rPr>
        <w:t>permanent</w:t>
      </w:r>
      <w:r>
        <w:rPr>
          <w:rFonts w:ascii="Arial" w:hAnsi="Arial" w:cs="Arial"/>
        </w:rPr>
        <w:t xml:space="preserve"> </w:t>
      </w:r>
      <w:r w:rsidRPr="00EC53BE">
        <w:rPr>
          <w:rFonts w:ascii="Arial" w:hAnsi="Arial" w:cs="Arial"/>
        </w:rPr>
        <w:t>(</w:t>
      </w:r>
      <m:oMath>
        <m:sSub>
          <m:sSubPr>
            <m:ctrlPr>
              <w:rPr>
                <w:rFonts w:ascii="Cambria Math" w:hAnsi="Cambria Math" w:cs="Arial"/>
              </w:rPr>
            </m:ctrlPr>
          </m:sSubPr>
          <m:e>
            <m:r>
              <w:rPr>
                <w:rFonts w:ascii="Cambria Math" w:hAnsi="Cambria Math" w:cs="Arial"/>
              </w:rPr>
              <m:t>μ</m:t>
            </m:r>
          </m:e>
          <m:sub>
            <m:r>
              <m:rPr>
                <m:sty m:val="p"/>
              </m:rPr>
              <w:rPr>
                <w:rFonts w:ascii="Cambria Math" w:hAnsi="Cambria Math" w:cs="Arial"/>
              </w:rPr>
              <m:t>0</m:t>
            </m:r>
          </m:sub>
        </m:sSub>
      </m:oMath>
      <w:r w:rsidRPr="00EC53BE">
        <w:rPr>
          <w:rFonts w:ascii="Arial" w:hAnsi="Arial" w:cs="Arial"/>
        </w:rPr>
        <w:t xml:space="preserve">) </w:t>
      </w:r>
      <w:r>
        <w:rPr>
          <w:rFonts w:ascii="Arial" w:hAnsi="Arial" w:cs="Arial"/>
        </w:rPr>
        <w:t xml:space="preserve">and induced </w:t>
      </w:r>
      <w:r w:rsidRPr="00EC53BE">
        <w:rPr>
          <w:rFonts w:ascii="Arial" w:hAnsi="Arial" w:cs="Arial"/>
        </w:rPr>
        <w:t>(</w:t>
      </w:r>
      <w:r w:rsidRPr="00786438">
        <w:rPr>
          <w:rFonts w:ascii="Arial" w:hAnsi="Arial" w:cs="Arial"/>
          <w:i/>
        </w:rPr>
        <w:t>µ</w:t>
      </w:r>
      <w:r w:rsidRPr="00786438">
        <w:rPr>
          <w:rFonts w:ascii="Arial" w:hAnsi="Arial" w:cs="Arial"/>
          <w:i/>
          <w:vertAlign w:val="subscript"/>
        </w:rPr>
        <w:t>I</w:t>
      </w:r>
      <w:r w:rsidRPr="00EC53BE">
        <w:rPr>
          <w:rFonts w:ascii="Arial" w:hAnsi="Arial" w:cs="Arial"/>
        </w:rPr>
        <w:t>)</w:t>
      </w:r>
      <w:r>
        <w:rPr>
          <w:rFonts w:ascii="Arial" w:hAnsi="Arial" w:cs="Arial"/>
        </w:rPr>
        <w:t xml:space="preserve"> </w:t>
      </w:r>
      <w:r w:rsidRPr="00EC53BE">
        <w:rPr>
          <w:rFonts w:ascii="Arial" w:hAnsi="Arial" w:cs="Arial"/>
        </w:rPr>
        <w:t xml:space="preserve">dipole moment. </w:t>
      </w:r>
      <w:r>
        <w:rPr>
          <w:rFonts w:ascii="Arial" w:hAnsi="Arial" w:cs="Arial"/>
        </w:rPr>
        <w:t>T</w:t>
      </w:r>
      <w:r w:rsidRPr="00EC53BE">
        <w:rPr>
          <w:rFonts w:ascii="Arial" w:hAnsi="Arial" w:cs="Arial"/>
        </w:rPr>
        <w:t>he coefficients of the higher order terms are the hyperpolarizabilities of different order (</w:t>
      </w:r>
      <m:oMath>
        <m:r>
          <w:rPr>
            <w:rFonts w:ascii="Cambria Math" w:hAnsi="Cambria Math" w:cs="Arial"/>
          </w:rPr>
          <m:t>β,γ</m:t>
        </m:r>
        <m:r>
          <w:rPr>
            <w:rFonts w:ascii="Cambria Math" w:eastAsiaTheme="minorEastAsia" w:hAnsi="Cambria Math" w:cs="Arial"/>
          </w:rPr>
          <m:t>,…</m:t>
        </m:r>
      </m:oMath>
      <w:r w:rsidRPr="00EC53BE">
        <w:rPr>
          <w:rFonts w:ascii="Arial" w:hAnsi="Arial" w:cs="Arial"/>
        </w:rPr>
        <w:t xml:space="preserve">). The latter are the source </w:t>
      </w:r>
      <w:r>
        <w:rPr>
          <w:rFonts w:ascii="Arial" w:hAnsi="Arial" w:cs="Arial"/>
        </w:rPr>
        <w:t>of</w:t>
      </w:r>
      <w:r w:rsidRPr="00EC53BE">
        <w:rPr>
          <w:rFonts w:ascii="Arial" w:hAnsi="Arial" w:cs="Arial"/>
        </w:rPr>
        <w:t xml:space="preserve"> </w:t>
      </w:r>
      <w:r>
        <w:rPr>
          <w:rFonts w:ascii="Arial" w:hAnsi="Arial" w:cs="Arial"/>
        </w:rPr>
        <w:t xml:space="preserve">important </w:t>
      </w:r>
      <w:r w:rsidRPr="00EC53BE">
        <w:rPr>
          <w:rFonts w:ascii="Arial" w:hAnsi="Arial" w:cs="Arial"/>
        </w:rPr>
        <w:t xml:space="preserve">non-linear optical (NLO) effects. </w:t>
      </w:r>
    </w:p>
    <w:tbl>
      <w:tblPr>
        <w:tblW w:w="0" w:type="auto"/>
        <w:tblInd w:w="5" w:type="dxa"/>
        <w:tblLook w:val="04A0" w:firstRow="1" w:lastRow="0" w:firstColumn="1" w:lastColumn="0" w:noHBand="0" w:noVBand="1"/>
      </w:tblPr>
      <w:tblGrid>
        <w:gridCol w:w="805"/>
        <w:gridCol w:w="7650"/>
        <w:gridCol w:w="895"/>
      </w:tblGrid>
      <w:tr w:rsidR="000C30F2" w:rsidRPr="00EC53BE" w14:paraId="1FA8F3FF" w14:textId="77777777" w:rsidTr="004B3FB6">
        <w:tc>
          <w:tcPr>
            <w:tcW w:w="805" w:type="dxa"/>
          </w:tcPr>
          <w:p w14:paraId="4F953D75" w14:textId="77777777" w:rsidR="000C30F2" w:rsidRPr="00EC53BE" w:rsidRDefault="000C30F2" w:rsidP="004B3FB6">
            <w:pPr>
              <w:spacing w:line="360" w:lineRule="auto"/>
              <w:jc w:val="both"/>
              <w:rPr>
                <w:rFonts w:ascii="Arial" w:hAnsi="Arial" w:cs="Arial"/>
              </w:rPr>
            </w:pPr>
          </w:p>
        </w:tc>
        <w:tc>
          <w:tcPr>
            <w:tcW w:w="7650" w:type="dxa"/>
          </w:tcPr>
          <w:p w14:paraId="2B637E4F" w14:textId="77777777" w:rsidR="000C30F2" w:rsidRPr="00EC53BE" w:rsidRDefault="000C30F2" w:rsidP="004B3FB6">
            <w:pPr>
              <w:spacing w:line="360" w:lineRule="auto"/>
              <w:jc w:val="center"/>
              <w:rPr>
                <w:rFonts w:ascii="Arial" w:hAnsi="Arial" w:cs="Arial"/>
              </w:rPr>
            </w:pPr>
            <m:oMathPara>
              <m:oMath>
                <m:r>
                  <w:rPr>
                    <w:rFonts w:ascii="Cambria Math" w:hAnsi="Cambria Math" w:cs="Arial"/>
                  </w:rPr>
                  <m:t>μ=</m:t>
                </m:r>
                <m:sSub>
                  <m:sSubPr>
                    <m:ctrlPr>
                      <w:rPr>
                        <w:rFonts w:ascii="Cambria Math" w:hAnsi="Cambria Math" w:cs="Arial"/>
                        <w:i/>
                      </w:rPr>
                    </m:ctrlPr>
                  </m:sSubPr>
                  <m:e>
                    <m:r>
                      <w:rPr>
                        <w:rFonts w:ascii="Cambria Math" w:hAnsi="Cambria Math" w:cs="Arial"/>
                      </w:rPr>
                      <m:t>μ</m:t>
                    </m:r>
                  </m:e>
                  <m:sub>
                    <m:r>
                      <w:rPr>
                        <w:rFonts w:ascii="Cambria Math" w:hAnsi="Cambria Math" w:cs="Arial"/>
                      </w:rPr>
                      <m:t>0</m:t>
                    </m:r>
                  </m:sub>
                </m:sSub>
                <m:r>
                  <w:rPr>
                    <w:rFonts w:ascii="Cambria Math" w:hAnsi="Cambria Math" w:cs="Arial"/>
                  </w:rPr>
                  <m:t xml:space="preserve">+α </m:t>
                </m:r>
                <m:r>
                  <m:rPr>
                    <m:sty m:val="p"/>
                  </m:rPr>
                  <w:rPr>
                    <w:rFonts w:ascii="Cambria Math" w:hAnsi="Cambria Math" w:cs="Arial"/>
                  </w:rPr>
                  <m:t>ε+</m:t>
                </m:r>
                <m:f>
                  <m:fPr>
                    <m:ctrlPr>
                      <w:rPr>
                        <w:rFonts w:ascii="Cambria Math" w:hAnsi="Cambria Math" w:cs="Arial"/>
                      </w:rPr>
                    </m:ctrlPr>
                  </m:fPr>
                  <m:num>
                    <m:r>
                      <w:rPr>
                        <w:rFonts w:ascii="Cambria Math" w:hAnsi="Cambria Math" w:cs="Arial"/>
                      </w:rPr>
                      <m:t>1</m:t>
                    </m:r>
                  </m:num>
                  <m:den>
                    <m:r>
                      <w:rPr>
                        <w:rFonts w:ascii="Cambria Math" w:hAnsi="Cambria Math" w:cs="Arial"/>
                      </w:rPr>
                      <m:t>2</m:t>
                    </m:r>
                  </m:den>
                </m:f>
                <m:r>
                  <w:rPr>
                    <w:rFonts w:ascii="Cambria Math" w:hAnsi="Cambria Math" w:cs="Arial"/>
                  </w:rPr>
                  <m:t>β</m:t>
                </m:r>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2</m:t>
                    </m:r>
                  </m:sup>
                </m:sSup>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6</m:t>
                    </m:r>
                  </m:den>
                </m:f>
                <m:r>
                  <w:rPr>
                    <w:rFonts w:ascii="Cambria Math" w:hAnsi="Cambria Math" w:cs="Arial"/>
                  </w:rPr>
                  <m:t>γ</m:t>
                </m:r>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3</m:t>
                    </m:r>
                  </m:sup>
                </m:sSup>
                <m:r>
                  <w:rPr>
                    <w:rFonts w:ascii="Cambria Math" w:hAnsi="Cambria Math" w:cs="Arial"/>
                  </w:rPr>
                  <m:t>+…</m:t>
                </m:r>
              </m:oMath>
            </m:oMathPara>
          </w:p>
        </w:tc>
        <w:tc>
          <w:tcPr>
            <w:tcW w:w="895" w:type="dxa"/>
          </w:tcPr>
          <w:p w14:paraId="22F15725" w14:textId="77777777" w:rsidR="000C30F2" w:rsidRPr="004B3FB6" w:rsidRDefault="000C30F2" w:rsidP="004B3FB6">
            <w:pPr>
              <w:spacing w:line="360" w:lineRule="auto"/>
              <w:rPr>
                <w:rFonts w:ascii="Arial" w:hAnsi="Arial" w:cs="Arial"/>
                <w:iCs/>
              </w:rPr>
            </w:pPr>
            <w:r w:rsidRPr="00EC53BE">
              <w:rPr>
                <w:rFonts w:ascii="Arial" w:hAnsi="Arial" w:cs="Arial"/>
                <w:i/>
                <w:iCs/>
              </w:rPr>
              <w:t xml:space="preserve">   </w:t>
            </w:r>
            <w:r w:rsidRPr="004B3FB6">
              <w:rPr>
                <w:rFonts w:ascii="Arial" w:hAnsi="Arial" w:cs="Arial"/>
                <w:iCs/>
              </w:rPr>
              <w:t xml:space="preserve"> (</w:t>
            </w:r>
            <w:r w:rsidRPr="004B3FB6">
              <w:rPr>
                <w:rFonts w:ascii="Arial" w:hAnsi="Arial" w:cs="Arial"/>
                <w:iCs/>
              </w:rPr>
              <w:fldChar w:fldCharType="begin"/>
            </w:r>
            <w:r w:rsidRPr="004B3FB6">
              <w:rPr>
                <w:rFonts w:ascii="Arial" w:hAnsi="Arial" w:cs="Arial"/>
                <w:iCs/>
              </w:rPr>
              <w:instrText xml:space="preserve"> SEQ Equation \* ARABIC </w:instrText>
            </w:r>
            <w:r w:rsidRPr="004B3FB6">
              <w:rPr>
                <w:rFonts w:ascii="Arial" w:hAnsi="Arial" w:cs="Arial"/>
                <w:iCs/>
              </w:rPr>
              <w:fldChar w:fldCharType="separate"/>
            </w:r>
            <w:r w:rsidRPr="004B3FB6">
              <w:rPr>
                <w:rFonts w:ascii="Arial" w:hAnsi="Arial" w:cs="Arial"/>
                <w:iCs/>
                <w:noProof/>
              </w:rPr>
              <w:t>1</w:t>
            </w:r>
            <w:r w:rsidRPr="004B3FB6">
              <w:rPr>
                <w:rFonts w:ascii="Arial" w:hAnsi="Arial" w:cs="Arial"/>
                <w:iCs/>
              </w:rPr>
              <w:fldChar w:fldCharType="end"/>
            </w:r>
            <w:r w:rsidRPr="004B3FB6">
              <w:rPr>
                <w:rFonts w:ascii="Arial" w:hAnsi="Arial" w:cs="Arial"/>
                <w:iCs/>
              </w:rPr>
              <w:t>)</w:t>
            </w:r>
          </w:p>
        </w:tc>
      </w:tr>
    </w:tbl>
    <w:p w14:paraId="2FA5310A" w14:textId="77777777" w:rsidR="000C30F2" w:rsidRPr="00EC53BE" w:rsidRDefault="000C30F2" w:rsidP="000C30F2">
      <w:pPr>
        <w:spacing w:line="360" w:lineRule="auto"/>
        <w:jc w:val="both"/>
        <w:rPr>
          <w:rFonts w:ascii="Arial" w:hAnsi="Arial" w:cs="Arial"/>
        </w:rPr>
      </w:pPr>
      <w:r w:rsidRPr="00EC53BE">
        <w:rPr>
          <w:rFonts w:ascii="Arial" w:hAnsi="Arial" w:cs="Arial"/>
        </w:rPr>
        <w:t xml:space="preserve">The relationship between </w:t>
      </w:r>
      <w:r>
        <w:rPr>
          <w:rFonts w:ascii="Arial" w:hAnsi="Arial" w:cs="Arial"/>
        </w:rPr>
        <w:t xml:space="preserve">the </w:t>
      </w:r>
      <w:r w:rsidRPr="00EC53BE">
        <w:rPr>
          <w:rFonts w:ascii="Arial" w:hAnsi="Arial" w:cs="Arial"/>
        </w:rPr>
        <w:t xml:space="preserve">polarizability and energy of a molecular system can be obtained by using a Taylor expansion of the energy in the electric field strength as shown in eqn </w:t>
      </w:r>
      <w:r w:rsidRPr="00EC53BE">
        <w:rPr>
          <w:rFonts w:ascii="Arial" w:hAnsi="Arial" w:cs="Arial"/>
        </w:rPr>
        <w:fldChar w:fldCharType="begin"/>
      </w:r>
      <w:r w:rsidRPr="00EC53BE">
        <w:rPr>
          <w:rFonts w:ascii="Arial" w:hAnsi="Arial" w:cs="Arial"/>
        </w:rPr>
        <w:instrText xml:space="preserve"> REF _Ref406438513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(2)</w:t>
      </w:r>
      <w:r w:rsidRPr="00EC53BE">
        <w:rPr>
          <w:rFonts w:ascii="Arial" w:hAnsi="Arial" w:cs="Arial"/>
        </w:rPr>
        <w:fldChar w:fldCharType="end"/>
      </w:r>
      <w:r w:rsidRPr="00EC53BE">
        <w:rPr>
          <w:rFonts w:ascii="Arial" w:hAnsi="Arial" w:cs="Arial"/>
        </w:rPr>
        <w:t xml:space="preserve">. The derivative of the energy with respect to the electric field is simply the negative of the dipole moment as shown in the equation </w:t>
      </w:r>
      <w:r w:rsidRPr="00EC53BE">
        <w:rPr>
          <w:rFonts w:ascii="Arial" w:hAnsi="Arial" w:cs="Arial"/>
        </w:rPr>
        <w:fldChar w:fldCharType="begin"/>
      </w:r>
      <w:r w:rsidRPr="00EC53BE">
        <w:rPr>
          <w:rFonts w:ascii="Arial" w:hAnsi="Arial" w:cs="Arial"/>
        </w:rPr>
        <w:instrText xml:space="preserve"> REF _Ref406438962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(3)</w:t>
      </w:r>
      <w:r w:rsidRPr="00EC53BE">
        <w:rPr>
          <w:rFonts w:ascii="Arial" w:hAnsi="Arial" w:cs="Arial"/>
        </w:rPr>
        <w:fldChar w:fldCharType="end"/>
      </w:r>
      <w:r w:rsidRPr="00EC53BE">
        <w:rPr>
          <w:rFonts w:ascii="Arial" w:hAnsi="Arial" w:cs="Arial"/>
        </w:rPr>
        <w:t xml:space="preserve">. Comparing the equations </w:t>
      </w:r>
      <w:r w:rsidRPr="00EC53BE">
        <w:rPr>
          <w:rFonts w:ascii="Arial" w:hAnsi="Arial" w:cs="Arial"/>
        </w:rPr>
        <w:fldChar w:fldCharType="begin"/>
      </w:r>
      <w:r w:rsidRPr="00EC53BE">
        <w:rPr>
          <w:rFonts w:ascii="Arial" w:hAnsi="Arial" w:cs="Arial"/>
        </w:rPr>
        <w:instrText xml:space="preserve"> REF _Ref406438293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(1)</w:t>
      </w:r>
      <w:r w:rsidRPr="00EC53BE">
        <w:rPr>
          <w:rFonts w:ascii="Arial" w:hAnsi="Arial" w:cs="Arial"/>
        </w:rPr>
        <w:fldChar w:fldCharType="end"/>
      </w:r>
      <w:r w:rsidRPr="00EC53BE">
        <w:rPr>
          <w:rFonts w:ascii="Arial" w:hAnsi="Arial" w:cs="Arial"/>
        </w:rPr>
        <w:t xml:space="preserve"> and </w:t>
      </w:r>
      <w:r w:rsidRPr="00EC53BE">
        <w:rPr>
          <w:rFonts w:ascii="Arial" w:hAnsi="Arial" w:cs="Arial"/>
        </w:rPr>
        <w:fldChar w:fldCharType="begin"/>
      </w:r>
      <w:r w:rsidRPr="00EC53BE">
        <w:rPr>
          <w:rFonts w:ascii="Arial" w:hAnsi="Arial" w:cs="Arial"/>
        </w:rPr>
        <w:instrText xml:space="preserve"> REF _Ref406438962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(3)</w:t>
      </w:r>
      <w:r w:rsidRPr="00EC53BE">
        <w:rPr>
          <w:rFonts w:ascii="Arial" w:hAnsi="Arial" w:cs="Arial"/>
        </w:rPr>
        <w:fldChar w:fldCharType="end"/>
      </w:r>
      <w:r w:rsidRPr="00EC53BE">
        <w:rPr>
          <w:rFonts w:ascii="Arial" w:hAnsi="Arial" w:cs="Arial"/>
        </w:rPr>
        <w:t xml:space="preserve">, we can </w:t>
      </w:r>
      <w:r>
        <w:rPr>
          <w:rFonts w:ascii="Arial" w:hAnsi="Arial" w:cs="Arial"/>
        </w:rPr>
        <w:t>readily</w:t>
      </w:r>
      <w:r w:rsidRPr="00EC53BE">
        <w:rPr>
          <w:rFonts w:ascii="Arial" w:hAnsi="Arial" w:cs="Arial"/>
        </w:rPr>
        <w:t xml:space="preserve"> obtain the expressions for permanent dipole moment, polarizability, and hyperpolarizabilities as shown in eqn </w:t>
      </w:r>
      <w:r w:rsidRPr="00EC53BE">
        <w:rPr>
          <w:rFonts w:ascii="Arial" w:hAnsi="Arial" w:cs="Arial"/>
        </w:rPr>
        <w:fldChar w:fldCharType="begin"/>
      </w:r>
      <w:r w:rsidRPr="00EC53BE">
        <w:rPr>
          <w:rFonts w:ascii="Arial" w:hAnsi="Arial" w:cs="Arial"/>
        </w:rPr>
        <w:instrText xml:space="preserve"> REF _Ref406439000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(4)</w:t>
      </w:r>
      <w:r w:rsidRPr="00EC53BE">
        <w:rPr>
          <w:rFonts w:ascii="Arial" w:hAnsi="Arial" w:cs="Arial"/>
        </w:rPr>
        <w:fldChar w:fldCharType="end"/>
      </w:r>
      <w:r w:rsidRPr="00EC53BE">
        <w:rPr>
          <w:rFonts w:ascii="Arial" w:hAnsi="Arial" w:cs="Arial"/>
        </w:rPr>
        <w:t xml:space="preserve">. These expressions give the link between the properties we are interested in and the energy, which can be calculated using the perturbation theory. </w:t>
      </w:r>
    </w:p>
    <w:tbl>
      <w:tblPr>
        <w:tblW w:w="0" w:type="auto"/>
        <w:tblInd w:w="5" w:type="dxa"/>
        <w:tblLook w:val="04A0" w:firstRow="1" w:lastRow="0" w:firstColumn="1" w:lastColumn="0" w:noHBand="0" w:noVBand="1"/>
      </w:tblPr>
      <w:tblGrid>
        <w:gridCol w:w="805"/>
        <w:gridCol w:w="7740"/>
        <w:gridCol w:w="805"/>
      </w:tblGrid>
      <w:tr w:rsidR="000C30F2" w:rsidRPr="00EC53BE" w14:paraId="60733B14" w14:textId="77777777" w:rsidTr="000C30F2">
        <w:tc>
          <w:tcPr>
            <w:tcW w:w="805" w:type="dxa"/>
          </w:tcPr>
          <w:p w14:paraId="6F571755" w14:textId="77777777" w:rsidR="000C30F2" w:rsidRPr="00EC53BE" w:rsidRDefault="000C30F2" w:rsidP="004B3FB6">
            <w:pPr>
              <w:spacing w:line="360" w:lineRule="auto"/>
              <w:jc w:val="both"/>
              <w:rPr>
                <w:rFonts w:ascii="Arial" w:hAnsi="Arial" w:cs="Arial"/>
              </w:rPr>
            </w:pPr>
          </w:p>
        </w:tc>
        <w:tc>
          <w:tcPr>
            <w:tcW w:w="7740" w:type="dxa"/>
          </w:tcPr>
          <w:p w14:paraId="7B271BC0" w14:textId="77777777" w:rsidR="000C30F2" w:rsidRPr="00EC53BE" w:rsidRDefault="000C30F2" w:rsidP="004B3FB6">
            <w:pPr>
              <w:spacing w:line="360" w:lineRule="auto"/>
              <w:jc w:val="center"/>
              <w:rPr>
                <w:rFonts w:ascii="Arial" w:hAnsi="Arial" w:cs="Arial"/>
              </w:rPr>
            </w:pPr>
            <m:oMathPara>
              <m:oMath>
                <m:r>
                  <w:rPr>
                    <w:rFonts w:ascii="Cambria Math" w:hAnsi="Cambria Math" w:cs="Arial"/>
                  </w:rPr>
                  <m:t>E=E</m:t>
                </m:r>
                <m:d>
                  <m:dPr>
                    <m:ctrlPr>
                      <w:rPr>
                        <w:rFonts w:ascii="Cambria Math" w:hAnsi="Cambria Math" w:cs="Arial"/>
                        <w:i/>
                      </w:rPr>
                    </m:ctrlPr>
                  </m:dPr>
                  <m:e>
                    <m:r>
                      <w:rPr>
                        <w:rFonts w:ascii="Cambria Math" w:hAnsi="Cambria Math" w:cs="Arial"/>
                      </w:rPr>
                      <m:t>0</m:t>
                    </m:r>
                  </m:e>
                </m:d>
                <m: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r>
                              <w:rPr>
                                <w:rFonts w:ascii="Cambria Math" w:hAnsi="Cambria Math" w:cs="Arial"/>
                              </w:rPr>
                              <m:t>dE</m:t>
                            </m:r>
                          </m:num>
                          <m:den>
                            <m:r>
                              <w:rPr>
                                <w:rFonts w:ascii="Cambria Math" w:hAnsi="Cambria Math" w:cs="Arial"/>
                              </w:rPr>
                              <m:t>d</m:t>
                            </m:r>
                            <m:r>
                              <m:rPr>
                                <m:sty m:val="p"/>
                              </m:rPr>
                              <w:rPr>
                                <w:rFonts w:ascii="Cambria Math" w:hAnsi="Cambria Math" w:cs="Arial"/>
                              </w:rPr>
                              <m:t>ε</m:t>
                            </m:r>
                          </m:den>
                        </m:f>
                      </m:e>
                    </m:d>
                  </m:e>
                  <m:sub>
                    <m:r>
                      <w:rPr>
                        <w:rFonts w:ascii="Cambria Math" w:hAnsi="Cambria Math" w:cs="Arial"/>
                      </w:rPr>
                      <m:t>0</m:t>
                    </m:r>
                  </m:sub>
                </m:sSub>
                <m:r>
                  <m:rPr>
                    <m:sty m:val="p"/>
                  </m:rPr>
                  <w:rPr>
                    <w:rFonts w:ascii="Cambria Math" w:hAnsi="Cambria Math" w:cs="Arial"/>
                  </w:rPr>
                  <m:t>ε+</m:t>
                </m:r>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2</m:t>
                                </m:r>
                              </m:sup>
                            </m:sSup>
                          </m:den>
                        </m:f>
                      </m:e>
                    </m:d>
                  </m:e>
                  <m:sub>
                    <m:r>
                      <w:rPr>
                        <w:rFonts w:ascii="Cambria Math" w:hAnsi="Cambria Math" w:cs="Arial"/>
                      </w:rPr>
                      <m:t>0</m:t>
                    </m:r>
                  </m:sub>
                </m:sSub>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2</m:t>
                    </m:r>
                  </m:sup>
                </m:sSup>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3!</m:t>
                    </m:r>
                  </m:den>
                </m:f>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3</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3</m:t>
                                </m:r>
                              </m:sup>
                            </m:sSup>
                          </m:den>
                        </m:f>
                      </m:e>
                    </m:d>
                  </m:e>
                  <m:sub>
                    <m:r>
                      <w:rPr>
                        <w:rFonts w:ascii="Cambria Math" w:hAnsi="Cambria Math" w:cs="Arial"/>
                      </w:rPr>
                      <m:t>0</m:t>
                    </m:r>
                  </m:sub>
                </m:sSub>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3</m:t>
                    </m:r>
                  </m:sup>
                </m:sSup>
                <m:r>
                  <w:rPr>
                    <w:rFonts w:ascii="Cambria Math" w:hAnsi="Cambria Math" w:cs="Arial"/>
                  </w:rPr>
                  <m:t>+…</m:t>
                </m:r>
              </m:oMath>
            </m:oMathPara>
          </w:p>
        </w:tc>
        <w:tc>
          <w:tcPr>
            <w:tcW w:w="805" w:type="dxa"/>
          </w:tcPr>
          <w:p w14:paraId="266088F7" w14:textId="77777777" w:rsidR="000C30F2" w:rsidRPr="004B3FB6" w:rsidRDefault="000C30F2" w:rsidP="004B3FB6">
            <w:pPr>
              <w:spacing w:line="360" w:lineRule="auto"/>
              <w:rPr>
                <w:rFonts w:ascii="Arial" w:hAnsi="Arial" w:cs="Arial"/>
                <w:iCs/>
              </w:rPr>
            </w:pPr>
            <w:r w:rsidRPr="00EC53BE">
              <w:rPr>
                <w:rFonts w:ascii="Arial" w:hAnsi="Arial" w:cs="Arial"/>
                <w:i/>
                <w:iCs/>
              </w:rPr>
              <w:t xml:space="preserve">    </w:t>
            </w:r>
            <w:r w:rsidRPr="004B3FB6">
              <w:rPr>
                <w:rFonts w:ascii="Arial" w:hAnsi="Arial" w:cs="Arial"/>
                <w:iCs/>
              </w:rPr>
              <w:t>(</w:t>
            </w:r>
            <w:r w:rsidRPr="004B3FB6">
              <w:rPr>
                <w:rFonts w:ascii="Arial" w:hAnsi="Arial" w:cs="Arial"/>
                <w:iCs/>
              </w:rPr>
              <w:fldChar w:fldCharType="begin"/>
            </w:r>
            <w:r w:rsidRPr="004B3FB6">
              <w:rPr>
                <w:rFonts w:ascii="Arial" w:hAnsi="Arial" w:cs="Arial"/>
                <w:iCs/>
              </w:rPr>
              <w:instrText xml:space="preserve"> SEQ Equation \* ARABIC </w:instrText>
            </w:r>
            <w:r w:rsidRPr="004B3FB6">
              <w:rPr>
                <w:rFonts w:ascii="Arial" w:hAnsi="Arial" w:cs="Arial"/>
                <w:iCs/>
              </w:rPr>
              <w:fldChar w:fldCharType="separate"/>
            </w:r>
            <w:r w:rsidRPr="004B3FB6">
              <w:rPr>
                <w:rFonts w:ascii="Arial" w:hAnsi="Arial" w:cs="Arial"/>
                <w:iCs/>
                <w:noProof/>
              </w:rPr>
              <w:t>2</w:t>
            </w:r>
            <w:r w:rsidRPr="004B3FB6">
              <w:rPr>
                <w:rFonts w:ascii="Arial" w:hAnsi="Arial" w:cs="Arial"/>
                <w:iCs/>
              </w:rPr>
              <w:fldChar w:fldCharType="end"/>
            </w:r>
            <w:r w:rsidRPr="004B3FB6">
              <w:rPr>
                <w:rFonts w:ascii="Arial" w:hAnsi="Arial" w:cs="Arial"/>
                <w:iCs/>
              </w:rPr>
              <w:t>)</w:t>
            </w:r>
          </w:p>
        </w:tc>
      </w:tr>
      <w:tr w:rsidR="000C30F2" w:rsidRPr="00EC53BE" w14:paraId="4AB8113C" w14:textId="77777777" w:rsidTr="000C30F2">
        <w:tc>
          <w:tcPr>
            <w:tcW w:w="805" w:type="dxa"/>
          </w:tcPr>
          <w:p w14:paraId="3FAE55D1" w14:textId="77777777" w:rsidR="000C30F2" w:rsidRPr="00EC53BE" w:rsidRDefault="000C30F2" w:rsidP="004B3FB6">
            <w:pPr>
              <w:spacing w:line="360" w:lineRule="auto"/>
              <w:jc w:val="both"/>
              <w:rPr>
                <w:rFonts w:ascii="Arial" w:hAnsi="Arial" w:cs="Arial"/>
              </w:rPr>
            </w:pPr>
          </w:p>
        </w:tc>
        <w:tc>
          <w:tcPr>
            <w:tcW w:w="7740" w:type="dxa"/>
          </w:tcPr>
          <w:p w14:paraId="1E1F0DD1" w14:textId="77777777" w:rsidR="000C30F2" w:rsidRPr="00EC53BE" w:rsidRDefault="000C30F2" w:rsidP="004B3FB6">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μ</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r>
                              <w:rPr>
                                <w:rFonts w:ascii="Cambria Math" w:hAnsi="Cambria Math" w:cs="Arial"/>
                              </w:rPr>
                              <m:t>dE</m:t>
                            </m:r>
                          </m:num>
                          <m:den>
                            <m:r>
                              <w:rPr>
                                <w:rFonts w:ascii="Cambria Math" w:hAnsi="Cambria Math" w:cs="Arial"/>
                              </w:rPr>
                              <m:t>d</m:t>
                            </m:r>
                            <m:r>
                              <m:rPr>
                                <m:sty m:val="p"/>
                              </m:rPr>
                              <w:rPr>
                                <w:rFonts w:ascii="Cambria Math" w:hAnsi="Cambria Math" w:cs="Arial"/>
                              </w:rPr>
                              <m:t>ε</m:t>
                            </m:r>
                          </m:den>
                        </m:f>
                      </m:e>
                    </m:d>
                  </m:e>
                  <m:sub>
                    <m:r>
                      <w:rPr>
                        <w:rFonts w:ascii="Cambria Math" w:hAnsi="Cambria Math" w:cs="Arial"/>
                      </w:rPr>
                      <m:t>0</m:t>
                    </m:r>
                  </m:sub>
                </m:sSub>
                <m:r>
                  <m:rPr>
                    <m:sty m:val="p"/>
                  </m:rP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2</m:t>
                                </m:r>
                              </m:sup>
                            </m:sSup>
                          </m:den>
                        </m:f>
                      </m:e>
                    </m:d>
                  </m:e>
                  <m:sub>
                    <m:r>
                      <w:rPr>
                        <w:rFonts w:ascii="Cambria Math" w:hAnsi="Cambria Math" w:cs="Arial"/>
                      </w:rPr>
                      <m:t>0</m:t>
                    </m:r>
                  </m:sub>
                </m:sSub>
                <m:r>
                  <m:rPr>
                    <m:sty m:val="p"/>
                  </m:rPr>
                  <w:rPr>
                    <w:rFonts w:ascii="Cambria Math" w:hAnsi="Cambria Math" w:cs="Arial"/>
                  </w:rPr>
                  <m:t>ε</m:t>
                </m:r>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3</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3</m:t>
                                </m:r>
                              </m:sup>
                            </m:sSup>
                          </m:den>
                        </m:f>
                      </m:e>
                    </m:d>
                  </m:e>
                  <m:sub>
                    <m:r>
                      <w:rPr>
                        <w:rFonts w:ascii="Cambria Math" w:hAnsi="Cambria Math" w:cs="Arial"/>
                      </w:rPr>
                      <m:t>0</m:t>
                    </m:r>
                  </m:sub>
                </m:sSub>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2</m:t>
                    </m:r>
                  </m:sup>
                </m:sSup>
                <m:r>
                  <w:rPr>
                    <w:rFonts w:ascii="Cambria Math" w:hAnsi="Cambria Math" w:cs="Arial"/>
                  </w:rPr>
                  <m:t>-…</m:t>
                </m:r>
              </m:oMath>
            </m:oMathPara>
          </w:p>
        </w:tc>
        <w:tc>
          <w:tcPr>
            <w:tcW w:w="805" w:type="dxa"/>
          </w:tcPr>
          <w:p w14:paraId="2861CB11" w14:textId="77777777" w:rsidR="000C30F2" w:rsidRPr="004B3FB6" w:rsidRDefault="000C30F2" w:rsidP="004B3FB6">
            <w:pPr>
              <w:spacing w:line="360" w:lineRule="auto"/>
              <w:rPr>
                <w:rFonts w:ascii="Arial" w:hAnsi="Arial" w:cs="Arial"/>
                <w:iCs/>
              </w:rPr>
            </w:pPr>
            <w:r w:rsidRPr="00EC53BE">
              <w:rPr>
                <w:rFonts w:ascii="Arial" w:hAnsi="Arial" w:cs="Arial"/>
                <w:i/>
                <w:iCs/>
              </w:rPr>
              <w:t xml:space="preserve">    </w:t>
            </w:r>
            <w:r w:rsidRPr="004B3FB6">
              <w:rPr>
                <w:rFonts w:ascii="Arial" w:hAnsi="Arial" w:cs="Arial"/>
                <w:iCs/>
              </w:rPr>
              <w:t>(</w:t>
            </w:r>
            <w:r w:rsidRPr="004B3FB6">
              <w:rPr>
                <w:rFonts w:ascii="Arial" w:hAnsi="Arial" w:cs="Arial"/>
                <w:iCs/>
              </w:rPr>
              <w:fldChar w:fldCharType="begin"/>
            </w:r>
            <w:r w:rsidRPr="004B3FB6">
              <w:rPr>
                <w:rFonts w:ascii="Arial" w:hAnsi="Arial" w:cs="Arial"/>
                <w:iCs/>
              </w:rPr>
              <w:instrText xml:space="preserve"> SEQ Equation \* ARABIC </w:instrText>
            </w:r>
            <w:r w:rsidRPr="004B3FB6">
              <w:rPr>
                <w:rFonts w:ascii="Arial" w:hAnsi="Arial" w:cs="Arial"/>
                <w:iCs/>
              </w:rPr>
              <w:fldChar w:fldCharType="separate"/>
            </w:r>
            <w:r w:rsidRPr="004B3FB6">
              <w:rPr>
                <w:rFonts w:ascii="Arial" w:hAnsi="Arial" w:cs="Arial"/>
                <w:iCs/>
                <w:noProof/>
              </w:rPr>
              <w:t>3</w:t>
            </w:r>
            <w:r w:rsidRPr="004B3FB6">
              <w:rPr>
                <w:rFonts w:ascii="Arial" w:hAnsi="Arial" w:cs="Arial"/>
                <w:iCs/>
              </w:rPr>
              <w:fldChar w:fldCharType="end"/>
            </w:r>
            <w:r w:rsidRPr="004B3FB6">
              <w:rPr>
                <w:rFonts w:ascii="Arial" w:hAnsi="Arial" w:cs="Arial"/>
                <w:iCs/>
              </w:rPr>
              <w:t>)</w:t>
            </w:r>
          </w:p>
        </w:tc>
      </w:tr>
      <w:tr w:rsidR="000C30F2" w:rsidRPr="00EC53BE" w14:paraId="6431098C" w14:textId="77777777" w:rsidTr="000C30F2">
        <w:tc>
          <w:tcPr>
            <w:tcW w:w="805" w:type="dxa"/>
          </w:tcPr>
          <w:p w14:paraId="1279FE45" w14:textId="77777777" w:rsidR="000C30F2" w:rsidRPr="00EC53BE" w:rsidRDefault="000C30F2" w:rsidP="004B3FB6">
            <w:pPr>
              <w:spacing w:line="360" w:lineRule="auto"/>
              <w:jc w:val="both"/>
              <w:rPr>
                <w:rFonts w:ascii="Arial" w:hAnsi="Arial" w:cs="Arial"/>
              </w:rPr>
            </w:pPr>
          </w:p>
        </w:tc>
        <w:tc>
          <w:tcPr>
            <w:tcW w:w="7740" w:type="dxa"/>
          </w:tcPr>
          <w:p w14:paraId="6D1C5DE1" w14:textId="77777777" w:rsidR="000C30F2" w:rsidRPr="00EC53BE" w:rsidRDefault="000C30F2" w:rsidP="004B3FB6">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μ</m:t>
                    </m:r>
                  </m:e>
                  <m:sub>
                    <m:r>
                      <w:rPr>
                        <w:rFonts w:ascii="Cambria Math" w:hAnsi="Cambria Math" w:cs="Arial"/>
                      </w:rPr>
                      <m:t>j0</m:t>
                    </m:r>
                  </m:sub>
                </m:sSub>
                <m: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r>
                              <w:rPr>
                                <w:rFonts w:ascii="Cambria Math" w:hAnsi="Cambria Math" w:cs="Arial"/>
                              </w:rPr>
                              <m:t>dE</m:t>
                            </m:r>
                          </m:num>
                          <m:den>
                            <m:r>
                              <w:rPr>
                                <w:rFonts w:ascii="Cambria Math" w:hAnsi="Cambria Math" w:cs="Arial"/>
                              </w:rPr>
                              <m:t>d</m:t>
                            </m:r>
                            <m:r>
                              <m:rPr>
                                <m:sty m:val="p"/>
                              </m:rPr>
                              <w:rPr>
                                <w:rFonts w:ascii="Cambria Math" w:hAnsi="Cambria Math" w:cs="Arial"/>
                              </w:rPr>
                              <m:t>ε</m:t>
                            </m:r>
                          </m:den>
                        </m:f>
                      </m:e>
                    </m:d>
                  </m:e>
                  <m:sub>
                    <m:r>
                      <w:rPr>
                        <w:rFonts w:ascii="Cambria Math" w:hAnsi="Cambria Math" w:cs="Arial"/>
                      </w:rPr>
                      <m:t>0</m:t>
                    </m:r>
                  </m:sub>
                </m:sSub>
                <m:r>
                  <m:rPr>
                    <m:sty m:val="p"/>
                  </m:rPr>
                  <w:rPr>
                    <w:rFonts w:ascii="Cambria Math" w:hAnsi="Cambria Math" w:cs="Arial"/>
                  </w:rPr>
                  <m:t xml:space="preserve">      </m:t>
                </m:r>
                <m:r>
                  <w:rPr>
                    <w:rFonts w:ascii="Cambria Math" w:hAnsi="Cambria Math" w:cs="Arial"/>
                  </w:rPr>
                  <m:t xml:space="preserve">α </m:t>
                </m:r>
                <m:r>
                  <m:rPr>
                    <m:sty m:val="p"/>
                  </m:rP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2</m:t>
                                </m:r>
                              </m:sup>
                            </m:sSup>
                          </m:den>
                        </m:f>
                      </m:e>
                    </m:d>
                  </m:e>
                  <m:sub>
                    <m:r>
                      <w:rPr>
                        <w:rFonts w:ascii="Cambria Math" w:hAnsi="Cambria Math" w:cs="Arial"/>
                      </w:rPr>
                      <m:t>0</m:t>
                    </m:r>
                  </m:sub>
                </m:sSub>
                <m:r>
                  <m:rPr>
                    <m:sty m:val="p"/>
                  </m:rPr>
                  <w:rPr>
                    <w:rFonts w:ascii="Cambria Math" w:hAnsi="Cambria Math" w:cs="Arial"/>
                  </w:rPr>
                  <m:t xml:space="preserve">     </m:t>
                </m:r>
                <m:r>
                  <w:rPr>
                    <w:rFonts w:ascii="Cambria Math" w:hAnsi="Cambria Math" w:cs="Arial"/>
                  </w:rPr>
                  <m:t>β=-</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3</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3</m:t>
                                </m:r>
                              </m:sup>
                            </m:sSup>
                          </m:den>
                        </m:f>
                      </m:e>
                    </m:d>
                  </m:e>
                  <m:sub>
                    <m:r>
                      <w:rPr>
                        <w:rFonts w:ascii="Cambria Math" w:hAnsi="Cambria Math" w:cs="Arial"/>
                      </w:rPr>
                      <m:t>0</m:t>
                    </m:r>
                  </m:sub>
                </m:sSub>
                <m:r>
                  <w:rPr>
                    <w:rFonts w:ascii="Cambria Math" w:eastAsiaTheme="minorEastAsia" w:hAnsi="Cambria Math" w:cs="Arial"/>
                  </w:rPr>
                  <m:t xml:space="preserve"> </m:t>
                </m:r>
                <m:r>
                  <m:rPr>
                    <m:sty m:val="p"/>
                  </m:rPr>
                  <w:rPr>
                    <w:rFonts w:ascii="Cambria Math" w:hAnsi="Cambria Math" w:cs="Arial"/>
                  </w:rPr>
                  <m:t xml:space="preserve">   </m:t>
                </m:r>
                <m:r>
                  <w:rPr>
                    <w:rFonts w:ascii="Cambria Math" w:hAnsi="Cambria Math" w:cs="Arial"/>
                  </w:rPr>
                  <m:t>γ=-</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4</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4</m:t>
                                </m:r>
                              </m:sup>
                            </m:sSup>
                          </m:den>
                        </m:f>
                      </m:e>
                    </m:d>
                  </m:e>
                  <m:sub>
                    <m:r>
                      <w:rPr>
                        <w:rFonts w:ascii="Cambria Math" w:hAnsi="Cambria Math" w:cs="Arial"/>
                      </w:rPr>
                      <m:t>0</m:t>
                    </m:r>
                  </m:sub>
                </m:sSub>
              </m:oMath>
            </m:oMathPara>
          </w:p>
        </w:tc>
        <w:tc>
          <w:tcPr>
            <w:tcW w:w="805" w:type="dxa"/>
          </w:tcPr>
          <w:p w14:paraId="744A5F25" w14:textId="77777777" w:rsidR="000C30F2" w:rsidRPr="004B3FB6" w:rsidRDefault="000C30F2" w:rsidP="004B3FB6">
            <w:pPr>
              <w:spacing w:line="360" w:lineRule="auto"/>
              <w:rPr>
                <w:rFonts w:ascii="Arial" w:hAnsi="Arial" w:cs="Arial"/>
                <w:iCs/>
              </w:rPr>
            </w:pPr>
            <w:r w:rsidRPr="00EC53BE">
              <w:rPr>
                <w:rFonts w:ascii="Arial" w:hAnsi="Arial" w:cs="Arial"/>
                <w:i/>
                <w:iCs/>
              </w:rPr>
              <w:t xml:space="preserve">    </w:t>
            </w:r>
            <w:r w:rsidRPr="004B3FB6">
              <w:rPr>
                <w:rFonts w:ascii="Arial" w:hAnsi="Arial" w:cs="Arial"/>
                <w:iCs/>
              </w:rPr>
              <w:t>(</w:t>
            </w:r>
            <w:r w:rsidRPr="004B3FB6">
              <w:rPr>
                <w:rFonts w:ascii="Arial" w:hAnsi="Arial" w:cs="Arial"/>
                <w:iCs/>
              </w:rPr>
              <w:fldChar w:fldCharType="begin"/>
            </w:r>
            <w:r w:rsidRPr="004B3FB6">
              <w:rPr>
                <w:rFonts w:ascii="Arial" w:hAnsi="Arial" w:cs="Arial"/>
                <w:iCs/>
              </w:rPr>
              <w:instrText xml:space="preserve"> SEQ Equation \* ARABIC </w:instrText>
            </w:r>
            <w:r w:rsidRPr="004B3FB6">
              <w:rPr>
                <w:rFonts w:ascii="Arial" w:hAnsi="Arial" w:cs="Arial"/>
                <w:iCs/>
              </w:rPr>
              <w:fldChar w:fldCharType="separate"/>
            </w:r>
            <w:r w:rsidRPr="004B3FB6">
              <w:rPr>
                <w:rFonts w:ascii="Arial" w:hAnsi="Arial" w:cs="Arial"/>
                <w:iCs/>
                <w:noProof/>
              </w:rPr>
              <w:t>4</w:t>
            </w:r>
            <w:r w:rsidRPr="004B3FB6">
              <w:rPr>
                <w:rFonts w:ascii="Arial" w:hAnsi="Arial" w:cs="Arial"/>
                <w:iCs/>
              </w:rPr>
              <w:fldChar w:fldCharType="end"/>
            </w:r>
            <w:r w:rsidRPr="004B3FB6">
              <w:rPr>
                <w:rFonts w:ascii="Arial" w:hAnsi="Arial" w:cs="Arial"/>
                <w:iCs/>
              </w:rPr>
              <w:t>)</w:t>
            </w:r>
          </w:p>
        </w:tc>
      </w:tr>
    </w:tbl>
    <w:p w14:paraId="48482A7B" w14:textId="0FD3A2C5" w:rsidR="000C30F2" w:rsidRPr="00EC53BE" w:rsidRDefault="000C30F2" w:rsidP="000C30F2">
      <w:pPr>
        <w:spacing w:line="360" w:lineRule="auto"/>
        <w:rPr>
          <w:rFonts w:ascii="Arial" w:hAnsi="Arial" w:cs="Arial"/>
          <w:b/>
        </w:rPr>
      </w:pPr>
      <w:r w:rsidRPr="00B66C59">
        <w:rPr>
          <w:rFonts w:ascii="Arial" w:hAnsi="Arial" w:cs="Arial"/>
          <w:b/>
          <w:sz w:val="24"/>
        </w:rPr>
        <w:t>Static polarizability</w:t>
      </w:r>
    </w:p>
    <w:p w14:paraId="13929CBC" w14:textId="77777777" w:rsidR="000C30F2" w:rsidRPr="00EC53BE" w:rsidRDefault="000C30F2" w:rsidP="000C30F2">
      <w:pPr>
        <w:spacing w:line="360" w:lineRule="auto"/>
        <w:jc w:val="both"/>
        <w:rPr>
          <w:rFonts w:ascii="Arial" w:hAnsi="Arial" w:cs="Arial"/>
        </w:rPr>
      </w:pPr>
      <w:r w:rsidRPr="00EC53BE">
        <w:rPr>
          <w:rFonts w:ascii="Arial" w:hAnsi="Arial" w:cs="Arial"/>
        </w:rPr>
        <w:t xml:space="preserve">The time-independent perturbation expression for energy is given in eqn </w:t>
      </w:r>
      <w:r w:rsidRPr="00EC53BE">
        <w:rPr>
          <w:rFonts w:ascii="Arial" w:hAnsi="Arial" w:cs="Arial"/>
        </w:rPr>
        <w:fldChar w:fldCharType="begin"/>
      </w:r>
      <w:r w:rsidRPr="00EC53BE">
        <w:rPr>
          <w:rFonts w:ascii="Arial" w:hAnsi="Arial" w:cs="Arial"/>
        </w:rPr>
        <w:instrText xml:space="preserve"> REF _Ref406439490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(5)</w:t>
      </w:r>
      <w:r w:rsidRPr="00EC53BE">
        <w:rPr>
          <w:rFonts w:ascii="Arial" w:hAnsi="Arial" w:cs="Arial"/>
        </w:rPr>
        <w:fldChar w:fldCharType="end"/>
      </w:r>
      <w:r w:rsidRPr="00EC53BE">
        <w:rPr>
          <w:rFonts w:ascii="Arial" w:hAnsi="Arial" w:cs="Arial"/>
        </w:rPr>
        <w:t xml:space="preserve">. There is no second-order Hamiltonian in the present problem, thus the third term on the right can be ignored and the energy expression can be rewritten as eqn </w:t>
      </w:r>
      <w:r w:rsidRPr="00EC53BE">
        <w:rPr>
          <w:rFonts w:ascii="Arial" w:hAnsi="Arial" w:cs="Arial"/>
        </w:rPr>
        <w:fldChar w:fldCharType="begin"/>
      </w:r>
      <w:r w:rsidRPr="00EC53BE">
        <w:rPr>
          <w:rFonts w:ascii="Arial" w:hAnsi="Arial" w:cs="Arial"/>
        </w:rPr>
        <w:instrText xml:space="preserve"> REF _Ref406440428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(6)</w:t>
      </w:r>
      <w:r w:rsidRPr="00EC53BE">
        <w:rPr>
          <w:rFonts w:ascii="Arial" w:hAnsi="Arial" w:cs="Arial"/>
        </w:rPr>
        <w:fldChar w:fldCharType="end"/>
      </w:r>
      <w:r w:rsidRPr="00EC53BE">
        <w:rPr>
          <w:rFonts w:ascii="Arial" w:hAnsi="Arial" w:cs="Arial"/>
        </w:rPr>
        <w:t xml:space="preserve">. Using this expression and the eqn </w:t>
      </w:r>
      <w:r w:rsidRPr="00EC53BE">
        <w:rPr>
          <w:rFonts w:ascii="Arial" w:hAnsi="Arial" w:cs="Arial"/>
        </w:rPr>
        <w:fldChar w:fldCharType="begin"/>
      </w:r>
      <w:r w:rsidRPr="00EC53BE">
        <w:rPr>
          <w:rFonts w:ascii="Arial" w:hAnsi="Arial" w:cs="Arial"/>
        </w:rPr>
        <w:instrText xml:space="preserve"> REF _Ref406439000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(4)</w:t>
      </w:r>
      <w:r w:rsidRPr="00EC53BE">
        <w:rPr>
          <w:rFonts w:ascii="Arial" w:hAnsi="Arial" w:cs="Arial"/>
        </w:rPr>
        <w:fldChar w:fldCharType="end"/>
      </w:r>
      <w:r w:rsidRPr="00EC53BE">
        <w:rPr>
          <w:rFonts w:ascii="Arial" w:hAnsi="Arial" w:cs="Arial"/>
        </w:rPr>
        <w:t xml:space="preserve">, the polarizability can be written as eqn </w:t>
      </w:r>
      <w:r w:rsidRPr="00EC53BE">
        <w:rPr>
          <w:rFonts w:ascii="Arial" w:hAnsi="Arial" w:cs="Arial"/>
        </w:rPr>
        <w:fldChar w:fldCharType="begin"/>
      </w:r>
      <w:r w:rsidRPr="00EC53BE">
        <w:rPr>
          <w:rFonts w:ascii="Arial" w:hAnsi="Arial" w:cs="Arial"/>
        </w:rPr>
        <w:instrText xml:space="preserve"> REF _Ref406440676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(7)</w:t>
      </w:r>
      <w:r w:rsidRPr="00EC53BE">
        <w:rPr>
          <w:rFonts w:ascii="Arial" w:hAnsi="Arial" w:cs="Arial"/>
        </w:rPr>
        <w:fldChar w:fldCharType="end"/>
      </w:r>
      <w:r w:rsidRPr="00EC53BE">
        <w:rPr>
          <w:rFonts w:ascii="Arial" w:hAnsi="Arial" w:cs="Arial"/>
        </w:rPr>
        <w:t xml:space="preserve">. Using this expression, the mean electric polarizability can be written as eqn </w:t>
      </w:r>
      <w:r w:rsidRPr="00EC53BE">
        <w:rPr>
          <w:rFonts w:ascii="Arial" w:hAnsi="Arial" w:cs="Arial"/>
        </w:rPr>
        <w:fldChar w:fldCharType="begin"/>
      </w:r>
      <w:r w:rsidRPr="00EC53BE">
        <w:rPr>
          <w:rFonts w:ascii="Arial" w:hAnsi="Arial" w:cs="Arial"/>
        </w:rPr>
        <w:instrText xml:space="preserve"> REF _Ref406440906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(8)</w:t>
      </w:r>
      <w:r w:rsidRPr="00EC53BE">
        <w:rPr>
          <w:rFonts w:ascii="Arial" w:hAnsi="Arial" w:cs="Arial"/>
        </w:rPr>
        <w:fldChar w:fldCharType="end"/>
      </w:r>
      <w:r w:rsidRPr="00EC53BE">
        <w:rPr>
          <w:rFonts w:ascii="Arial" w:hAnsi="Arial" w:cs="Arial"/>
        </w:rPr>
        <w:t>.</w:t>
      </w:r>
    </w:p>
    <w:tbl>
      <w:tblPr>
        <w:tblW w:w="0" w:type="auto"/>
        <w:tblInd w:w="5" w:type="dxa"/>
        <w:tblLook w:val="04A0" w:firstRow="1" w:lastRow="0" w:firstColumn="1" w:lastColumn="0" w:noHBand="0" w:noVBand="1"/>
      </w:tblPr>
      <w:tblGrid>
        <w:gridCol w:w="805"/>
        <w:gridCol w:w="7830"/>
        <w:gridCol w:w="715"/>
      </w:tblGrid>
      <w:tr w:rsidR="000C30F2" w:rsidRPr="00EC53BE" w14:paraId="7F1FBEC2" w14:textId="77777777" w:rsidTr="004B3FB6">
        <w:tc>
          <w:tcPr>
            <w:tcW w:w="805" w:type="dxa"/>
          </w:tcPr>
          <w:p w14:paraId="7A9388EC" w14:textId="77777777" w:rsidR="000C30F2" w:rsidRPr="00EC53BE" w:rsidRDefault="000C30F2" w:rsidP="004B3FB6">
            <w:pPr>
              <w:spacing w:line="360" w:lineRule="auto"/>
              <w:jc w:val="both"/>
              <w:rPr>
                <w:rFonts w:ascii="Arial" w:hAnsi="Arial" w:cs="Arial"/>
              </w:rPr>
            </w:pPr>
          </w:p>
        </w:tc>
        <w:tc>
          <w:tcPr>
            <w:tcW w:w="7830" w:type="dxa"/>
          </w:tcPr>
          <w:p w14:paraId="08F8C185" w14:textId="720CF22E" w:rsidR="000C30F2" w:rsidRPr="00EC53BE" w:rsidRDefault="000C30F2" w:rsidP="004B3FB6">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0</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E</m:t>
                    </m:r>
                  </m:e>
                  <m:sub>
                    <m:r>
                      <w:rPr>
                        <w:rFonts w:ascii="Cambria Math" w:hAnsi="Cambria Math" w:cs="Arial"/>
                      </w:rPr>
                      <m:t>0</m:t>
                    </m:r>
                  </m:sub>
                  <m:sup>
                    <m:d>
                      <m:dPr>
                        <m:ctrlPr>
                          <w:rPr>
                            <w:rFonts w:ascii="Cambria Math" w:hAnsi="Cambria Math" w:cs="Arial"/>
                            <w:i/>
                          </w:rPr>
                        </m:ctrlPr>
                      </m:dPr>
                      <m:e>
                        <m:r>
                          <w:rPr>
                            <w:rFonts w:ascii="Cambria Math" w:hAnsi="Cambria Math" w:cs="Arial"/>
                          </w:rPr>
                          <m:t>0</m:t>
                        </m:r>
                      </m:e>
                    </m:d>
                  </m:sup>
                </m:sSubSup>
                <m:r>
                  <w:rPr>
                    <w:rFonts w:ascii="Cambria Math" w:hAnsi="Cambria Math" w:cs="Arial"/>
                  </w:rPr>
                  <m:t>+</m:t>
                </m:r>
                <m:d>
                  <m:dPr>
                    <m:begChr m:val="⟨"/>
                    <m:endChr m:val="⟩"/>
                    <m:ctrlPr>
                      <w:rPr>
                        <w:rFonts w:ascii="Cambria Math" w:hAnsi="Cambria Math" w:cs="Arial"/>
                        <w:i/>
                      </w:rPr>
                    </m:ctrlPr>
                  </m:dPr>
                  <m:e>
                    <m:r>
                      <w:rPr>
                        <w:rFonts w:ascii="Cambria Math" w:hAnsi="Cambria Math" w:cs="Arial"/>
                      </w:rPr>
                      <m:t>0</m:t>
                    </m:r>
                  </m:e>
                  <m:e>
                    <m:sSup>
                      <m:sSupPr>
                        <m:ctrlPr>
                          <w:rPr>
                            <w:rFonts w:ascii="Cambria Math" w:hAnsi="Cambria Math" w:cs="Arial"/>
                            <w:i/>
                          </w:rPr>
                        </m:ctrlPr>
                      </m:sSupPr>
                      <m:e>
                        <m:r>
                          <w:rPr>
                            <w:rFonts w:ascii="Cambria Math" w:hAnsi="Cambria Math" w:cs="Arial"/>
                          </w:rPr>
                          <m:t>H</m:t>
                        </m:r>
                      </m:e>
                      <m:sup>
                        <m:r>
                          <w:rPr>
                            <w:rFonts w:ascii="Cambria Math" w:hAnsi="Cambria Math" w:cs="Arial"/>
                          </w:rPr>
                          <m:t>(1)</m:t>
                        </m:r>
                      </m:sup>
                    </m:sSup>
                  </m:e>
                  <m:e>
                    <m:r>
                      <w:rPr>
                        <w:rFonts w:ascii="Cambria Math" w:hAnsi="Cambria Math" w:cs="Arial"/>
                      </w:rPr>
                      <m:t>0</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0</m:t>
                    </m:r>
                  </m:e>
                  <m:e>
                    <m:sSup>
                      <m:sSupPr>
                        <m:ctrlPr>
                          <w:rPr>
                            <w:rFonts w:ascii="Cambria Math" w:hAnsi="Cambria Math" w:cs="Arial"/>
                            <w:i/>
                          </w:rPr>
                        </m:ctrlPr>
                      </m:sSupPr>
                      <m:e>
                        <m:r>
                          <w:rPr>
                            <w:rFonts w:ascii="Cambria Math" w:hAnsi="Cambria Math" w:cs="Arial"/>
                          </w:rPr>
                          <m:t>H</m:t>
                        </m:r>
                      </m:e>
                      <m:sup>
                        <m:r>
                          <w:rPr>
                            <w:rFonts w:ascii="Cambria Math" w:hAnsi="Cambria Math" w:cs="Arial"/>
                          </w:rPr>
                          <m:t>(2)</m:t>
                        </m:r>
                      </m:sup>
                    </m:sSup>
                  </m:e>
                  <m:e>
                    <m:r>
                      <w:rPr>
                        <w:rFonts w:ascii="Cambria Math" w:hAnsi="Cambria Math" w:cs="Arial"/>
                      </w:rPr>
                      <m:t>0</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0</m:t>
                            </m:r>
                          </m:e>
                          <m:e>
                            <m:sSup>
                              <m:sSupPr>
                                <m:ctrlPr>
                                  <w:rPr>
                                    <w:rFonts w:ascii="Cambria Math" w:hAnsi="Cambria Math" w:cs="Arial"/>
                                    <w:i/>
                                  </w:rPr>
                                </m:ctrlPr>
                              </m:sSupPr>
                              <m:e>
                                <m:r>
                                  <w:rPr>
                                    <w:rFonts w:ascii="Cambria Math" w:hAnsi="Cambria Math" w:cs="Arial"/>
                                  </w:rPr>
                                  <m:t>H</m:t>
                                </m:r>
                              </m:e>
                              <m:sup>
                                <m:r>
                                  <w:rPr>
                                    <w:rFonts w:ascii="Cambria Math" w:hAnsi="Cambria Math" w:cs="Arial"/>
                                  </w:rPr>
                                  <m:t>(1)</m:t>
                                </m:r>
                              </m:sup>
                            </m:sSup>
                          </m:e>
                          <m:e>
                            <m:r>
                              <w:rPr>
                                <w:rFonts w:ascii="Cambria Math" w:hAnsi="Cambria Math" w:cs="Arial"/>
                              </w:rPr>
                              <m:t>n</m:t>
                            </m:r>
                          </m:e>
                        </m:d>
                        <m:d>
                          <m:dPr>
                            <m:begChr m:val="⟨"/>
                            <m:endChr m:val="⟩"/>
                            <m:ctrlPr>
                              <w:rPr>
                                <w:rFonts w:ascii="Cambria Math" w:hAnsi="Cambria Math" w:cs="Arial"/>
                                <w:i/>
                              </w:rPr>
                            </m:ctrlPr>
                          </m:dPr>
                          <m:e>
                            <m:r>
                              <w:rPr>
                                <w:rFonts w:ascii="Cambria Math" w:hAnsi="Cambria Math" w:cs="Arial"/>
                              </w:rPr>
                              <m:t>n</m:t>
                            </m:r>
                          </m:e>
                          <m:e>
                            <m:sSup>
                              <m:sSupPr>
                                <m:ctrlPr>
                                  <w:rPr>
                                    <w:rFonts w:ascii="Cambria Math" w:hAnsi="Cambria Math" w:cs="Arial"/>
                                    <w:i/>
                                  </w:rPr>
                                </m:ctrlPr>
                              </m:sSupPr>
                              <m:e>
                                <m:r>
                                  <w:rPr>
                                    <w:rFonts w:ascii="Cambria Math" w:hAnsi="Cambria Math" w:cs="Arial"/>
                                  </w:rPr>
                                  <m:t>H</m:t>
                                </m:r>
                              </m:e>
                              <m:sup>
                                <m:r>
                                  <w:rPr>
                                    <w:rFonts w:ascii="Cambria Math" w:hAnsi="Cambria Math" w:cs="Arial"/>
                                  </w:rPr>
                                  <m:t>(1)</m:t>
                                </m:r>
                              </m:sup>
                            </m:sSup>
                          </m:e>
                          <m:e>
                            <m:r>
                              <w:rPr>
                                <w:rFonts w:ascii="Cambria Math" w:hAnsi="Cambria Math" w:cs="Arial"/>
                              </w:rPr>
                              <m:t>0</m:t>
                            </m:r>
                          </m:e>
                        </m:d>
                      </m:num>
                      <m:den>
                        <m:sSub>
                          <m:sSubPr>
                            <m:ctrlPr>
                              <w:rPr>
                                <w:rFonts w:ascii="Cambria Math" w:hAnsi="Cambria Math" w:cs="Arial"/>
                                <w:i/>
                              </w:rPr>
                            </m:ctrlPr>
                          </m:sSubPr>
                          <m:e>
                            <m:r>
                              <w:rPr>
                                <w:rFonts w:ascii="Cambria Math" w:hAnsi="Cambria Math" w:cs="Arial"/>
                              </w:rPr>
                              <m:t>∆E</m:t>
                            </m:r>
                          </m:e>
                          <m:sub>
                            <m:r>
                              <w:rPr>
                                <w:rFonts w:ascii="Cambria Math" w:hAnsi="Cambria Math" w:cs="Arial"/>
                              </w:rPr>
                              <m:t>n0</m:t>
                            </m:r>
                          </m:sub>
                        </m:sSub>
                      </m:den>
                    </m:f>
                  </m:e>
                </m:nary>
                <m:r>
                  <w:rPr>
                    <w:rFonts w:ascii="Cambria Math" w:hAnsi="Cambria Math" w:cs="Arial"/>
                  </w:rPr>
                  <m:t xml:space="preserve"> +…</m:t>
                </m:r>
              </m:oMath>
            </m:oMathPara>
          </w:p>
        </w:tc>
        <w:tc>
          <w:tcPr>
            <w:tcW w:w="715" w:type="dxa"/>
          </w:tcPr>
          <w:p w14:paraId="4A24C17D" w14:textId="77777777" w:rsidR="000C30F2" w:rsidRPr="000C30F2" w:rsidRDefault="000C30F2" w:rsidP="004B3FB6">
            <w:pPr>
              <w:spacing w:line="360" w:lineRule="auto"/>
              <w:rPr>
                <w:rFonts w:ascii="Arial" w:hAnsi="Arial" w:cs="Arial"/>
                <w:iCs/>
              </w:rPr>
            </w:pPr>
            <w:r w:rsidRPr="000C30F2">
              <w:rPr>
                <w:rFonts w:ascii="Arial" w:hAnsi="Arial" w:cs="Arial"/>
                <w:iCs/>
              </w:rPr>
              <w:t xml:space="preserve">    (</w:t>
            </w:r>
            <w:r w:rsidRPr="000C30F2">
              <w:rPr>
                <w:rFonts w:ascii="Arial" w:hAnsi="Arial" w:cs="Arial"/>
                <w:iCs/>
              </w:rPr>
              <w:fldChar w:fldCharType="begin"/>
            </w:r>
            <w:r w:rsidRPr="000C30F2">
              <w:rPr>
                <w:rFonts w:ascii="Arial" w:hAnsi="Arial" w:cs="Arial"/>
                <w:iCs/>
              </w:rPr>
              <w:instrText xml:space="preserve"> SEQ Equation \* ARABIC </w:instrText>
            </w:r>
            <w:r w:rsidRPr="000C30F2">
              <w:rPr>
                <w:rFonts w:ascii="Arial" w:hAnsi="Arial" w:cs="Arial"/>
                <w:iCs/>
              </w:rPr>
              <w:fldChar w:fldCharType="separate"/>
            </w:r>
            <w:r w:rsidRPr="000C30F2">
              <w:rPr>
                <w:rFonts w:ascii="Arial" w:hAnsi="Arial" w:cs="Arial"/>
                <w:iCs/>
                <w:noProof/>
              </w:rPr>
              <w:t>5</w:t>
            </w:r>
            <w:r w:rsidRPr="000C30F2">
              <w:rPr>
                <w:rFonts w:ascii="Arial" w:hAnsi="Arial" w:cs="Arial"/>
                <w:iCs/>
              </w:rPr>
              <w:fldChar w:fldCharType="end"/>
            </w:r>
            <w:r w:rsidRPr="000C30F2">
              <w:rPr>
                <w:rFonts w:ascii="Arial" w:hAnsi="Arial" w:cs="Arial"/>
                <w:iCs/>
              </w:rPr>
              <w:t>)</w:t>
            </w:r>
          </w:p>
        </w:tc>
      </w:tr>
      <w:tr w:rsidR="000C30F2" w:rsidRPr="00EC53BE" w14:paraId="53225D55" w14:textId="77777777" w:rsidTr="004B3FB6">
        <w:tc>
          <w:tcPr>
            <w:tcW w:w="805" w:type="dxa"/>
          </w:tcPr>
          <w:p w14:paraId="7FE61D52" w14:textId="77777777" w:rsidR="000C30F2" w:rsidRPr="00EC53BE" w:rsidRDefault="000C30F2" w:rsidP="004B3FB6">
            <w:pPr>
              <w:spacing w:line="360" w:lineRule="auto"/>
              <w:jc w:val="both"/>
              <w:rPr>
                <w:rFonts w:ascii="Arial" w:hAnsi="Arial" w:cs="Arial"/>
              </w:rPr>
            </w:pPr>
          </w:p>
        </w:tc>
        <w:tc>
          <w:tcPr>
            <w:tcW w:w="7830" w:type="dxa"/>
          </w:tcPr>
          <w:p w14:paraId="39FFD4F1" w14:textId="3FDBD0DB" w:rsidR="000C30F2" w:rsidRPr="00EC53BE" w:rsidRDefault="000C30F2" w:rsidP="004B3FB6">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0</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E</m:t>
                    </m:r>
                  </m:e>
                  <m:sub>
                    <m:r>
                      <w:rPr>
                        <w:rFonts w:ascii="Cambria Math" w:hAnsi="Cambria Math" w:cs="Arial"/>
                      </w:rPr>
                      <m:t>0</m:t>
                    </m:r>
                  </m:sub>
                  <m:sup>
                    <m:d>
                      <m:dPr>
                        <m:ctrlPr>
                          <w:rPr>
                            <w:rFonts w:ascii="Cambria Math" w:hAnsi="Cambria Math" w:cs="Arial"/>
                            <w:i/>
                          </w:rPr>
                        </m:ctrlPr>
                      </m:dPr>
                      <m:e>
                        <m:r>
                          <w:rPr>
                            <w:rFonts w:ascii="Cambria Math" w:hAnsi="Cambria Math" w:cs="Arial"/>
                          </w:rPr>
                          <m:t>0</m:t>
                        </m:r>
                      </m:e>
                    </m:d>
                  </m:sup>
                </m:sSubSup>
                <m:r>
                  <w:rPr>
                    <w:rFonts w:ascii="Cambria Math" w:hAnsi="Cambria Math" w:cs="Arial"/>
                  </w:rPr>
                  <m:t>-</m:t>
                </m:r>
                <m:d>
                  <m:dPr>
                    <m:begChr m:val="⟨"/>
                    <m:endChr m:val="⟩"/>
                    <m:ctrlPr>
                      <w:rPr>
                        <w:rFonts w:ascii="Cambria Math" w:hAnsi="Cambria Math" w:cs="Arial"/>
                        <w:i/>
                      </w:rPr>
                    </m:ctrlPr>
                  </m:dPr>
                  <m:e>
                    <m:r>
                      <w:rPr>
                        <w:rFonts w:ascii="Cambria Math" w:hAnsi="Cambria Math" w:cs="Arial"/>
                      </w:rPr>
                      <m:t>0</m:t>
                    </m:r>
                  </m:e>
                  <m:e>
                    <m:r>
                      <w:rPr>
                        <w:rFonts w:ascii="Cambria Math" w:hAnsi="Cambria Math" w:cs="Arial"/>
                      </w:rPr>
                      <m:t>μ</m:t>
                    </m:r>
                  </m:e>
                  <m:e>
                    <m:r>
                      <w:rPr>
                        <w:rFonts w:ascii="Cambria Math" w:hAnsi="Cambria Math" w:cs="Arial"/>
                      </w:rPr>
                      <m:t>0</m:t>
                    </m:r>
                  </m:e>
                </m:d>
                <m:r>
                  <m:rPr>
                    <m:sty m:val="p"/>
                  </m:rPr>
                  <w:rPr>
                    <w:rFonts w:ascii="Cambria Math" w:hAnsi="Cambria Math" w:cs="Arial"/>
                  </w:rPr>
                  <m:t>ε</m:t>
                </m:r>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0</m:t>
                            </m:r>
                          </m:e>
                          <m:e>
                            <m:r>
                              <w:rPr>
                                <w:rFonts w:ascii="Cambria Math" w:hAnsi="Cambria Math" w:cs="Arial"/>
                              </w:rPr>
                              <m:t>μ</m:t>
                            </m:r>
                          </m:e>
                          <m:e>
                            <m:r>
                              <w:rPr>
                                <w:rFonts w:ascii="Cambria Math" w:hAnsi="Cambria Math" w:cs="Arial"/>
                              </w:rPr>
                              <m:t>n</m:t>
                            </m:r>
                          </m:e>
                        </m:d>
                        <m:d>
                          <m:dPr>
                            <m:begChr m:val="⟨"/>
                            <m:endChr m:val="⟩"/>
                            <m:ctrlPr>
                              <w:rPr>
                                <w:rFonts w:ascii="Cambria Math" w:hAnsi="Cambria Math" w:cs="Arial"/>
                                <w:i/>
                              </w:rPr>
                            </m:ctrlPr>
                          </m:dPr>
                          <m:e>
                            <m:r>
                              <w:rPr>
                                <w:rFonts w:ascii="Cambria Math" w:hAnsi="Cambria Math" w:cs="Arial"/>
                              </w:rPr>
                              <m:t>n</m:t>
                            </m:r>
                          </m:e>
                          <m:e>
                            <m:r>
                              <w:rPr>
                                <w:rFonts w:ascii="Cambria Math" w:hAnsi="Cambria Math" w:cs="Arial"/>
                              </w:rPr>
                              <m:t>μ</m:t>
                            </m:r>
                          </m:e>
                          <m:e>
                            <m:r>
                              <w:rPr>
                                <w:rFonts w:ascii="Cambria Math" w:hAnsi="Cambria Math" w:cs="Arial"/>
                              </w:rPr>
                              <m:t>0</m:t>
                            </m:r>
                          </m:e>
                        </m:d>
                      </m:num>
                      <m:den>
                        <m:sSub>
                          <m:sSubPr>
                            <m:ctrlPr>
                              <w:rPr>
                                <w:rFonts w:ascii="Cambria Math" w:hAnsi="Cambria Math" w:cs="Arial"/>
                                <w:i/>
                              </w:rPr>
                            </m:ctrlPr>
                          </m:sSubPr>
                          <m:e>
                            <m:r>
                              <w:rPr>
                                <w:rFonts w:ascii="Cambria Math" w:hAnsi="Cambria Math" w:cs="Arial"/>
                              </w:rPr>
                              <m:t>∆E</m:t>
                            </m:r>
                          </m:e>
                          <m:sub>
                            <m:r>
                              <w:rPr>
                                <w:rFonts w:ascii="Cambria Math" w:hAnsi="Cambria Math" w:cs="Arial"/>
                              </w:rPr>
                              <m:t>n0</m:t>
                            </m:r>
                          </m:sub>
                        </m:sSub>
                      </m:den>
                    </m:f>
                  </m:e>
                </m:nary>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2</m:t>
                    </m:r>
                  </m:sup>
                </m:sSup>
                <m:r>
                  <w:rPr>
                    <w:rFonts w:ascii="Cambria Math" w:hAnsi="Cambria Math" w:cs="Arial"/>
                  </w:rPr>
                  <m:t>+…</m:t>
                </m:r>
              </m:oMath>
            </m:oMathPara>
          </w:p>
        </w:tc>
        <w:tc>
          <w:tcPr>
            <w:tcW w:w="715" w:type="dxa"/>
          </w:tcPr>
          <w:p w14:paraId="2698E8A9" w14:textId="77777777" w:rsidR="000C30F2" w:rsidRPr="000C30F2" w:rsidRDefault="000C30F2" w:rsidP="004B3FB6">
            <w:pPr>
              <w:spacing w:line="360" w:lineRule="auto"/>
              <w:rPr>
                <w:rFonts w:ascii="Arial" w:hAnsi="Arial" w:cs="Arial"/>
                <w:iCs/>
              </w:rPr>
            </w:pPr>
            <w:r w:rsidRPr="000C30F2">
              <w:rPr>
                <w:rFonts w:ascii="Arial" w:hAnsi="Arial" w:cs="Arial"/>
                <w:iCs/>
              </w:rPr>
              <w:t xml:space="preserve">    (</w:t>
            </w:r>
            <w:r w:rsidRPr="000C30F2">
              <w:rPr>
                <w:rFonts w:ascii="Arial" w:hAnsi="Arial" w:cs="Arial"/>
                <w:iCs/>
              </w:rPr>
              <w:fldChar w:fldCharType="begin"/>
            </w:r>
            <w:r w:rsidRPr="000C30F2">
              <w:rPr>
                <w:rFonts w:ascii="Arial" w:hAnsi="Arial" w:cs="Arial"/>
                <w:iCs/>
              </w:rPr>
              <w:instrText xml:space="preserve"> SEQ Equation \* ARABIC </w:instrText>
            </w:r>
            <w:r w:rsidRPr="000C30F2">
              <w:rPr>
                <w:rFonts w:ascii="Arial" w:hAnsi="Arial" w:cs="Arial"/>
                <w:iCs/>
              </w:rPr>
              <w:fldChar w:fldCharType="separate"/>
            </w:r>
            <w:r w:rsidRPr="000C30F2">
              <w:rPr>
                <w:rFonts w:ascii="Arial" w:hAnsi="Arial" w:cs="Arial"/>
                <w:iCs/>
                <w:noProof/>
              </w:rPr>
              <w:t>6</w:t>
            </w:r>
            <w:r w:rsidRPr="000C30F2">
              <w:rPr>
                <w:rFonts w:ascii="Arial" w:hAnsi="Arial" w:cs="Arial"/>
                <w:iCs/>
              </w:rPr>
              <w:fldChar w:fldCharType="end"/>
            </w:r>
            <w:r w:rsidRPr="000C30F2">
              <w:rPr>
                <w:rFonts w:ascii="Arial" w:hAnsi="Arial" w:cs="Arial"/>
                <w:iCs/>
              </w:rPr>
              <w:t>)</w:t>
            </w:r>
          </w:p>
        </w:tc>
      </w:tr>
      <w:tr w:rsidR="000C30F2" w:rsidRPr="00EC53BE" w14:paraId="7FB4C9F8" w14:textId="77777777" w:rsidTr="004B3FB6">
        <w:tc>
          <w:tcPr>
            <w:tcW w:w="805" w:type="dxa"/>
          </w:tcPr>
          <w:p w14:paraId="686359B9" w14:textId="77777777" w:rsidR="000C30F2" w:rsidRPr="00EC53BE" w:rsidRDefault="000C30F2" w:rsidP="004B3FB6">
            <w:pPr>
              <w:spacing w:line="360" w:lineRule="auto"/>
              <w:jc w:val="both"/>
              <w:rPr>
                <w:rFonts w:ascii="Arial" w:hAnsi="Arial" w:cs="Arial"/>
              </w:rPr>
            </w:pPr>
          </w:p>
        </w:tc>
        <w:tc>
          <w:tcPr>
            <w:tcW w:w="7830" w:type="dxa"/>
          </w:tcPr>
          <w:p w14:paraId="4675F1DD" w14:textId="6EACD673" w:rsidR="000C30F2" w:rsidRPr="00EC53BE" w:rsidRDefault="000C30F2" w:rsidP="004B3FB6">
            <w:pPr>
              <w:spacing w:line="360" w:lineRule="auto"/>
              <w:jc w:val="center"/>
              <w:rPr>
                <w:rFonts w:ascii="Arial" w:hAnsi="Arial" w:cs="Arial"/>
              </w:rPr>
            </w:pPr>
            <m:oMathPara>
              <m:oMath>
                <m:r>
                  <w:rPr>
                    <w:rFonts w:ascii="Cambria Math" w:hAnsi="Cambria Math" w:cs="Arial"/>
                  </w:rPr>
                  <m:t>α= -2</m:t>
                </m:r>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0</m:t>
                            </m:r>
                          </m:e>
                          <m:e>
                            <m:r>
                              <w:rPr>
                                <w:rFonts w:ascii="Cambria Math" w:hAnsi="Cambria Math" w:cs="Arial"/>
                              </w:rPr>
                              <m:t>μ</m:t>
                            </m:r>
                          </m:e>
                          <m:e>
                            <m:r>
                              <w:rPr>
                                <w:rFonts w:ascii="Cambria Math" w:hAnsi="Cambria Math" w:cs="Arial"/>
                              </w:rPr>
                              <m:t>n</m:t>
                            </m:r>
                          </m:e>
                        </m:d>
                        <m:d>
                          <m:dPr>
                            <m:begChr m:val="⟨"/>
                            <m:endChr m:val="⟩"/>
                            <m:ctrlPr>
                              <w:rPr>
                                <w:rFonts w:ascii="Cambria Math" w:hAnsi="Cambria Math" w:cs="Arial"/>
                                <w:i/>
                              </w:rPr>
                            </m:ctrlPr>
                          </m:dPr>
                          <m:e>
                            <m:r>
                              <w:rPr>
                                <w:rFonts w:ascii="Cambria Math" w:hAnsi="Cambria Math" w:cs="Arial"/>
                              </w:rPr>
                              <m:t>n</m:t>
                            </m:r>
                          </m:e>
                          <m:e>
                            <m:r>
                              <w:rPr>
                                <w:rFonts w:ascii="Cambria Math" w:hAnsi="Cambria Math" w:cs="Arial"/>
                              </w:rPr>
                              <m:t>μ</m:t>
                            </m:r>
                          </m:e>
                          <m:e>
                            <m:r>
                              <w:rPr>
                                <w:rFonts w:ascii="Cambria Math" w:hAnsi="Cambria Math" w:cs="Arial"/>
                              </w:rPr>
                              <m:t>0</m:t>
                            </m:r>
                          </m:e>
                        </m:d>
                      </m:num>
                      <m:den>
                        <m:sSub>
                          <m:sSubPr>
                            <m:ctrlPr>
                              <w:rPr>
                                <w:rFonts w:ascii="Cambria Math" w:hAnsi="Cambria Math" w:cs="Arial"/>
                                <w:i/>
                              </w:rPr>
                            </m:ctrlPr>
                          </m:sSubPr>
                          <m:e>
                            <m:r>
                              <w:rPr>
                                <w:rFonts w:ascii="Cambria Math" w:hAnsi="Cambria Math" w:cs="Arial"/>
                              </w:rPr>
                              <m:t>∆E</m:t>
                            </m:r>
                          </m:e>
                          <m:sub>
                            <m:r>
                              <w:rPr>
                                <w:rFonts w:ascii="Cambria Math" w:hAnsi="Cambria Math" w:cs="Arial"/>
                              </w:rPr>
                              <m:t>n0</m:t>
                            </m:r>
                          </m:sub>
                        </m:sSub>
                      </m:den>
                    </m:f>
                  </m:e>
                </m:nary>
              </m:oMath>
            </m:oMathPara>
          </w:p>
        </w:tc>
        <w:tc>
          <w:tcPr>
            <w:tcW w:w="715" w:type="dxa"/>
          </w:tcPr>
          <w:p w14:paraId="35CC7517" w14:textId="77777777" w:rsidR="000C30F2" w:rsidRPr="000C30F2" w:rsidRDefault="000C30F2" w:rsidP="004B3FB6">
            <w:pPr>
              <w:spacing w:line="360" w:lineRule="auto"/>
              <w:rPr>
                <w:rFonts w:ascii="Arial" w:hAnsi="Arial" w:cs="Arial"/>
                <w:iCs/>
              </w:rPr>
            </w:pPr>
            <w:r w:rsidRPr="000C30F2">
              <w:rPr>
                <w:rFonts w:ascii="Arial" w:hAnsi="Arial" w:cs="Arial"/>
                <w:iCs/>
              </w:rPr>
              <w:t xml:space="preserve">    (</w:t>
            </w:r>
            <w:r w:rsidRPr="000C30F2">
              <w:rPr>
                <w:rFonts w:ascii="Arial" w:hAnsi="Arial" w:cs="Arial"/>
                <w:iCs/>
              </w:rPr>
              <w:fldChar w:fldCharType="begin"/>
            </w:r>
            <w:r w:rsidRPr="000C30F2">
              <w:rPr>
                <w:rFonts w:ascii="Arial" w:hAnsi="Arial" w:cs="Arial"/>
                <w:iCs/>
              </w:rPr>
              <w:instrText xml:space="preserve"> SEQ Equation \* ARABIC </w:instrText>
            </w:r>
            <w:r w:rsidRPr="000C30F2">
              <w:rPr>
                <w:rFonts w:ascii="Arial" w:hAnsi="Arial" w:cs="Arial"/>
                <w:iCs/>
              </w:rPr>
              <w:fldChar w:fldCharType="separate"/>
            </w:r>
            <w:r w:rsidRPr="000C30F2">
              <w:rPr>
                <w:rFonts w:ascii="Arial" w:hAnsi="Arial" w:cs="Arial"/>
                <w:iCs/>
                <w:noProof/>
              </w:rPr>
              <w:t>7</w:t>
            </w:r>
            <w:r w:rsidRPr="000C30F2">
              <w:rPr>
                <w:rFonts w:ascii="Arial" w:hAnsi="Arial" w:cs="Arial"/>
                <w:iCs/>
              </w:rPr>
              <w:fldChar w:fldCharType="end"/>
            </w:r>
            <w:r w:rsidRPr="000C30F2">
              <w:rPr>
                <w:rFonts w:ascii="Arial" w:hAnsi="Arial" w:cs="Arial"/>
                <w:iCs/>
              </w:rPr>
              <w:t>)</w:t>
            </w:r>
          </w:p>
        </w:tc>
      </w:tr>
      <w:tr w:rsidR="000C30F2" w:rsidRPr="00EC53BE" w14:paraId="62012F8A" w14:textId="77777777" w:rsidTr="004B3FB6">
        <w:tc>
          <w:tcPr>
            <w:tcW w:w="805" w:type="dxa"/>
          </w:tcPr>
          <w:p w14:paraId="55B52E65" w14:textId="77777777" w:rsidR="000C30F2" w:rsidRPr="00EC53BE" w:rsidRDefault="000C30F2" w:rsidP="004B3FB6">
            <w:pPr>
              <w:spacing w:line="360" w:lineRule="auto"/>
              <w:jc w:val="both"/>
              <w:rPr>
                <w:rFonts w:ascii="Arial" w:hAnsi="Arial" w:cs="Arial"/>
              </w:rPr>
            </w:pPr>
          </w:p>
        </w:tc>
        <w:tc>
          <w:tcPr>
            <w:tcW w:w="7830" w:type="dxa"/>
          </w:tcPr>
          <w:p w14:paraId="22C1C9E9" w14:textId="1FA879F3" w:rsidR="000C30F2" w:rsidRPr="00EC53BE" w:rsidRDefault="000C30F2" w:rsidP="004B3FB6">
            <w:pPr>
              <w:spacing w:line="360" w:lineRule="auto"/>
              <w:jc w:val="center"/>
              <w:rPr>
                <w:rFonts w:ascii="Arial" w:hAnsi="Arial" w:cs="Arial"/>
              </w:rPr>
            </w:pPr>
            <m:oMathPara>
              <m:oMath>
                <m:r>
                  <w:rPr>
                    <w:rFonts w:ascii="Cambria Math" w:hAnsi="Cambria Math" w:cs="Arial"/>
                  </w:rPr>
                  <m:t xml:space="preserve">α= </m:t>
                </m:r>
                <m:f>
                  <m:fPr>
                    <m:ctrlPr>
                      <w:rPr>
                        <w:rFonts w:ascii="Cambria Math" w:hAnsi="Cambria Math" w:cs="Arial"/>
                      </w:rPr>
                    </m:ctrlPr>
                  </m:fPr>
                  <m:num>
                    <m:r>
                      <w:rPr>
                        <w:rFonts w:ascii="Cambria Math" w:hAnsi="Cambria Math" w:cs="Arial"/>
                      </w:rPr>
                      <m:t>1</m:t>
                    </m:r>
                  </m:num>
                  <m:den>
                    <m:r>
                      <w:rPr>
                        <w:rFonts w:ascii="Cambria Math" w:hAnsi="Cambria Math" w:cs="Arial"/>
                      </w:rPr>
                      <m:t>3</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α</m:t>
                        </m:r>
                      </m:e>
                      <m:sub>
                        <m:r>
                          <w:rPr>
                            <w:rFonts w:ascii="Cambria Math" w:hAnsi="Cambria Math" w:cs="Arial"/>
                          </w:rPr>
                          <m:t>xx</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yy</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zz</m:t>
                        </m:r>
                      </m:sub>
                    </m:sSub>
                  </m:e>
                </m:d>
                <m:r>
                  <w:rPr>
                    <w:rFonts w:ascii="Cambria Math" w:hAnsi="Cambria Math" w:cs="Arial"/>
                  </w:rPr>
                  <m:t>=</m:t>
                </m:r>
                <m:f>
                  <m:fPr>
                    <m:ctrlPr>
                      <w:rPr>
                        <w:rFonts w:ascii="Cambria Math" w:hAnsi="Cambria Math" w:cs="Arial"/>
                      </w:rPr>
                    </m:ctrlPr>
                  </m:fPr>
                  <m:num>
                    <m:r>
                      <w:rPr>
                        <w:rFonts w:ascii="Cambria Math" w:hAnsi="Cambria Math" w:cs="Arial"/>
                      </w:rPr>
                      <m:t>2</m:t>
                    </m:r>
                  </m:num>
                  <m:den>
                    <m:r>
                      <w:rPr>
                        <w:rFonts w:ascii="Cambria Math" w:hAnsi="Cambria Math" w:cs="Arial"/>
                      </w:rPr>
                      <m:t>3</m:t>
                    </m:r>
                  </m:den>
                </m:f>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sSup>
                          <m:sSupPr>
                            <m:ctrlPr>
                              <w:rPr>
                                <w:rFonts w:ascii="Cambria Math" w:hAnsi="Cambria Math" w:cs="Arial"/>
                                <w:i/>
                              </w:rPr>
                            </m:ctrlPr>
                          </m:sSup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n0</m:t>
                                    </m:r>
                                  </m:sub>
                                </m:sSub>
                              </m:e>
                            </m:d>
                          </m:e>
                          <m:sup>
                            <m:r>
                              <w:rPr>
                                <w:rFonts w:ascii="Cambria Math" w:hAnsi="Cambria Math" w:cs="Arial"/>
                              </w:rPr>
                              <m:t>2</m:t>
                            </m:r>
                          </m:sup>
                        </m:sSup>
                      </m:num>
                      <m:den>
                        <m:sSub>
                          <m:sSubPr>
                            <m:ctrlPr>
                              <w:rPr>
                                <w:rFonts w:ascii="Cambria Math" w:hAnsi="Cambria Math" w:cs="Arial"/>
                                <w:i/>
                              </w:rPr>
                            </m:ctrlPr>
                          </m:sSubPr>
                          <m:e>
                            <m:r>
                              <w:rPr>
                                <w:rFonts w:ascii="Cambria Math" w:hAnsi="Cambria Math" w:cs="Arial"/>
                              </w:rPr>
                              <m:t>∆E</m:t>
                            </m:r>
                          </m:e>
                          <m:sub>
                            <m:r>
                              <w:rPr>
                                <w:rFonts w:ascii="Cambria Math" w:hAnsi="Cambria Math" w:cs="Arial"/>
                              </w:rPr>
                              <m:t>n0</m:t>
                            </m:r>
                          </m:sub>
                        </m:sSub>
                      </m:den>
                    </m:f>
                  </m:e>
                </m:nary>
              </m:oMath>
            </m:oMathPara>
          </w:p>
        </w:tc>
        <w:tc>
          <w:tcPr>
            <w:tcW w:w="715" w:type="dxa"/>
          </w:tcPr>
          <w:p w14:paraId="7F6BB4BA" w14:textId="77777777" w:rsidR="000C30F2" w:rsidRPr="000C30F2" w:rsidRDefault="000C30F2" w:rsidP="004B3FB6">
            <w:pPr>
              <w:spacing w:line="360" w:lineRule="auto"/>
              <w:rPr>
                <w:rFonts w:ascii="Arial" w:hAnsi="Arial" w:cs="Arial"/>
                <w:iCs/>
              </w:rPr>
            </w:pPr>
            <w:r w:rsidRPr="000C30F2">
              <w:rPr>
                <w:rFonts w:ascii="Arial" w:hAnsi="Arial" w:cs="Arial"/>
                <w:iCs/>
              </w:rPr>
              <w:t xml:space="preserve">    (</w:t>
            </w:r>
            <w:r w:rsidRPr="000C30F2">
              <w:rPr>
                <w:rFonts w:ascii="Arial" w:hAnsi="Arial" w:cs="Arial"/>
                <w:iCs/>
              </w:rPr>
              <w:fldChar w:fldCharType="begin"/>
            </w:r>
            <w:r w:rsidRPr="000C30F2">
              <w:rPr>
                <w:rFonts w:ascii="Arial" w:hAnsi="Arial" w:cs="Arial"/>
                <w:iCs/>
              </w:rPr>
              <w:instrText xml:space="preserve"> SEQ Equation \* ARABIC </w:instrText>
            </w:r>
            <w:r w:rsidRPr="000C30F2">
              <w:rPr>
                <w:rFonts w:ascii="Arial" w:hAnsi="Arial" w:cs="Arial"/>
                <w:iCs/>
              </w:rPr>
              <w:fldChar w:fldCharType="separate"/>
            </w:r>
            <w:r w:rsidRPr="000C30F2">
              <w:rPr>
                <w:rFonts w:ascii="Arial" w:hAnsi="Arial" w:cs="Arial"/>
                <w:iCs/>
                <w:noProof/>
              </w:rPr>
              <w:t>8</w:t>
            </w:r>
            <w:r w:rsidRPr="000C30F2">
              <w:rPr>
                <w:rFonts w:ascii="Arial" w:hAnsi="Arial" w:cs="Arial"/>
                <w:iCs/>
              </w:rPr>
              <w:fldChar w:fldCharType="end"/>
            </w:r>
            <w:r w:rsidRPr="000C30F2">
              <w:rPr>
                <w:rFonts w:ascii="Arial" w:hAnsi="Arial" w:cs="Arial"/>
                <w:iCs/>
              </w:rPr>
              <w:t>)</w:t>
            </w:r>
          </w:p>
        </w:tc>
      </w:tr>
    </w:tbl>
    <w:p w14:paraId="6289B798" w14:textId="77777777" w:rsidR="000C30F2" w:rsidRPr="00EC53BE" w:rsidRDefault="000C30F2" w:rsidP="000C30F2">
      <w:pPr>
        <w:spacing w:line="360" w:lineRule="auto"/>
        <w:jc w:val="both"/>
        <w:rPr>
          <w:rFonts w:ascii="Arial" w:hAnsi="Arial" w:cs="Arial"/>
        </w:rPr>
      </w:pPr>
      <w:r w:rsidRPr="00EC53BE">
        <w:rPr>
          <w:rFonts w:ascii="Arial" w:hAnsi="Arial" w:cs="Arial"/>
        </w:rPr>
        <w:t>The SI unit of polarizability is C</w:t>
      </w:r>
      <w:r w:rsidRPr="00EC53BE">
        <w:rPr>
          <w:rFonts w:ascii="Arial" w:hAnsi="Arial" w:cs="Arial"/>
          <w:vertAlign w:val="superscript"/>
        </w:rPr>
        <w:t>2</w:t>
      </w:r>
      <w:r w:rsidRPr="00EC53BE">
        <w:rPr>
          <w:rFonts w:ascii="Arial" w:hAnsi="Arial" w:cs="Arial"/>
        </w:rPr>
        <w:t>m</w:t>
      </w:r>
      <w:r w:rsidRPr="00EC53BE">
        <w:rPr>
          <w:rFonts w:ascii="Arial" w:hAnsi="Arial" w:cs="Arial"/>
          <w:vertAlign w:val="superscript"/>
        </w:rPr>
        <w:t>2</w:t>
      </w:r>
      <w:r w:rsidRPr="00EC53BE">
        <w:rPr>
          <w:rFonts w:ascii="Arial" w:hAnsi="Arial" w:cs="Arial"/>
        </w:rPr>
        <w:t>J</w:t>
      </w:r>
      <w:r w:rsidRPr="00EC53BE">
        <w:rPr>
          <w:rFonts w:ascii="Arial" w:hAnsi="Arial" w:cs="Arial"/>
          <w:vertAlign w:val="superscript"/>
        </w:rPr>
        <w:t>-1</w:t>
      </w:r>
      <w:r w:rsidRPr="00EC53BE">
        <w:rPr>
          <w:rFonts w:ascii="Arial" w:hAnsi="Arial" w:cs="Arial"/>
        </w:rPr>
        <w:t>. The polarizability volume (</w:t>
      </w:r>
      <m:oMath>
        <m:r>
          <w:rPr>
            <w:rFonts w:ascii="Cambria Math" w:hAnsi="Cambria Math" w:cs="Arial"/>
          </w:rPr>
          <m:t>α'</m:t>
        </m:r>
      </m:oMath>
      <w:r w:rsidRPr="00EC53BE">
        <w:rPr>
          <w:rFonts w:ascii="Arial" w:hAnsi="Arial" w:cs="Arial"/>
        </w:rPr>
        <w:t xml:space="preserve">) is also used sometimes instead of the polarizability as this is an easier way to represent the polarizability (eqn </w:t>
      </w:r>
      <w:r w:rsidRPr="00EC53BE">
        <w:rPr>
          <w:rFonts w:ascii="Arial" w:hAnsi="Arial" w:cs="Arial"/>
        </w:rPr>
        <w:fldChar w:fldCharType="begin"/>
      </w:r>
      <w:r w:rsidRPr="00EC53BE">
        <w:rPr>
          <w:rFonts w:ascii="Arial" w:hAnsi="Arial" w:cs="Arial"/>
        </w:rPr>
        <w:instrText xml:space="preserve"> REF _Ref406492381 \h  \* MERGEFORMAT </w:instrText>
      </w:r>
      <w:r w:rsidRPr="00EC53BE">
        <w:rPr>
          <w:rFonts w:ascii="Arial" w:hAnsi="Arial" w:cs="Arial"/>
        </w:rPr>
      </w:r>
      <w:r w:rsidRPr="00EC53BE">
        <w:rPr>
          <w:rFonts w:ascii="Arial" w:hAnsi="Arial" w:cs="Arial"/>
        </w:rPr>
        <w:fldChar w:fldCharType="separate"/>
      </w:r>
      <w:r w:rsidRPr="005B47DB">
        <w:rPr>
          <w:rFonts w:ascii="Arial" w:hAnsi="Arial" w:cs="Arial"/>
        </w:rPr>
        <w:t>(9)</w:t>
      </w:r>
      <w:r w:rsidRPr="00EC53BE">
        <w:rPr>
          <w:rFonts w:ascii="Arial" w:hAnsi="Arial" w:cs="Arial"/>
        </w:rPr>
        <w:fldChar w:fldCharType="end"/>
      </w:r>
      <w:r w:rsidRPr="00EC53BE">
        <w:rPr>
          <w:rFonts w:ascii="Arial" w:hAnsi="Arial" w:cs="Arial"/>
        </w:rPr>
        <w:t>). The polarizability volume is expressed generally in Å</w:t>
      </w:r>
      <w:r w:rsidRPr="00EC53BE">
        <w:rPr>
          <w:rFonts w:ascii="Arial" w:hAnsi="Arial" w:cs="Arial"/>
          <w:vertAlign w:val="superscript"/>
        </w:rPr>
        <w:t>3</w:t>
      </w:r>
      <w:r w:rsidRPr="00EC53BE">
        <w:rPr>
          <w:rFonts w:ascii="Arial" w:hAnsi="Arial" w:cs="Arial"/>
        </w:rPr>
        <w:t>.</w:t>
      </w:r>
    </w:p>
    <w:tbl>
      <w:tblPr>
        <w:tblW w:w="0" w:type="auto"/>
        <w:tblInd w:w="5" w:type="dxa"/>
        <w:tblLook w:val="04A0" w:firstRow="1" w:lastRow="0" w:firstColumn="1" w:lastColumn="0" w:noHBand="0" w:noVBand="1"/>
      </w:tblPr>
      <w:tblGrid>
        <w:gridCol w:w="805"/>
        <w:gridCol w:w="7830"/>
        <w:gridCol w:w="715"/>
      </w:tblGrid>
      <w:tr w:rsidR="000C30F2" w:rsidRPr="00EC53BE" w14:paraId="07A761F1" w14:textId="77777777" w:rsidTr="004B3FB6">
        <w:tc>
          <w:tcPr>
            <w:tcW w:w="805" w:type="dxa"/>
          </w:tcPr>
          <w:p w14:paraId="585522BA" w14:textId="77777777" w:rsidR="000C30F2" w:rsidRPr="00EC53BE" w:rsidRDefault="000C30F2" w:rsidP="004B3FB6">
            <w:pPr>
              <w:spacing w:line="360" w:lineRule="auto"/>
              <w:jc w:val="both"/>
              <w:rPr>
                <w:rFonts w:ascii="Arial" w:hAnsi="Arial" w:cs="Arial"/>
              </w:rPr>
            </w:pPr>
          </w:p>
        </w:tc>
        <w:tc>
          <w:tcPr>
            <w:tcW w:w="7830" w:type="dxa"/>
          </w:tcPr>
          <w:p w14:paraId="5522119C" w14:textId="7B87747C" w:rsidR="000C30F2" w:rsidRPr="00EC53BE" w:rsidRDefault="000C30F2" w:rsidP="004B3FB6">
            <w:pPr>
              <w:spacing w:line="360" w:lineRule="auto"/>
              <w:jc w:val="center"/>
              <w:rPr>
                <w:rFonts w:ascii="Arial" w:hAnsi="Arial" w:cs="Arial"/>
              </w:rPr>
            </w:pPr>
            <m:oMathPara>
              <m:oMath>
                <m:sSup>
                  <m:sSupPr>
                    <m:ctrlPr>
                      <w:rPr>
                        <w:rFonts w:ascii="Cambria Math" w:hAnsi="Cambria Math" w:cs="Arial"/>
                        <w:i/>
                      </w:rPr>
                    </m:ctrlPr>
                  </m:sSupPr>
                  <m:e>
                    <m:r>
                      <w:rPr>
                        <w:rFonts w:ascii="Cambria Math" w:hAnsi="Cambria Math" w:cs="Arial"/>
                      </w:rPr>
                      <m:t>α</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α</m:t>
                    </m:r>
                  </m:num>
                  <m:den>
                    <m:r>
                      <w:rPr>
                        <w:rFonts w:ascii="Cambria Math" w:hAnsi="Cambria Math" w:cs="Arial"/>
                      </w:rPr>
                      <m:t>4π</m:t>
                    </m:r>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den>
                </m:f>
              </m:oMath>
            </m:oMathPara>
          </w:p>
        </w:tc>
        <w:tc>
          <w:tcPr>
            <w:tcW w:w="715" w:type="dxa"/>
          </w:tcPr>
          <w:p w14:paraId="170A77EC" w14:textId="77777777" w:rsidR="000C30F2" w:rsidRPr="000C30F2" w:rsidRDefault="000C30F2" w:rsidP="004B3FB6">
            <w:pPr>
              <w:spacing w:line="360" w:lineRule="auto"/>
              <w:rPr>
                <w:rFonts w:ascii="Arial" w:hAnsi="Arial" w:cs="Arial"/>
                <w:iCs/>
              </w:rPr>
            </w:pPr>
            <w:r w:rsidRPr="000C30F2">
              <w:rPr>
                <w:rFonts w:ascii="Arial" w:hAnsi="Arial" w:cs="Arial"/>
                <w:iCs/>
              </w:rPr>
              <w:t xml:space="preserve">    (</w:t>
            </w:r>
            <w:r w:rsidRPr="000C30F2">
              <w:rPr>
                <w:rFonts w:ascii="Arial" w:hAnsi="Arial" w:cs="Arial"/>
                <w:iCs/>
              </w:rPr>
              <w:fldChar w:fldCharType="begin"/>
            </w:r>
            <w:r w:rsidRPr="000C30F2">
              <w:rPr>
                <w:rFonts w:ascii="Arial" w:hAnsi="Arial" w:cs="Arial"/>
                <w:iCs/>
              </w:rPr>
              <w:instrText xml:space="preserve"> SEQ Equation \* ARABIC </w:instrText>
            </w:r>
            <w:r w:rsidRPr="000C30F2">
              <w:rPr>
                <w:rFonts w:ascii="Arial" w:hAnsi="Arial" w:cs="Arial"/>
                <w:iCs/>
              </w:rPr>
              <w:fldChar w:fldCharType="separate"/>
            </w:r>
            <w:r w:rsidRPr="000C30F2">
              <w:rPr>
                <w:rFonts w:ascii="Arial" w:hAnsi="Arial" w:cs="Arial"/>
                <w:iCs/>
                <w:noProof/>
              </w:rPr>
              <w:t>9</w:t>
            </w:r>
            <w:r w:rsidRPr="000C30F2">
              <w:rPr>
                <w:rFonts w:ascii="Arial" w:hAnsi="Arial" w:cs="Arial"/>
                <w:iCs/>
              </w:rPr>
              <w:fldChar w:fldCharType="end"/>
            </w:r>
            <w:r w:rsidRPr="000C30F2">
              <w:rPr>
                <w:rFonts w:ascii="Arial" w:hAnsi="Arial" w:cs="Arial"/>
                <w:iCs/>
              </w:rPr>
              <w:t>)</w:t>
            </w:r>
          </w:p>
        </w:tc>
      </w:tr>
    </w:tbl>
    <w:p w14:paraId="317B19D8" w14:textId="66940FFC" w:rsidR="005E2C14" w:rsidRPr="00EC53BE" w:rsidRDefault="005E2C14" w:rsidP="005E2C14">
      <w:pPr>
        <w:spacing w:line="360" w:lineRule="auto"/>
        <w:rPr>
          <w:rFonts w:ascii="Arial" w:hAnsi="Arial" w:cs="Arial"/>
          <w:b/>
        </w:rPr>
      </w:pPr>
      <w:r>
        <w:rPr>
          <w:rFonts w:ascii="Arial" w:hAnsi="Arial" w:cs="Arial"/>
          <w:b/>
          <w:sz w:val="24"/>
        </w:rPr>
        <w:t>Dynamic</w:t>
      </w:r>
      <w:r w:rsidRPr="00B66C59">
        <w:rPr>
          <w:rFonts w:ascii="Arial" w:hAnsi="Arial" w:cs="Arial"/>
          <w:b/>
          <w:sz w:val="24"/>
        </w:rPr>
        <w:t xml:space="preserve"> polarizability</w:t>
      </w:r>
    </w:p>
    <w:p w14:paraId="27EAE524" w14:textId="135422CE" w:rsidR="005E2C14" w:rsidRPr="00EC53BE" w:rsidRDefault="005E2C14" w:rsidP="005E2C14">
      <w:pPr>
        <w:spacing w:line="360" w:lineRule="auto"/>
        <w:jc w:val="both"/>
        <w:rPr>
          <w:rFonts w:ascii="Arial" w:hAnsi="Arial" w:cs="Arial"/>
        </w:rPr>
      </w:pPr>
      <w:r>
        <w:rPr>
          <w:rFonts w:ascii="Arial" w:hAnsi="Arial" w:cs="Arial"/>
        </w:rPr>
        <w:t>The</w:t>
      </w:r>
      <w:r w:rsidRPr="00EC53BE">
        <w:rPr>
          <w:rFonts w:ascii="Arial" w:hAnsi="Arial" w:cs="Arial"/>
        </w:rPr>
        <w:t xml:space="preserve"> eqn </w:t>
      </w:r>
      <w:r w:rsidRPr="00EC53BE">
        <w:rPr>
          <w:rFonts w:ascii="Arial" w:hAnsi="Arial" w:cs="Arial"/>
        </w:rPr>
        <w:fldChar w:fldCharType="begin"/>
      </w:r>
      <w:r w:rsidRPr="00EC53BE">
        <w:rPr>
          <w:rFonts w:ascii="Arial" w:hAnsi="Arial" w:cs="Arial"/>
        </w:rPr>
        <w:instrText xml:space="preserve"> REF _Ref406439490 \h  \* MERGEFORMAT </w:instrText>
      </w:r>
      <w:r w:rsidRPr="00EC53BE">
        <w:rPr>
          <w:rFonts w:ascii="Arial" w:hAnsi="Arial" w:cs="Arial"/>
        </w:rPr>
      </w:r>
      <w:r w:rsidRPr="00EC53BE">
        <w:rPr>
          <w:rFonts w:ascii="Arial" w:hAnsi="Arial" w:cs="Arial"/>
        </w:rPr>
        <w:fldChar w:fldCharType="separate"/>
      </w:r>
      <w:r w:rsidR="002F2F61" w:rsidRPr="00D4000F">
        <w:rPr>
          <w:rFonts w:ascii="Arial" w:hAnsi="Arial" w:cs="Arial"/>
          <w:iCs/>
        </w:rPr>
        <w:t>(</w:t>
      </w:r>
      <w:r w:rsidR="002F2F61">
        <w:rPr>
          <w:rFonts w:ascii="Arial" w:hAnsi="Arial" w:cs="Arial"/>
          <w:iCs/>
          <w:noProof/>
        </w:rPr>
        <w:t>5</w:t>
      </w:r>
      <w:r w:rsidR="002F2F61" w:rsidRPr="00D4000F">
        <w:rPr>
          <w:rFonts w:ascii="Arial" w:hAnsi="Arial" w:cs="Arial"/>
          <w:iCs/>
        </w:rPr>
        <w:t>)</w:t>
      </w:r>
      <w:r w:rsidRPr="00EC53BE">
        <w:rPr>
          <w:rFonts w:ascii="Arial" w:hAnsi="Arial" w:cs="Arial"/>
        </w:rPr>
        <w:fldChar w:fldCharType="end"/>
      </w:r>
      <w:r>
        <w:rPr>
          <w:rFonts w:ascii="Arial" w:hAnsi="Arial" w:cs="Arial"/>
        </w:rPr>
        <w:t>,</w:t>
      </w:r>
      <w:r w:rsidRPr="00EC53BE">
        <w:rPr>
          <w:rFonts w:ascii="Arial" w:hAnsi="Arial" w:cs="Arial"/>
        </w:rPr>
        <w:t xml:space="preserve"> which is the time-independent perturbation expression for energy</w:t>
      </w:r>
      <w:r>
        <w:rPr>
          <w:rFonts w:ascii="Arial" w:hAnsi="Arial" w:cs="Arial"/>
        </w:rPr>
        <w:t>,</w:t>
      </w:r>
      <w:r w:rsidRPr="00EC53BE">
        <w:rPr>
          <w:rFonts w:ascii="Arial" w:hAnsi="Arial" w:cs="Arial"/>
        </w:rPr>
        <w:t xml:space="preserve"> cannot be used to determine the </w:t>
      </w:r>
      <w:r w:rsidR="00841A78">
        <w:rPr>
          <w:rFonts w:ascii="Arial" w:hAnsi="Arial" w:cs="Arial"/>
        </w:rPr>
        <w:t xml:space="preserve">dynamic </w:t>
      </w:r>
      <w:r w:rsidRPr="00EC53BE">
        <w:rPr>
          <w:rFonts w:ascii="Arial" w:hAnsi="Arial" w:cs="Arial"/>
        </w:rPr>
        <w:t xml:space="preserve">polarizability. Thus, </w:t>
      </w:r>
      <w:r>
        <w:rPr>
          <w:rFonts w:ascii="Arial" w:hAnsi="Arial" w:cs="Arial"/>
        </w:rPr>
        <w:t>in order to determine th</w:t>
      </w:r>
      <w:r w:rsidRPr="00EC53BE">
        <w:rPr>
          <w:rFonts w:ascii="Arial" w:hAnsi="Arial" w:cs="Arial"/>
        </w:rPr>
        <w:t xml:space="preserve">e dynamic </w:t>
      </w:r>
      <w:r w:rsidRPr="00EC53BE">
        <w:rPr>
          <w:rFonts w:ascii="Arial" w:hAnsi="Arial" w:cs="Arial"/>
        </w:rPr>
        <w:lastRenderedPageBreak/>
        <w:t>polarizability,</w:t>
      </w:r>
      <m:oMath>
        <m:r>
          <w:rPr>
            <w:rFonts w:ascii="Cambria Math" w:hAnsi="Cambria Math" w:cs="Arial"/>
          </w:rPr>
          <m:t xml:space="preserve"> α</m:t>
        </m:r>
        <m:d>
          <m:dPr>
            <m:ctrlPr>
              <w:rPr>
                <w:rFonts w:ascii="Cambria Math" w:hAnsi="Cambria Math" w:cs="Arial"/>
                <w:i/>
              </w:rPr>
            </m:ctrlPr>
          </m:dPr>
          <m:e>
            <m:r>
              <w:rPr>
                <w:rFonts w:ascii="Cambria Math" w:hAnsi="Cambria Math" w:cs="Arial"/>
              </w:rPr>
              <m:t>ω</m:t>
            </m:r>
          </m:e>
        </m:d>
      </m:oMath>
      <w:r w:rsidRPr="00EC53BE">
        <w:rPr>
          <w:rFonts w:ascii="Arial" w:eastAsiaTheme="minorEastAsia" w:hAnsi="Arial" w:cs="Arial"/>
        </w:rPr>
        <w:t>,</w:t>
      </w:r>
      <w:r>
        <w:rPr>
          <w:rFonts w:ascii="Arial" w:hAnsi="Arial" w:cs="Arial"/>
        </w:rPr>
        <w:t xml:space="preserve"> </w:t>
      </w:r>
      <w:r w:rsidRPr="00EC53BE">
        <w:rPr>
          <w:rFonts w:ascii="Arial" w:hAnsi="Arial" w:cs="Arial"/>
        </w:rPr>
        <w:t xml:space="preserve">we need to solve the time-dependent perturbation theory. Using the time-dependent wavefunction, the mean dynamic polarizability as shown in </w:t>
      </w:r>
      <w:r w:rsidRPr="0013094F">
        <w:rPr>
          <w:rFonts w:ascii="Arial" w:hAnsi="Arial" w:cs="Arial"/>
        </w:rPr>
        <w:t>eqn</w:t>
      </w:r>
      <w:r w:rsidR="0013094F" w:rsidRPr="0013094F">
        <w:rPr>
          <w:rFonts w:ascii="Arial" w:hAnsi="Arial" w:cs="Arial"/>
        </w:rPr>
        <w:t xml:space="preserve"> </w:t>
      </w:r>
      <w:r w:rsidR="0013094F" w:rsidRPr="0013094F">
        <w:rPr>
          <w:rFonts w:ascii="Arial" w:hAnsi="Arial" w:cs="Arial"/>
        </w:rPr>
        <w:fldChar w:fldCharType="begin"/>
      </w:r>
      <w:r w:rsidR="0013094F" w:rsidRPr="0013094F">
        <w:rPr>
          <w:rFonts w:ascii="Arial" w:hAnsi="Arial" w:cs="Arial"/>
        </w:rPr>
        <w:instrText xml:space="preserve"> REF _Ref406770100 \h </w:instrText>
      </w:r>
      <w:r w:rsidR="0013094F" w:rsidRPr="0013094F">
        <w:rPr>
          <w:rFonts w:ascii="Arial" w:hAnsi="Arial" w:cs="Arial"/>
        </w:rPr>
      </w:r>
      <w:r w:rsidR="0013094F" w:rsidRPr="0013094F">
        <w:rPr>
          <w:rFonts w:ascii="Arial" w:hAnsi="Arial" w:cs="Arial"/>
        </w:rPr>
        <w:instrText xml:space="preserve"> \* MERGEFORMAT </w:instrText>
      </w:r>
      <w:r w:rsidR="0013094F" w:rsidRPr="0013094F">
        <w:rPr>
          <w:rFonts w:ascii="Arial" w:hAnsi="Arial" w:cs="Arial"/>
        </w:rPr>
        <w:fldChar w:fldCharType="separate"/>
      </w:r>
      <w:r w:rsidR="002F2F61" w:rsidRPr="0013094F">
        <w:rPr>
          <w:rFonts w:ascii="Arial" w:hAnsi="Arial" w:cs="Arial"/>
          <w:iCs/>
        </w:rPr>
        <w:t>(</w:t>
      </w:r>
      <w:r w:rsidR="002F2F61">
        <w:rPr>
          <w:rFonts w:ascii="Arial" w:hAnsi="Arial" w:cs="Arial"/>
          <w:iCs/>
          <w:noProof/>
        </w:rPr>
        <w:t>10</w:t>
      </w:r>
      <w:r w:rsidR="002F2F61" w:rsidRPr="0013094F">
        <w:rPr>
          <w:rFonts w:ascii="Arial" w:hAnsi="Arial" w:cs="Arial"/>
          <w:iCs/>
        </w:rPr>
        <w:t>)</w:t>
      </w:r>
      <w:r w:rsidR="0013094F" w:rsidRPr="0013094F">
        <w:rPr>
          <w:rFonts w:ascii="Arial" w:hAnsi="Arial" w:cs="Arial"/>
        </w:rPr>
        <w:fldChar w:fldCharType="end"/>
      </w:r>
      <w:r w:rsidRPr="0013094F">
        <w:rPr>
          <w:rFonts w:ascii="Arial" w:hAnsi="Arial" w:cs="Arial"/>
        </w:rPr>
        <w:t xml:space="preserve"> can</w:t>
      </w:r>
      <w:r w:rsidRPr="00EC53BE">
        <w:rPr>
          <w:rFonts w:ascii="Arial" w:hAnsi="Arial" w:cs="Arial"/>
        </w:rPr>
        <w:t xml:space="preserve"> be determined. It should be noted that as </w:t>
      </w:r>
      <w:r w:rsidRPr="00EC53BE">
        <w:rPr>
          <w:rFonts w:ascii="Arial" w:hAnsi="Arial" w:cs="Arial"/>
          <w:i/>
        </w:rPr>
        <w:t>ω</w:t>
      </w:r>
      <w:r w:rsidRPr="00EC53BE">
        <w:rPr>
          <w:rFonts w:ascii="Arial" w:hAnsi="Arial" w:cs="Arial"/>
        </w:rPr>
        <w:t xml:space="preserve">→0, the expression will be reduced to a static polarizability equation. It can also be noted that as </w:t>
      </w:r>
      <w:r w:rsidRPr="00EC53BE">
        <w:rPr>
          <w:rFonts w:ascii="Arial" w:hAnsi="Arial" w:cs="Arial"/>
          <w:i/>
        </w:rPr>
        <w:t>ω</w:t>
      </w:r>
      <w:r w:rsidRPr="00EC53BE">
        <w:rPr>
          <w:rFonts w:ascii="Arial" w:hAnsi="Arial" w:cs="Arial"/>
        </w:rPr>
        <w:t>→</w:t>
      </w:r>
      <m:oMath>
        <m:r>
          <w:rPr>
            <w:rFonts w:ascii="Cambria Math" w:hAnsi="Cambria Math" w:cs="Arial"/>
          </w:rPr>
          <m:t>∞</m:t>
        </m:r>
      </m:oMath>
      <w:r w:rsidRPr="00EC53BE">
        <w:rPr>
          <w:rFonts w:ascii="Arial" w:hAnsi="Arial" w:cs="Arial"/>
        </w:rPr>
        <w:t xml:space="preserve">, the polarizability goes to zero which is because the field changes so rapidly for the electrons to respond to the changing field. The electrons cannot contribute to the induced dipole moment if the applied field is changing very fast. </w:t>
      </w:r>
    </w:p>
    <w:tbl>
      <w:tblPr>
        <w:tblW w:w="0" w:type="auto"/>
        <w:tblInd w:w="5" w:type="dxa"/>
        <w:tblLook w:val="04A0" w:firstRow="1" w:lastRow="0" w:firstColumn="1" w:lastColumn="0" w:noHBand="0" w:noVBand="1"/>
      </w:tblPr>
      <w:tblGrid>
        <w:gridCol w:w="805"/>
        <w:gridCol w:w="7830"/>
        <w:gridCol w:w="715"/>
      </w:tblGrid>
      <w:tr w:rsidR="005E2C14" w:rsidRPr="0013094F" w14:paraId="4B12E468" w14:textId="77777777" w:rsidTr="004B3FB6">
        <w:tc>
          <w:tcPr>
            <w:tcW w:w="805" w:type="dxa"/>
          </w:tcPr>
          <w:p w14:paraId="7965705D" w14:textId="77777777" w:rsidR="005E2C14" w:rsidRPr="00EC53BE" w:rsidRDefault="005E2C14" w:rsidP="004B3FB6">
            <w:pPr>
              <w:spacing w:line="360" w:lineRule="auto"/>
              <w:jc w:val="both"/>
              <w:rPr>
                <w:rFonts w:ascii="Arial" w:hAnsi="Arial" w:cs="Arial"/>
              </w:rPr>
            </w:pPr>
          </w:p>
        </w:tc>
        <w:tc>
          <w:tcPr>
            <w:tcW w:w="7830" w:type="dxa"/>
          </w:tcPr>
          <w:p w14:paraId="43949B44" w14:textId="6E88FFC9" w:rsidR="005E2C14" w:rsidRPr="00EC53BE" w:rsidRDefault="0013094F" w:rsidP="004B3FB6">
            <w:pPr>
              <w:spacing w:line="360" w:lineRule="auto"/>
              <w:jc w:val="center"/>
              <w:rPr>
                <w:rFonts w:ascii="Arial" w:hAnsi="Arial" w:cs="Arial"/>
              </w:rPr>
            </w:pPr>
            <m:oMathPara>
              <m:oMath>
                <m:r>
                  <w:rPr>
                    <w:rFonts w:ascii="Cambria Math" w:hAnsi="Cambria Math" w:cs="Arial"/>
                  </w:rPr>
                  <m:t xml:space="preserve">α(ω)= </m:t>
                </m:r>
                <m:f>
                  <m:fPr>
                    <m:ctrlPr>
                      <w:rPr>
                        <w:rFonts w:ascii="Cambria Math" w:hAnsi="Cambria Math" w:cs="Arial"/>
                      </w:rPr>
                    </m:ctrlPr>
                  </m:fPr>
                  <m:num>
                    <m:r>
                      <w:rPr>
                        <w:rFonts w:ascii="Cambria Math" w:hAnsi="Cambria Math" w:cs="Arial"/>
                      </w:rPr>
                      <m:t>1</m:t>
                    </m:r>
                  </m:num>
                  <m:den>
                    <m:r>
                      <w:rPr>
                        <w:rFonts w:ascii="Cambria Math" w:hAnsi="Cambria Math" w:cs="Arial"/>
                      </w:rPr>
                      <m:t>3</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α</m:t>
                        </m:r>
                      </m:e>
                      <m:sub>
                        <m:r>
                          <w:rPr>
                            <w:rFonts w:ascii="Cambria Math" w:hAnsi="Cambria Math" w:cs="Arial"/>
                          </w:rPr>
                          <m:t>xx</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yy</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zz</m:t>
                        </m:r>
                      </m:sub>
                    </m:sSub>
                  </m:e>
                </m:d>
                <m:r>
                  <w:rPr>
                    <w:rFonts w:ascii="Cambria Math" w:hAnsi="Cambria Math" w:cs="Arial"/>
                  </w:rPr>
                  <m:t>=</m:t>
                </m:r>
                <m:f>
                  <m:fPr>
                    <m:ctrlPr>
                      <w:rPr>
                        <w:rFonts w:ascii="Cambria Math" w:hAnsi="Cambria Math" w:cs="Arial"/>
                      </w:rPr>
                    </m:ctrlPr>
                  </m:fPr>
                  <m:num>
                    <m:r>
                      <w:rPr>
                        <w:rFonts w:ascii="Cambria Math" w:hAnsi="Cambria Math" w:cs="Arial"/>
                      </w:rPr>
                      <m:t>2</m:t>
                    </m:r>
                  </m:num>
                  <m:den>
                    <m:r>
                      <w:rPr>
                        <w:rFonts w:ascii="Cambria Math" w:hAnsi="Cambria Math" w:cs="Arial"/>
                      </w:rPr>
                      <m:t>3ℏ</m:t>
                    </m:r>
                  </m:den>
                </m:f>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ω</m:t>
                                </m:r>
                              </m:e>
                              <m:sub>
                                <m:r>
                                  <w:rPr>
                                    <w:rFonts w:ascii="Cambria Math" w:hAnsi="Cambria Math" w:cs="Arial"/>
                                  </w:rPr>
                                  <m:t>n0</m:t>
                                </m:r>
                              </m:sub>
                            </m:sSub>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n0</m:t>
                                    </m:r>
                                  </m:sub>
                                </m:sSub>
                              </m:e>
                            </m:d>
                          </m:e>
                          <m:sup>
                            <m:r>
                              <w:rPr>
                                <w:rFonts w:ascii="Cambria Math" w:hAnsi="Cambria Math" w:cs="Arial"/>
                              </w:rPr>
                              <m:t>2</m:t>
                            </m:r>
                          </m:sup>
                        </m:sSup>
                      </m:num>
                      <m:den>
                        <m:sSubSup>
                          <m:sSubSupPr>
                            <m:ctrlPr>
                              <w:rPr>
                                <w:rFonts w:ascii="Cambria Math" w:hAnsi="Cambria Math" w:cs="Arial"/>
                                <w:i/>
                              </w:rPr>
                            </m:ctrlPr>
                          </m:sSubSupPr>
                          <m:e>
                            <m:r>
                              <w:rPr>
                                <w:rFonts w:ascii="Cambria Math" w:hAnsi="Cambria Math" w:cs="Arial"/>
                              </w:rPr>
                              <m:t>ω</m:t>
                            </m:r>
                          </m:e>
                          <m:sub>
                            <m:r>
                              <w:rPr>
                                <w:rFonts w:ascii="Cambria Math" w:hAnsi="Cambria Math" w:cs="Arial"/>
                              </w:rPr>
                              <m:t>n0</m:t>
                            </m:r>
                          </m:sub>
                          <m:sup>
                            <m:r>
                              <w:rPr>
                                <w:rFonts w:ascii="Cambria Math" w:hAnsi="Cambria Math" w:cs="Arial"/>
                              </w:rPr>
                              <m:t>2</m:t>
                            </m:r>
                          </m:sup>
                        </m:sSubSup>
                        <m:r>
                          <w:rPr>
                            <w:rFonts w:ascii="Cambria Math" w:hAnsi="Cambria Math" w:cs="Arial"/>
                          </w:rPr>
                          <m:t>-</m:t>
                        </m:r>
                        <m:sSup>
                          <m:sSupPr>
                            <m:ctrlPr>
                              <w:rPr>
                                <w:rFonts w:ascii="Cambria Math" w:hAnsi="Cambria Math" w:cs="Arial"/>
                                <w:i/>
                              </w:rPr>
                            </m:ctrlPr>
                          </m:sSupPr>
                          <m:e>
                            <m:r>
                              <w:rPr>
                                <w:rFonts w:ascii="Cambria Math" w:hAnsi="Cambria Math" w:cs="Arial"/>
                              </w:rPr>
                              <m:t>ω</m:t>
                            </m:r>
                          </m:e>
                          <m:sup>
                            <m:r>
                              <w:rPr>
                                <w:rFonts w:ascii="Cambria Math" w:hAnsi="Cambria Math" w:cs="Arial"/>
                              </w:rPr>
                              <m:t>2</m:t>
                            </m:r>
                          </m:sup>
                        </m:sSup>
                      </m:den>
                    </m:f>
                  </m:e>
                </m:nary>
              </m:oMath>
            </m:oMathPara>
          </w:p>
        </w:tc>
        <w:tc>
          <w:tcPr>
            <w:tcW w:w="715" w:type="dxa"/>
          </w:tcPr>
          <w:p w14:paraId="371566BB" w14:textId="77777777" w:rsidR="005E2C14" w:rsidRPr="0013094F" w:rsidRDefault="005E2C14" w:rsidP="004B3FB6">
            <w:pPr>
              <w:spacing w:line="360" w:lineRule="auto"/>
              <w:rPr>
                <w:rFonts w:ascii="Arial" w:hAnsi="Arial" w:cs="Arial"/>
                <w:iCs/>
              </w:rPr>
            </w:pPr>
            <w:r w:rsidRPr="0013094F">
              <w:rPr>
                <w:rFonts w:ascii="Arial" w:hAnsi="Arial" w:cs="Arial"/>
                <w:iCs/>
              </w:rPr>
              <w:t xml:space="preserve">    </w:t>
            </w:r>
            <w:bookmarkStart w:id="0" w:name="_Ref406770100"/>
            <w:r w:rsidRPr="0013094F">
              <w:rPr>
                <w:rFonts w:ascii="Arial" w:hAnsi="Arial" w:cs="Arial"/>
                <w:iCs/>
              </w:rPr>
              <w:t>(</w:t>
            </w:r>
            <w:r w:rsidRPr="0013094F">
              <w:rPr>
                <w:rFonts w:ascii="Arial" w:hAnsi="Arial" w:cs="Arial"/>
                <w:iCs/>
              </w:rPr>
              <w:fldChar w:fldCharType="begin"/>
            </w:r>
            <w:r w:rsidRPr="0013094F">
              <w:rPr>
                <w:rFonts w:ascii="Arial" w:hAnsi="Arial" w:cs="Arial"/>
                <w:iCs/>
              </w:rPr>
              <w:instrText xml:space="preserve"> SEQ Equation \* ARABIC </w:instrText>
            </w:r>
            <w:r w:rsidRPr="0013094F">
              <w:rPr>
                <w:rFonts w:ascii="Arial" w:hAnsi="Arial" w:cs="Arial"/>
                <w:iCs/>
              </w:rPr>
              <w:fldChar w:fldCharType="separate"/>
            </w:r>
            <w:r w:rsidR="002F2F61">
              <w:rPr>
                <w:rFonts w:ascii="Arial" w:hAnsi="Arial" w:cs="Arial"/>
                <w:iCs/>
                <w:noProof/>
              </w:rPr>
              <w:t>10</w:t>
            </w:r>
            <w:r w:rsidRPr="0013094F">
              <w:rPr>
                <w:rFonts w:ascii="Arial" w:hAnsi="Arial" w:cs="Arial"/>
                <w:iCs/>
              </w:rPr>
              <w:fldChar w:fldCharType="end"/>
            </w:r>
            <w:r w:rsidRPr="0013094F">
              <w:rPr>
                <w:rFonts w:ascii="Arial" w:hAnsi="Arial" w:cs="Arial"/>
                <w:iCs/>
              </w:rPr>
              <w:t>)</w:t>
            </w:r>
            <w:bookmarkEnd w:id="0"/>
          </w:p>
        </w:tc>
      </w:tr>
    </w:tbl>
    <w:p w14:paraId="3772C5F4" w14:textId="77777777" w:rsidR="003821D2" w:rsidRPr="00562667" w:rsidRDefault="003821D2" w:rsidP="009F5AFD">
      <w:pPr>
        <w:spacing w:line="360" w:lineRule="auto"/>
        <w:rPr>
          <w:rFonts w:ascii="Arial" w:hAnsi="Arial" w:cs="Arial"/>
          <w:b/>
          <w:sz w:val="24"/>
        </w:rPr>
      </w:pPr>
      <w:r w:rsidRPr="00562667">
        <w:rPr>
          <w:rFonts w:ascii="Arial" w:hAnsi="Arial" w:cs="Arial"/>
          <w:b/>
          <w:sz w:val="24"/>
        </w:rPr>
        <w:t>Relative permittivity and the electric susceptibility</w:t>
      </w:r>
    </w:p>
    <w:p w14:paraId="49210632" w14:textId="1EE9159D" w:rsidR="003821D2" w:rsidRPr="00EC53BE" w:rsidRDefault="003821D2" w:rsidP="009F5AFD">
      <w:pPr>
        <w:spacing w:line="360" w:lineRule="auto"/>
        <w:jc w:val="both"/>
        <w:rPr>
          <w:rFonts w:ascii="Arial" w:hAnsi="Arial" w:cs="Arial"/>
        </w:rPr>
      </w:pPr>
      <w:r w:rsidRPr="00EC53BE">
        <w:rPr>
          <w:rFonts w:ascii="Arial" w:hAnsi="Arial" w:cs="Arial"/>
        </w:rPr>
        <w:t>The electric susceptibility (</w:t>
      </w:r>
      <m:oMath>
        <m:sSub>
          <m:sSubPr>
            <m:ctrlPr>
              <w:rPr>
                <w:rFonts w:ascii="Cambria Math" w:hAnsi="Cambria Math" w:cs="Arial"/>
              </w:rPr>
            </m:ctrlPr>
          </m:sSubPr>
          <m:e>
            <m:r>
              <w:rPr>
                <w:rFonts w:ascii="Cambria Math" w:hAnsi="Cambria Math" w:cs="Arial"/>
              </w:rPr>
              <m:t>χ</m:t>
            </m:r>
          </m:e>
          <m:sub>
            <m:r>
              <w:rPr>
                <w:rFonts w:ascii="Cambria Math" w:hAnsi="Cambria Math" w:cs="Arial"/>
              </w:rPr>
              <m:t>e</m:t>
            </m:r>
          </m:sub>
        </m:sSub>
      </m:oMath>
      <w:r w:rsidRPr="00EC53BE">
        <w:rPr>
          <w:rFonts w:ascii="Arial" w:hAnsi="Arial" w:cs="Arial"/>
        </w:rPr>
        <w:t xml:space="preserve">) of the medium is defined as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_Ref406442823 \h  \* MERGEFORMAT </w:instrText>
      </w:r>
      <w:r w:rsidRPr="00EC53BE">
        <w:rPr>
          <w:rFonts w:ascii="Arial" w:hAnsi="Arial" w:cs="Arial"/>
        </w:rPr>
      </w:r>
      <w:r w:rsidRPr="00EC53BE">
        <w:rPr>
          <w:rFonts w:ascii="Arial" w:hAnsi="Arial" w:cs="Arial"/>
        </w:rPr>
        <w:fldChar w:fldCharType="separate"/>
      </w:r>
      <w:r w:rsidR="002F2F61" w:rsidRPr="002F2F61">
        <w:rPr>
          <w:rFonts w:ascii="Arial" w:hAnsi="Arial" w:cs="Arial"/>
        </w:rPr>
        <w:t>(11)</w:t>
      </w:r>
      <w:r w:rsidRPr="00EC53BE">
        <w:rPr>
          <w:rFonts w:ascii="Arial" w:hAnsi="Arial" w:cs="Arial"/>
        </w:rPr>
        <w:fldChar w:fldCharType="end"/>
      </w:r>
      <w:r w:rsidRPr="00EC53BE">
        <w:rPr>
          <w:rFonts w:ascii="Arial" w:hAnsi="Arial" w:cs="Arial"/>
        </w:rPr>
        <w:t xml:space="preserve">, where P is the polarization and </w:t>
      </w:r>
      <m:oMath>
        <m:sSub>
          <m:sSubPr>
            <m:ctrlPr>
              <w:rPr>
                <w:rFonts w:ascii="Cambria Math" w:hAnsi="Cambria Math" w:cs="Arial"/>
              </w:rPr>
            </m:ctrlPr>
          </m:sSubPr>
          <m:e>
            <m:r>
              <w:rPr>
                <w:rFonts w:ascii="Cambria Math" w:hAnsi="Cambria Math" w:cs="Arial"/>
              </w:rPr>
              <m:t>ϵ</m:t>
            </m:r>
          </m:e>
          <m:sub>
            <m:r>
              <m:rPr>
                <m:sty m:val="p"/>
              </m:rPr>
              <w:rPr>
                <w:rFonts w:ascii="Cambria Math" w:hAnsi="Cambria Math" w:cs="Arial"/>
              </w:rPr>
              <m:t>0</m:t>
            </m:r>
          </m:sub>
        </m:sSub>
      </m:oMath>
      <w:r w:rsidRPr="00EC53BE">
        <w:rPr>
          <w:rFonts w:ascii="Arial" w:hAnsi="Arial" w:cs="Arial"/>
        </w:rPr>
        <w:t xml:space="preserve"> is the vacuum permittivity. In presence of an external electric field, the molecules experiences a local electric field (</w:t>
      </w:r>
      <m:oMath>
        <m:sSup>
          <m:sSupPr>
            <m:ctrlPr>
              <w:rPr>
                <w:rFonts w:ascii="Cambria Math" w:hAnsi="Cambria Math" w:cs="Arial"/>
              </w:rPr>
            </m:ctrlPr>
          </m:sSupPr>
          <m:e>
            <m:r>
              <w:rPr>
                <w:rFonts w:ascii="Cambria Math" w:hAnsi="Cambria Math" w:cs="Arial"/>
              </w:rPr>
              <m:t>ε</m:t>
            </m:r>
          </m:e>
          <m:sup>
            <m:r>
              <m:rPr>
                <m:sty m:val="p"/>
              </m:rPr>
              <w:rPr>
                <w:rFonts w:ascii="Cambria Math" w:hAnsi="Cambria Math" w:cs="Arial"/>
              </w:rPr>
              <m:t>*</m:t>
            </m:r>
          </m:sup>
        </m:sSup>
      </m:oMath>
      <w:r w:rsidRPr="00EC53BE">
        <w:rPr>
          <w:rFonts w:ascii="Arial" w:hAnsi="Arial" w:cs="Arial"/>
        </w:rPr>
        <w:t xml:space="preserve">), and not the applied field. The local electric field is the combination of applied field and the field from the electric dipoles present in the system. The local electric field is related to polarization as shown in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_Ref406442969 \h  \* MERGEFORMAT </w:instrText>
      </w:r>
      <w:r w:rsidRPr="00EC53BE">
        <w:rPr>
          <w:rFonts w:ascii="Arial" w:hAnsi="Arial" w:cs="Arial"/>
        </w:rPr>
      </w:r>
      <w:r w:rsidRPr="00EC53BE">
        <w:rPr>
          <w:rFonts w:ascii="Arial" w:hAnsi="Arial" w:cs="Arial"/>
        </w:rPr>
        <w:fldChar w:fldCharType="separate"/>
      </w:r>
      <w:r w:rsidR="002F2F61" w:rsidRPr="002F2F61">
        <w:rPr>
          <w:rFonts w:ascii="Arial" w:hAnsi="Arial" w:cs="Arial"/>
        </w:rPr>
        <w:t>(12)</w:t>
      </w:r>
      <w:r w:rsidRPr="00EC53BE">
        <w:rPr>
          <w:rFonts w:ascii="Arial" w:hAnsi="Arial" w:cs="Arial"/>
        </w:rPr>
        <w:fldChar w:fldCharType="end"/>
      </w:r>
      <w:r w:rsidRPr="00EC53BE">
        <w:rPr>
          <w:rFonts w:ascii="Arial" w:hAnsi="Arial" w:cs="Arial"/>
        </w:rPr>
        <w:t xml:space="preserve">, where N is the number density of molecules. </w:t>
      </w:r>
    </w:p>
    <w:tbl>
      <w:tblPr>
        <w:tblW w:w="0" w:type="auto"/>
        <w:tblInd w:w="5" w:type="dxa"/>
        <w:tblLook w:val="04A0" w:firstRow="1" w:lastRow="0" w:firstColumn="1" w:lastColumn="0" w:noHBand="0" w:noVBand="1"/>
      </w:tblPr>
      <w:tblGrid>
        <w:gridCol w:w="805"/>
        <w:gridCol w:w="7830"/>
        <w:gridCol w:w="715"/>
      </w:tblGrid>
      <w:tr w:rsidR="003821D2" w:rsidRPr="00EC53BE" w14:paraId="022868E3" w14:textId="77777777" w:rsidTr="006B0D0C">
        <w:tc>
          <w:tcPr>
            <w:tcW w:w="805" w:type="dxa"/>
          </w:tcPr>
          <w:p w14:paraId="12F77CDD" w14:textId="77777777" w:rsidR="003821D2" w:rsidRPr="00EC53BE" w:rsidRDefault="003821D2" w:rsidP="009F5AFD">
            <w:pPr>
              <w:spacing w:line="360" w:lineRule="auto"/>
              <w:jc w:val="both"/>
              <w:rPr>
                <w:rFonts w:ascii="Arial" w:hAnsi="Arial" w:cs="Arial"/>
              </w:rPr>
            </w:pPr>
          </w:p>
        </w:tc>
        <w:tc>
          <w:tcPr>
            <w:tcW w:w="7830" w:type="dxa"/>
          </w:tcPr>
          <w:p w14:paraId="3B7DF5D0" w14:textId="1962F011" w:rsidR="003821D2" w:rsidRPr="00EC53BE" w:rsidRDefault="000976B2"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χ</m:t>
                    </m:r>
                  </m:e>
                  <m:sub>
                    <m:r>
                      <w:rPr>
                        <w:rFonts w:ascii="Cambria Math" w:hAnsi="Cambria Math" w:cs="Arial"/>
                      </w:rPr>
                      <m:t>e</m:t>
                    </m:r>
                  </m:sub>
                </m:sSub>
                <m:r>
                  <w:rPr>
                    <w:rFonts w:ascii="Cambria Math" w:hAnsi="Cambria Math" w:cs="Arial"/>
                  </w:rPr>
                  <m:t>=</m:t>
                </m:r>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r>
                      <w:rPr>
                        <w:rFonts w:ascii="Cambria Math" w:hAnsi="Cambria Math" w:cs="Arial"/>
                      </w:rPr>
                      <m:t>ε</m:t>
                    </m:r>
                  </m:den>
                </m:f>
              </m:oMath>
            </m:oMathPara>
          </w:p>
        </w:tc>
        <w:tc>
          <w:tcPr>
            <w:tcW w:w="715" w:type="dxa"/>
          </w:tcPr>
          <w:p w14:paraId="6A4C09FF" w14:textId="77777777" w:rsidR="003821D2" w:rsidRPr="00D4000F" w:rsidRDefault="003821D2" w:rsidP="009F5AFD">
            <w:pPr>
              <w:spacing w:line="360" w:lineRule="auto"/>
              <w:rPr>
                <w:rFonts w:ascii="Arial" w:hAnsi="Arial" w:cs="Arial"/>
                <w:iCs/>
              </w:rPr>
            </w:pPr>
            <w:r w:rsidRPr="00D4000F">
              <w:rPr>
                <w:rFonts w:ascii="Arial" w:hAnsi="Arial" w:cs="Arial"/>
                <w:iCs/>
              </w:rPr>
              <w:t xml:space="preserve">    </w:t>
            </w:r>
            <w:bookmarkStart w:id="1" w:name="_Ref406442823"/>
            <w:r w:rsidRPr="00D4000F">
              <w:rPr>
                <w:rFonts w:ascii="Arial" w:hAnsi="Arial" w:cs="Arial"/>
                <w:iCs/>
              </w:rPr>
              <w:t>(</w:t>
            </w:r>
            <w:r w:rsidRPr="00D4000F">
              <w:rPr>
                <w:rFonts w:ascii="Arial" w:hAnsi="Arial" w:cs="Arial"/>
                <w:iCs/>
              </w:rPr>
              <w:fldChar w:fldCharType="begin"/>
            </w:r>
            <w:r w:rsidRPr="00D4000F">
              <w:rPr>
                <w:rFonts w:ascii="Arial" w:hAnsi="Arial" w:cs="Arial"/>
                <w:iCs/>
              </w:rPr>
              <w:instrText xml:space="preserve"> SEQ Equation \* ARABIC </w:instrText>
            </w:r>
            <w:r w:rsidRPr="00D4000F">
              <w:rPr>
                <w:rFonts w:ascii="Arial" w:hAnsi="Arial" w:cs="Arial"/>
                <w:iCs/>
              </w:rPr>
              <w:fldChar w:fldCharType="separate"/>
            </w:r>
            <w:r w:rsidR="002F2F61">
              <w:rPr>
                <w:rFonts w:ascii="Arial" w:hAnsi="Arial" w:cs="Arial"/>
                <w:iCs/>
                <w:noProof/>
              </w:rPr>
              <w:t>11</w:t>
            </w:r>
            <w:r w:rsidRPr="00D4000F">
              <w:rPr>
                <w:rFonts w:ascii="Arial" w:hAnsi="Arial" w:cs="Arial"/>
                <w:iCs/>
              </w:rPr>
              <w:fldChar w:fldCharType="end"/>
            </w:r>
            <w:r w:rsidRPr="00D4000F">
              <w:rPr>
                <w:rFonts w:ascii="Arial" w:hAnsi="Arial" w:cs="Arial"/>
                <w:iCs/>
              </w:rPr>
              <w:t>)</w:t>
            </w:r>
            <w:bookmarkEnd w:id="1"/>
          </w:p>
        </w:tc>
      </w:tr>
      <w:tr w:rsidR="003821D2" w:rsidRPr="00EC53BE" w14:paraId="32128A2B" w14:textId="77777777" w:rsidTr="006B0D0C">
        <w:tc>
          <w:tcPr>
            <w:tcW w:w="805" w:type="dxa"/>
          </w:tcPr>
          <w:p w14:paraId="634C797F" w14:textId="77777777" w:rsidR="003821D2" w:rsidRPr="00EC53BE" w:rsidRDefault="003821D2" w:rsidP="009F5AFD">
            <w:pPr>
              <w:spacing w:line="360" w:lineRule="auto"/>
              <w:jc w:val="both"/>
              <w:rPr>
                <w:rFonts w:ascii="Arial" w:hAnsi="Arial" w:cs="Arial"/>
              </w:rPr>
            </w:pPr>
          </w:p>
        </w:tc>
        <w:tc>
          <w:tcPr>
            <w:tcW w:w="7830" w:type="dxa"/>
          </w:tcPr>
          <w:p w14:paraId="07DDDD5A" w14:textId="1FA22B58" w:rsidR="003821D2" w:rsidRPr="00EC53BE" w:rsidRDefault="000976B2" w:rsidP="009F5AFD">
            <w:pPr>
              <w:spacing w:line="360" w:lineRule="auto"/>
              <w:jc w:val="center"/>
              <w:rPr>
                <w:rFonts w:ascii="Arial" w:hAnsi="Arial" w:cs="Arial"/>
              </w:rPr>
            </w:pPr>
            <m:oMathPara>
              <m:oMath>
                <m:sSup>
                  <m:sSupPr>
                    <m:ctrlPr>
                      <w:rPr>
                        <w:rFonts w:ascii="Cambria Math" w:hAnsi="Cambria Math" w:cs="Arial"/>
                        <w:i/>
                      </w:rPr>
                    </m:ctrlPr>
                  </m:sSupPr>
                  <m:e>
                    <m:r>
                      <w:rPr>
                        <w:rFonts w:ascii="Cambria Math" w:hAnsi="Cambria Math" w:cs="Arial"/>
                      </w:rPr>
                      <m:t>ε</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αN</m:t>
                    </m:r>
                  </m:den>
                </m:f>
              </m:oMath>
            </m:oMathPara>
          </w:p>
        </w:tc>
        <w:tc>
          <w:tcPr>
            <w:tcW w:w="715" w:type="dxa"/>
          </w:tcPr>
          <w:p w14:paraId="65817280" w14:textId="77777777" w:rsidR="003821D2" w:rsidRPr="00D4000F" w:rsidRDefault="003821D2" w:rsidP="009F5AFD">
            <w:pPr>
              <w:spacing w:line="360" w:lineRule="auto"/>
              <w:rPr>
                <w:rFonts w:ascii="Arial" w:hAnsi="Arial" w:cs="Arial"/>
                <w:iCs/>
              </w:rPr>
            </w:pPr>
            <w:r w:rsidRPr="00D4000F">
              <w:rPr>
                <w:rFonts w:ascii="Arial" w:hAnsi="Arial" w:cs="Arial"/>
                <w:iCs/>
              </w:rPr>
              <w:t xml:space="preserve">    </w:t>
            </w:r>
            <w:bookmarkStart w:id="2" w:name="_Ref406442969"/>
            <w:r w:rsidRPr="00D4000F">
              <w:rPr>
                <w:rFonts w:ascii="Arial" w:hAnsi="Arial" w:cs="Arial"/>
                <w:iCs/>
              </w:rPr>
              <w:t>(</w:t>
            </w:r>
            <w:r w:rsidRPr="00D4000F">
              <w:rPr>
                <w:rFonts w:ascii="Arial" w:hAnsi="Arial" w:cs="Arial"/>
                <w:iCs/>
              </w:rPr>
              <w:fldChar w:fldCharType="begin"/>
            </w:r>
            <w:r w:rsidRPr="00D4000F">
              <w:rPr>
                <w:rFonts w:ascii="Arial" w:hAnsi="Arial" w:cs="Arial"/>
                <w:iCs/>
              </w:rPr>
              <w:instrText xml:space="preserve"> SEQ Equation \* ARABIC </w:instrText>
            </w:r>
            <w:r w:rsidRPr="00D4000F">
              <w:rPr>
                <w:rFonts w:ascii="Arial" w:hAnsi="Arial" w:cs="Arial"/>
                <w:iCs/>
              </w:rPr>
              <w:fldChar w:fldCharType="separate"/>
            </w:r>
            <w:r w:rsidR="002F2F61">
              <w:rPr>
                <w:rFonts w:ascii="Arial" w:hAnsi="Arial" w:cs="Arial"/>
                <w:iCs/>
                <w:noProof/>
              </w:rPr>
              <w:t>12</w:t>
            </w:r>
            <w:r w:rsidRPr="00D4000F">
              <w:rPr>
                <w:rFonts w:ascii="Arial" w:hAnsi="Arial" w:cs="Arial"/>
                <w:iCs/>
              </w:rPr>
              <w:fldChar w:fldCharType="end"/>
            </w:r>
            <w:r w:rsidRPr="00D4000F">
              <w:rPr>
                <w:rFonts w:ascii="Arial" w:hAnsi="Arial" w:cs="Arial"/>
                <w:iCs/>
              </w:rPr>
              <w:t>)</w:t>
            </w:r>
            <w:bookmarkEnd w:id="2"/>
          </w:p>
        </w:tc>
      </w:tr>
    </w:tbl>
    <w:p w14:paraId="0C4B5C28" w14:textId="5CD2DCA7" w:rsidR="003821D2" w:rsidRPr="00EC53BE" w:rsidRDefault="003821D2" w:rsidP="009F5AFD">
      <w:pPr>
        <w:spacing w:line="360" w:lineRule="auto"/>
        <w:jc w:val="both"/>
        <w:rPr>
          <w:rFonts w:ascii="Arial" w:hAnsi="Arial" w:cs="Arial"/>
        </w:rPr>
      </w:pPr>
      <w:r w:rsidRPr="00EC53BE">
        <w:rPr>
          <w:rFonts w:ascii="Arial" w:hAnsi="Arial" w:cs="Arial"/>
        </w:rPr>
        <w:t xml:space="preserve">The relationship between the local electric field and the applied electric field is given in the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_Ref406443037 \h  \* MERGEFORMAT </w:instrText>
      </w:r>
      <w:r w:rsidRPr="00EC53BE">
        <w:rPr>
          <w:rFonts w:ascii="Arial" w:hAnsi="Arial" w:cs="Arial"/>
        </w:rPr>
      </w:r>
      <w:r w:rsidRPr="00EC53BE">
        <w:rPr>
          <w:rFonts w:ascii="Arial" w:hAnsi="Arial" w:cs="Arial"/>
        </w:rPr>
        <w:fldChar w:fldCharType="separate"/>
      </w:r>
      <w:r w:rsidR="002F2F61" w:rsidRPr="0013094F">
        <w:rPr>
          <w:rFonts w:ascii="Arial" w:hAnsi="Arial" w:cs="Arial"/>
          <w:iCs/>
        </w:rPr>
        <w:t>(</w:t>
      </w:r>
      <w:r w:rsidR="002F2F61">
        <w:rPr>
          <w:rFonts w:ascii="Arial" w:hAnsi="Arial" w:cs="Arial"/>
          <w:iCs/>
          <w:noProof/>
        </w:rPr>
        <w:t>13</w:t>
      </w:r>
      <w:r w:rsidR="002F2F61" w:rsidRPr="0013094F">
        <w:rPr>
          <w:rFonts w:ascii="Arial" w:hAnsi="Arial" w:cs="Arial"/>
          <w:iCs/>
        </w:rPr>
        <w:t>)</w:t>
      </w:r>
      <w:r w:rsidRPr="00EC53BE">
        <w:rPr>
          <w:rFonts w:ascii="Arial" w:hAnsi="Arial" w:cs="Arial"/>
        </w:rPr>
        <w:fldChar w:fldCharType="end"/>
      </w:r>
      <w:r w:rsidRPr="00EC53BE">
        <w:rPr>
          <w:rFonts w:ascii="Arial" w:hAnsi="Arial" w:cs="Arial"/>
        </w:rPr>
        <w:t xml:space="preserve">, which assumes that the medium is a continuous dielectric. This is called as Lorentz local field expression. Using the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_Ref406442969 \h  \* MERGEFORMAT </w:instrText>
      </w:r>
      <w:r w:rsidRPr="00EC53BE">
        <w:rPr>
          <w:rFonts w:ascii="Arial" w:hAnsi="Arial" w:cs="Arial"/>
        </w:rPr>
      </w:r>
      <w:r w:rsidRPr="00EC53BE">
        <w:rPr>
          <w:rFonts w:ascii="Arial" w:hAnsi="Arial" w:cs="Arial"/>
        </w:rPr>
        <w:fldChar w:fldCharType="separate"/>
      </w:r>
      <w:r w:rsidR="002F2F61" w:rsidRPr="00D4000F">
        <w:rPr>
          <w:rFonts w:ascii="Arial" w:hAnsi="Arial" w:cs="Arial"/>
          <w:iCs/>
        </w:rPr>
        <w:t>(</w:t>
      </w:r>
      <w:r w:rsidR="002F2F61">
        <w:rPr>
          <w:rFonts w:ascii="Arial" w:hAnsi="Arial" w:cs="Arial"/>
          <w:iCs/>
          <w:noProof/>
        </w:rPr>
        <w:t>12</w:t>
      </w:r>
      <w:r w:rsidR="002F2F61" w:rsidRPr="00D4000F">
        <w:rPr>
          <w:rFonts w:ascii="Arial" w:hAnsi="Arial" w:cs="Arial"/>
          <w:iCs/>
        </w:rPr>
        <w:t>)</w:t>
      </w:r>
      <w:r w:rsidRPr="00EC53BE">
        <w:rPr>
          <w:rFonts w:ascii="Arial" w:hAnsi="Arial" w:cs="Arial"/>
        </w:rPr>
        <w:fldChar w:fldCharType="end"/>
      </w:r>
      <w:r w:rsidRPr="00EC53BE">
        <w:rPr>
          <w:rFonts w:ascii="Arial" w:hAnsi="Arial" w:cs="Arial"/>
        </w:rPr>
        <w:t xml:space="preserve"> and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_Ref406443037 \h  \* MERGEFORMAT </w:instrText>
      </w:r>
      <w:r w:rsidRPr="00EC53BE">
        <w:rPr>
          <w:rFonts w:ascii="Arial" w:hAnsi="Arial" w:cs="Arial"/>
        </w:rPr>
      </w:r>
      <w:r w:rsidRPr="00EC53BE">
        <w:rPr>
          <w:rFonts w:ascii="Arial" w:hAnsi="Arial" w:cs="Arial"/>
        </w:rPr>
        <w:fldChar w:fldCharType="separate"/>
      </w:r>
      <w:r w:rsidR="002F2F61" w:rsidRPr="0013094F">
        <w:rPr>
          <w:rFonts w:ascii="Arial" w:hAnsi="Arial" w:cs="Arial"/>
          <w:iCs/>
        </w:rPr>
        <w:t>(</w:t>
      </w:r>
      <w:r w:rsidR="002F2F61">
        <w:rPr>
          <w:rFonts w:ascii="Arial" w:hAnsi="Arial" w:cs="Arial"/>
          <w:iCs/>
          <w:noProof/>
        </w:rPr>
        <w:t>13</w:t>
      </w:r>
      <w:r w:rsidR="002F2F61" w:rsidRPr="0013094F">
        <w:rPr>
          <w:rFonts w:ascii="Arial" w:hAnsi="Arial" w:cs="Arial"/>
          <w:iCs/>
        </w:rPr>
        <w:t>)</w:t>
      </w:r>
      <w:r w:rsidRPr="00EC53BE">
        <w:rPr>
          <w:rFonts w:ascii="Arial" w:hAnsi="Arial" w:cs="Arial"/>
        </w:rPr>
        <w:fldChar w:fldCharType="end"/>
      </w:r>
      <w:r w:rsidRPr="00EC53BE">
        <w:rPr>
          <w:rFonts w:ascii="Arial" w:hAnsi="Arial" w:cs="Arial"/>
        </w:rPr>
        <w:t xml:space="preserve">, the polarization can be expressed as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_Ref406443220 \h  \* MERGEFORMAT </w:instrText>
      </w:r>
      <w:r w:rsidRPr="00EC53BE">
        <w:rPr>
          <w:rFonts w:ascii="Arial" w:hAnsi="Arial" w:cs="Arial"/>
        </w:rPr>
      </w:r>
      <w:r w:rsidRPr="00EC53BE">
        <w:rPr>
          <w:rFonts w:ascii="Arial" w:hAnsi="Arial" w:cs="Arial"/>
        </w:rPr>
        <w:fldChar w:fldCharType="separate"/>
      </w:r>
      <w:r w:rsidR="002F2F61" w:rsidRPr="0013094F">
        <w:rPr>
          <w:rFonts w:ascii="Arial" w:hAnsi="Arial" w:cs="Arial"/>
          <w:iCs/>
        </w:rPr>
        <w:t>(</w:t>
      </w:r>
      <w:r w:rsidR="002F2F61">
        <w:rPr>
          <w:rFonts w:ascii="Arial" w:hAnsi="Arial" w:cs="Arial"/>
          <w:iCs/>
          <w:noProof/>
        </w:rPr>
        <w:t>14</w:t>
      </w:r>
      <w:r w:rsidR="002F2F61" w:rsidRPr="0013094F">
        <w:rPr>
          <w:rFonts w:ascii="Arial" w:hAnsi="Arial" w:cs="Arial"/>
          <w:iCs/>
        </w:rPr>
        <w:t>)</w:t>
      </w:r>
      <w:r w:rsidRPr="00EC53BE">
        <w:rPr>
          <w:rFonts w:ascii="Arial" w:hAnsi="Arial" w:cs="Arial"/>
        </w:rPr>
        <w:fldChar w:fldCharType="end"/>
      </w:r>
      <w:r w:rsidRPr="00EC53BE">
        <w:rPr>
          <w:rFonts w:ascii="Arial" w:hAnsi="Arial" w:cs="Arial"/>
        </w:rPr>
        <w:t xml:space="preserve">. Comparing this expression with the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_Ref406442823 \h  \* MERGEFORMAT </w:instrText>
      </w:r>
      <w:r w:rsidRPr="00EC53BE">
        <w:rPr>
          <w:rFonts w:ascii="Arial" w:hAnsi="Arial" w:cs="Arial"/>
        </w:rPr>
      </w:r>
      <w:r w:rsidRPr="00EC53BE">
        <w:rPr>
          <w:rFonts w:ascii="Arial" w:hAnsi="Arial" w:cs="Arial"/>
        </w:rPr>
        <w:fldChar w:fldCharType="separate"/>
      </w:r>
      <w:r w:rsidR="002F2F61" w:rsidRPr="00D4000F">
        <w:rPr>
          <w:rFonts w:ascii="Arial" w:hAnsi="Arial" w:cs="Arial"/>
          <w:iCs/>
        </w:rPr>
        <w:t>(</w:t>
      </w:r>
      <w:r w:rsidR="002F2F61">
        <w:rPr>
          <w:rFonts w:ascii="Arial" w:hAnsi="Arial" w:cs="Arial"/>
          <w:iCs/>
          <w:noProof/>
        </w:rPr>
        <w:t>11</w:t>
      </w:r>
      <w:r w:rsidR="002F2F61" w:rsidRPr="00D4000F">
        <w:rPr>
          <w:rFonts w:ascii="Arial" w:hAnsi="Arial" w:cs="Arial"/>
          <w:iCs/>
        </w:rPr>
        <w:t>)</w:t>
      </w:r>
      <w:r w:rsidRPr="00EC53BE">
        <w:rPr>
          <w:rFonts w:ascii="Arial" w:hAnsi="Arial" w:cs="Arial"/>
        </w:rPr>
        <w:fldChar w:fldCharType="end"/>
      </w:r>
      <w:r w:rsidRPr="00EC53BE">
        <w:rPr>
          <w:rFonts w:ascii="Arial" w:hAnsi="Arial" w:cs="Arial"/>
        </w:rPr>
        <w:t xml:space="preserve">, the susceptibility can be written as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_Ref406443407 \h  \* MERGEFORMAT </w:instrText>
      </w:r>
      <w:r w:rsidRPr="00EC53BE">
        <w:rPr>
          <w:rFonts w:ascii="Arial" w:hAnsi="Arial" w:cs="Arial"/>
        </w:rPr>
      </w:r>
      <w:r w:rsidRPr="00EC53BE">
        <w:rPr>
          <w:rFonts w:ascii="Arial" w:hAnsi="Arial" w:cs="Arial"/>
        </w:rPr>
        <w:fldChar w:fldCharType="separate"/>
      </w:r>
      <w:r w:rsidR="002F2F61" w:rsidRPr="0013094F">
        <w:rPr>
          <w:rFonts w:ascii="Arial" w:hAnsi="Arial" w:cs="Arial"/>
          <w:iCs/>
        </w:rPr>
        <w:t>(</w:t>
      </w:r>
      <w:r w:rsidR="002F2F61">
        <w:rPr>
          <w:rFonts w:ascii="Arial" w:hAnsi="Arial" w:cs="Arial"/>
          <w:iCs/>
          <w:noProof/>
        </w:rPr>
        <w:t>15</w:t>
      </w:r>
      <w:r w:rsidR="002F2F61" w:rsidRPr="0013094F">
        <w:rPr>
          <w:rFonts w:ascii="Arial" w:hAnsi="Arial" w:cs="Arial"/>
          <w:iCs/>
        </w:rPr>
        <w:t>)</w:t>
      </w:r>
      <w:r w:rsidRPr="00EC53BE">
        <w:rPr>
          <w:rFonts w:ascii="Arial" w:hAnsi="Arial" w:cs="Arial"/>
        </w:rPr>
        <w:fldChar w:fldCharType="end"/>
      </w:r>
      <w:r w:rsidRPr="00EC53BE">
        <w:rPr>
          <w:rFonts w:ascii="Arial" w:hAnsi="Arial" w:cs="Arial"/>
        </w:rPr>
        <w:t>. The relative permittivity (</w:t>
      </w:r>
      <m:oMath>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oMath>
      <w:r w:rsidRPr="00EC53BE">
        <w:rPr>
          <w:rFonts w:ascii="Arial" w:hAnsi="Arial" w:cs="Arial"/>
        </w:rPr>
        <w:t xml:space="preserve">) of the medium is related to the susceptibility as shown in the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_Ref406443416 \h  \* MERGEFORMAT </w:instrText>
      </w:r>
      <w:r w:rsidRPr="00EC53BE">
        <w:rPr>
          <w:rFonts w:ascii="Arial" w:hAnsi="Arial" w:cs="Arial"/>
        </w:rPr>
      </w:r>
      <w:r w:rsidRPr="00EC53BE">
        <w:rPr>
          <w:rFonts w:ascii="Arial" w:hAnsi="Arial" w:cs="Arial"/>
        </w:rPr>
        <w:fldChar w:fldCharType="separate"/>
      </w:r>
      <w:r w:rsidR="002F2F61" w:rsidRPr="0013094F">
        <w:rPr>
          <w:rFonts w:ascii="Arial" w:hAnsi="Arial" w:cs="Arial"/>
          <w:iCs/>
        </w:rPr>
        <w:t>(</w:t>
      </w:r>
      <w:r w:rsidR="002F2F61">
        <w:rPr>
          <w:rFonts w:ascii="Arial" w:hAnsi="Arial" w:cs="Arial"/>
          <w:iCs/>
          <w:noProof/>
        </w:rPr>
        <w:t>16</w:t>
      </w:r>
      <w:r w:rsidR="002F2F61" w:rsidRPr="0013094F">
        <w:rPr>
          <w:rFonts w:ascii="Arial" w:hAnsi="Arial" w:cs="Arial"/>
          <w:iCs/>
        </w:rPr>
        <w:t>)</w:t>
      </w:r>
      <w:r w:rsidRPr="00EC53BE">
        <w:rPr>
          <w:rFonts w:ascii="Arial" w:hAnsi="Arial" w:cs="Arial"/>
        </w:rPr>
        <w:fldChar w:fldCharType="end"/>
      </w:r>
      <w:r w:rsidRPr="00EC53BE">
        <w:rPr>
          <w:rFonts w:ascii="Arial" w:hAnsi="Arial" w:cs="Arial"/>
        </w:rPr>
        <w:t xml:space="preserve">. Thus, the relation between the permittivity and polarizability can be determined as shown as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_Ref406443422 \h  \* MERGEFORMAT </w:instrText>
      </w:r>
      <w:r w:rsidRPr="00EC53BE">
        <w:rPr>
          <w:rFonts w:ascii="Arial" w:hAnsi="Arial" w:cs="Arial"/>
        </w:rPr>
      </w:r>
      <w:r w:rsidRPr="00EC53BE">
        <w:rPr>
          <w:rFonts w:ascii="Arial" w:hAnsi="Arial" w:cs="Arial"/>
        </w:rPr>
        <w:fldChar w:fldCharType="separate"/>
      </w:r>
      <w:r w:rsidR="002F2F61" w:rsidRPr="0013094F">
        <w:rPr>
          <w:rFonts w:ascii="Arial" w:hAnsi="Arial" w:cs="Arial"/>
          <w:iCs/>
        </w:rPr>
        <w:t>(</w:t>
      </w:r>
      <w:r w:rsidR="002F2F61">
        <w:rPr>
          <w:rFonts w:ascii="Arial" w:hAnsi="Arial" w:cs="Arial"/>
          <w:iCs/>
          <w:noProof/>
        </w:rPr>
        <w:t>17</w:t>
      </w:r>
      <w:r w:rsidR="002F2F61" w:rsidRPr="0013094F">
        <w:rPr>
          <w:rFonts w:ascii="Arial" w:hAnsi="Arial" w:cs="Arial"/>
          <w:iCs/>
        </w:rPr>
        <w:t>)</w:t>
      </w:r>
      <w:r w:rsidRPr="00EC53BE">
        <w:rPr>
          <w:rFonts w:ascii="Arial" w:hAnsi="Arial" w:cs="Arial"/>
        </w:rPr>
        <w:fldChar w:fldCharType="end"/>
      </w:r>
      <w:r w:rsidRPr="00EC53BE">
        <w:rPr>
          <w:rFonts w:ascii="Arial" w:hAnsi="Arial" w:cs="Arial"/>
        </w:rPr>
        <w:t xml:space="preserve">. </w:t>
      </w:r>
    </w:p>
    <w:tbl>
      <w:tblPr>
        <w:tblW w:w="0" w:type="auto"/>
        <w:tblInd w:w="5" w:type="dxa"/>
        <w:tblLook w:val="04A0" w:firstRow="1" w:lastRow="0" w:firstColumn="1" w:lastColumn="0" w:noHBand="0" w:noVBand="1"/>
      </w:tblPr>
      <w:tblGrid>
        <w:gridCol w:w="805"/>
        <w:gridCol w:w="7830"/>
        <w:gridCol w:w="715"/>
      </w:tblGrid>
      <w:tr w:rsidR="003821D2" w:rsidRPr="00EC53BE" w14:paraId="0190CFCD" w14:textId="77777777" w:rsidTr="006B0D0C">
        <w:tc>
          <w:tcPr>
            <w:tcW w:w="805" w:type="dxa"/>
          </w:tcPr>
          <w:p w14:paraId="421B176A" w14:textId="77777777" w:rsidR="003821D2" w:rsidRPr="00EC53BE" w:rsidRDefault="003821D2" w:rsidP="009F5AFD">
            <w:pPr>
              <w:spacing w:line="360" w:lineRule="auto"/>
              <w:jc w:val="both"/>
              <w:rPr>
                <w:rFonts w:ascii="Arial" w:hAnsi="Arial" w:cs="Arial"/>
              </w:rPr>
            </w:pPr>
          </w:p>
        </w:tc>
        <w:tc>
          <w:tcPr>
            <w:tcW w:w="7830" w:type="dxa"/>
          </w:tcPr>
          <w:p w14:paraId="245E0FC8" w14:textId="22692F79" w:rsidR="003821D2" w:rsidRPr="00EC53BE" w:rsidRDefault="000976B2" w:rsidP="009F5AFD">
            <w:pPr>
              <w:spacing w:line="360" w:lineRule="auto"/>
              <w:jc w:val="center"/>
              <w:rPr>
                <w:rFonts w:ascii="Arial" w:hAnsi="Arial" w:cs="Arial"/>
              </w:rPr>
            </w:pPr>
            <m:oMathPara>
              <m:oMath>
                <m:sSup>
                  <m:sSupPr>
                    <m:ctrlPr>
                      <w:rPr>
                        <w:rFonts w:ascii="Cambria Math" w:hAnsi="Cambria Math" w:cs="Arial"/>
                        <w:i/>
                      </w:rPr>
                    </m:ctrlPr>
                  </m:sSupPr>
                  <m:e>
                    <m:r>
                      <w:rPr>
                        <w:rFonts w:ascii="Cambria Math" w:hAnsi="Cambria Math" w:cs="Arial"/>
                      </w:rPr>
                      <m:t>ε</m:t>
                    </m:r>
                  </m:e>
                  <m:sup>
                    <m:r>
                      <w:rPr>
                        <w:rFonts w:ascii="Cambria Math" w:hAnsi="Cambria Math" w:cs="Arial"/>
                      </w:rPr>
                      <m:t>*</m:t>
                    </m:r>
                  </m:sup>
                </m:sSup>
                <m:r>
                  <w:rPr>
                    <w:rFonts w:ascii="Cambria Math" w:hAnsi="Cambria Math" w:cs="Arial"/>
                  </w:rPr>
                  <m:t>=ε+</m:t>
                </m:r>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den>
                </m:f>
              </m:oMath>
            </m:oMathPara>
          </w:p>
        </w:tc>
        <w:tc>
          <w:tcPr>
            <w:tcW w:w="715" w:type="dxa"/>
          </w:tcPr>
          <w:p w14:paraId="47903011" w14:textId="77777777" w:rsidR="003821D2" w:rsidRPr="0013094F" w:rsidRDefault="003821D2" w:rsidP="009F5AFD">
            <w:pPr>
              <w:spacing w:line="360" w:lineRule="auto"/>
              <w:rPr>
                <w:rFonts w:ascii="Arial" w:hAnsi="Arial" w:cs="Arial"/>
                <w:iCs/>
              </w:rPr>
            </w:pPr>
            <w:r w:rsidRPr="0013094F">
              <w:rPr>
                <w:rFonts w:ascii="Arial" w:hAnsi="Arial" w:cs="Arial"/>
                <w:iCs/>
              </w:rPr>
              <w:t xml:space="preserve">    </w:t>
            </w:r>
            <w:bookmarkStart w:id="3" w:name="_Ref406443037"/>
            <w:r w:rsidRPr="0013094F">
              <w:rPr>
                <w:rFonts w:ascii="Arial" w:hAnsi="Arial" w:cs="Arial"/>
                <w:iCs/>
              </w:rPr>
              <w:t>(</w:t>
            </w:r>
            <w:r w:rsidRPr="0013094F">
              <w:rPr>
                <w:rFonts w:ascii="Arial" w:hAnsi="Arial" w:cs="Arial"/>
                <w:iCs/>
              </w:rPr>
              <w:fldChar w:fldCharType="begin"/>
            </w:r>
            <w:r w:rsidRPr="0013094F">
              <w:rPr>
                <w:rFonts w:ascii="Arial" w:hAnsi="Arial" w:cs="Arial"/>
                <w:iCs/>
              </w:rPr>
              <w:instrText xml:space="preserve"> SEQ Equation \* ARABIC </w:instrText>
            </w:r>
            <w:r w:rsidRPr="0013094F">
              <w:rPr>
                <w:rFonts w:ascii="Arial" w:hAnsi="Arial" w:cs="Arial"/>
                <w:iCs/>
              </w:rPr>
              <w:fldChar w:fldCharType="separate"/>
            </w:r>
            <w:r w:rsidR="002F2F61">
              <w:rPr>
                <w:rFonts w:ascii="Arial" w:hAnsi="Arial" w:cs="Arial"/>
                <w:iCs/>
                <w:noProof/>
              </w:rPr>
              <w:t>13</w:t>
            </w:r>
            <w:r w:rsidRPr="0013094F">
              <w:rPr>
                <w:rFonts w:ascii="Arial" w:hAnsi="Arial" w:cs="Arial"/>
                <w:iCs/>
              </w:rPr>
              <w:fldChar w:fldCharType="end"/>
            </w:r>
            <w:r w:rsidRPr="0013094F">
              <w:rPr>
                <w:rFonts w:ascii="Arial" w:hAnsi="Arial" w:cs="Arial"/>
                <w:iCs/>
              </w:rPr>
              <w:t>)</w:t>
            </w:r>
            <w:bookmarkEnd w:id="3"/>
          </w:p>
        </w:tc>
      </w:tr>
      <w:tr w:rsidR="003821D2" w:rsidRPr="00EC53BE" w14:paraId="2BC20C99" w14:textId="77777777" w:rsidTr="006B0D0C">
        <w:tc>
          <w:tcPr>
            <w:tcW w:w="805" w:type="dxa"/>
          </w:tcPr>
          <w:p w14:paraId="2B8093DC" w14:textId="77777777" w:rsidR="003821D2" w:rsidRPr="00EC53BE" w:rsidRDefault="003821D2" w:rsidP="009F5AFD">
            <w:pPr>
              <w:spacing w:line="360" w:lineRule="auto"/>
              <w:jc w:val="both"/>
              <w:rPr>
                <w:rFonts w:ascii="Arial" w:hAnsi="Arial" w:cs="Arial"/>
              </w:rPr>
            </w:pPr>
          </w:p>
        </w:tc>
        <w:tc>
          <w:tcPr>
            <w:tcW w:w="7830" w:type="dxa"/>
          </w:tcPr>
          <w:p w14:paraId="7EB53516" w14:textId="6E8F49CB" w:rsidR="003821D2" w:rsidRPr="00EC53BE" w:rsidRDefault="0013094F" w:rsidP="009F5AFD">
            <w:pPr>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f>
                      <m:fPr>
                        <m:ctrlPr>
                          <w:rPr>
                            <w:rFonts w:ascii="Cambria Math" w:hAnsi="Cambria Math" w:cs="Arial"/>
                            <w:i/>
                          </w:rPr>
                        </m:ctrlPr>
                      </m:fPr>
                      <m:num>
                        <m:r>
                          <w:rPr>
                            <w:rFonts w:ascii="Cambria Math" w:hAnsi="Cambria Math" w:cs="Arial"/>
                          </w:rPr>
                          <m:t>3αN</m:t>
                        </m:r>
                      </m:num>
                      <m:den>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r>
                          <w:rPr>
                            <w:rFonts w:ascii="Cambria Math" w:hAnsi="Cambria Math" w:cs="Arial"/>
                          </w:rPr>
                          <m:t>-αN</m:t>
                        </m:r>
                      </m:den>
                    </m:f>
                  </m:e>
                </m:d>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r>
                  <w:rPr>
                    <w:rFonts w:ascii="Cambria Math" w:hAnsi="Cambria Math" w:cs="Arial"/>
                  </w:rPr>
                  <m:t>ε</m:t>
                </m:r>
              </m:oMath>
            </m:oMathPara>
          </w:p>
        </w:tc>
        <w:tc>
          <w:tcPr>
            <w:tcW w:w="715" w:type="dxa"/>
          </w:tcPr>
          <w:p w14:paraId="08C2945B" w14:textId="77777777" w:rsidR="003821D2" w:rsidRPr="0013094F" w:rsidRDefault="003821D2" w:rsidP="009F5AFD">
            <w:pPr>
              <w:spacing w:line="360" w:lineRule="auto"/>
              <w:rPr>
                <w:rFonts w:ascii="Arial" w:hAnsi="Arial" w:cs="Arial"/>
                <w:iCs/>
              </w:rPr>
            </w:pPr>
            <w:r w:rsidRPr="0013094F">
              <w:rPr>
                <w:rFonts w:ascii="Arial" w:hAnsi="Arial" w:cs="Arial"/>
                <w:iCs/>
              </w:rPr>
              <w:t xml:space="preserve">    </w:t>
            </w:r>
            <w:bookmarkStart w:id="4" w:name="_Ref406443220"/>
            <w:r w:rsidRPr="0013094F">
              <w:rPr>
                <w:rFonts w:ascii="Arial" w:hAnsi="Arial" w:cs="Arial"/>
                <w:iCs/>
              </w:rPr>
              <w:t>(</w:t>
            </w:r>
            <w:r w:rsidRPr="0013094F">
              <w:rPr>
                <w:rFonts w:ascii="Arial" w:hAnsi="Arial" w:cs="Arial"/>
                <w:iCs/>
              </w:rPr>
              <w:fldChar w:fldCharType="begin"/>
            </w:r>
            <w:r w:rsidRPr="0013094F">
              <w:rPr>
                <w:rFonts w:ascii="Arial" w:hAnsi="Arial" w:cs="Arial"/>
                <w:iCs/>
              </w:rPr>
              <w:instrText xml:space="preserve"> SEQ Equation \* ARABIC </w:instrText>
            </w:r>
            <w:r w:rsidRPr="0013094F">
              <w:rPr>
                <w:rFonts w:ascii="Arial" w:hAnsi="Arial" w:cs="Arial"/>
                <w:iCs/>
              </w:rPr>
              <w:fldChar w:fldCharType="separate"/>
            </w:r>
            <w:r w:rsidR="002F2F61">
              <w:rPr>
                <w:rFonts w:ascii="Arial" w:hAnsi="Arial" w:cs="Arial"/>
                <w:iCs/>
                <w:noProof/>
              </w:rPr>
              <w:t>14</w:t>
            </w:r>
            <w:r w:rsidRPr="0013094F">
              <w:rPr>
                <w:rFonts w:ascii="Arial" w:hAnsi="Arial" w:cs="Arial"/>
                <w:iCs/>
              </w:rPr>
              <w:fldChar w:fldCharType="end"/>
            </w:r>
            <w:r w:rsidRPr="0013094F">
              <w:rPr>
                <w:rFonts w:ascii="Arial" w:hAnsi="Arial" w:cs="Arial"/>
                <w:iCs/>
              </w:rPr>
              <w:t>)</w:t>
            </w:r>
            <w:bookmarkEnd w:id="4"/>
          </w:p>
        </w:tc>
      </w:tr>
      <w:tr w:rsidR="003821D2" w:rsidRPr="00EC53BE" w14:paraId="0F3C9CEA" w14:textId="77777777" w:rsidTr="006B0D0C">
        <w:tc>
          <w:tcPr>
            <w:tcW w:w="805" w:type="dxa"/>
          </w:tcPr>
          <w:p w14:paraId="4E6A237F" w14:textId="77777777" w:rsidR="003821D2" w:rsidRPr="00EC53BE" w:rsidRDefault="003821D2" w:rsidP="009F5AFD">
            <w:pPr>
              <w:spacing w:line="360" w:lineRule="auto"/>
              <w:jc w:val="both"/>
              <w:rPr>
                <w:rFonts w:ascii="Arial" w:hAnsi="Arial" w:cs="Arial"/>
              </w:rPr>
            </w:pPr>
          </w:p>
        </w:tc>
        <w:tc>
          <w:tcPr>
            <w:tcW w:w="7830" w:type="dxa"/>
          </w:tcPr>
          <w:p w14:paraId="58E097C7" w14:textId="43CF87E7" w:rsidR="003821D2" w:rsidRPr="00EC53BE" w:rsidRDefault="000976B2"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χ</m:t>
                    </m:r>
                  </m:e>
                  <m:sub>
                    <m:r>
                      <w:rPr>
                        <w:rFonts w:ascii="Cambria Math" w:hAnsi="Cambria Math" w:cs="Arial"/>
                      </w:rPr>
                      <m:t>e</m:t>
                    </m:r>
                  </m:sub>
                </m:sSub>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αN/</m:t>
                        </m:r>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num>
                      <m:den>
                        <m:r>
                          <w:rPr>
                            <w:rFonts w:ascii="Cambria Math" w:hAnsi="Cambria Math" w:cs="Arial"/>
                          </w:rPr>
                          <m:t>1-αN/</m:t>
                        </m:r>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den>
                    </m:f>
                  </m:e>
                </m:d>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r>
                  <w:rPr>
                    <w:rFonts w:ascii="Cambria Math" w:hAnsi="Cambria Math" w:cs="Arial"/>
                  </w:rPr>
                  <m:t>ε</m:t>
                </m:r>
              </m:oMath>
            </m:oMathPara>
          </w:p>
        </w:tc>
        <w:tc>
          <w:tcPr>
            <w:tcW w:w="715" w:type="dxa"/>
          </w:tcPr>
          <w:p w14:paraId="3B2B8290" w14:textId="77777777" w:rsidR="003821D2" w:rsidRPr="0013094F" w:rsidRDefault="003821D2" w:rsidP="009F5AFD">
            <w:pPr>
              <w:spacing w:line="360" w:lineRule="auto"/>
              <w:rPr>
                <w:rFonts w:ascii="Arial" w:hAnsi="Arial" w:cs="Arial"/>
                <w:iCs/>
              </w:rPr>
            </w:pPr>
            <w:r w:rsidRPr="0013094F">
              <w:rPr>
                <w:rFonts w:ascii="Arial" w:hAnsi="Arial" w:cs="Arial"/>
                <w:iCs/>
              </w:rPr>
              <w:t xml:space="preserve">    </w:t>
            </w:r>
            <w:bookmarkStart w:id="5" w:name="_Ref406443407"/>
            <w:r w:rsidRPr="0013094F">
              <w:rPr>
                <w:rFonts w:ascii="Arial" w:hAnsi="Arial" w:cs="Arial"/>
                <w:iCs/>
              </w:rPr>
              <w:t>(</w:t>
            </w:r>
            <w:r w:rsidRPr="0013094F">
              <w:rPr>
                <w:rFonts w:ascii="Arial" w:hAnsi="Arial" w:cs="Arial"/>
                <w:iCs/>
              </w:rPr>
              <w:fldChar w:fldCharType="begin"/>
            </w:r>
            <w:r w:rsidRPr="0013094F">
              <w:rPr>
                <w:rFonts w:ascii="Arial" w:hAnsi="Arial" w:cs="Arial"/>
                <w:iCs/>
              </w:rPr>
              <w:instrText xml:space="preserve"> SEQ Equation \* ARABIC </w:instrText>
            </w:r>
            <w:r w:rsidRPr="0013094F">
              <w:rPr>
                <w:rFonts w:ascii="Arial" w:hAnsi="Arial" w:cs="Arial"/>
                <w:iCs/>
              </w:rPr>
              <w:fldChar w:fldCharType="separate"/>
            </w:r>
            <w:r w:rsidR="002F2F61">
              <w:rPr>
                <w:rFonts w:ascii="Arial" w:hAnsi="Arial" w:cs="Arial"/>
                <w:iCs/>
                <w:noProof/>
              </w:rPr>
              <w:t>15</w:t>
            </w:r>
            <w:r w:rsidRPr="0013094F">
              <w:rPr>
                <w:rFonts w:ascii="Arial" w:hAnsi="Arial" w:cs="Arial"/>
                <w:iCs/>
              </w:rPr>
              <w:fldChar w:fldCharType="end"/>
            </w:r>
            <w:r w:rsidRPr="0013094F">
              <w:rPr>
                <w:rFonts w:ascii="Arial" w:hAnsi="Arial" w:cs="Arial"/>
                <w:iCs/>
              </w:rPr>
              <w:t>)</w:t>
            </w:r>
            <w:bookmarkEnd w:id="5"/>
          </w:p>
        </w:tc>
      </w:tr>
      <w:tr w:rsidR="003821D2" w:rsidRPr="00EC53BE" w14:paraId="56A31630" w14:textId="77777777" w:rsidTr="006B0D0C">
        <w:tc>
          <w:tcPr>
            <w:tcW w:w="805" w:type="dxa"/>
          </w:tcPr>
          <w:p w14:paraId="235C853E" w14:textId="77777777" w:rsidR="003821D2" w:rsidRPr="00EC53BE" w:rsidRDefault="003821D2" w:rsidP="009F5AFD">
            <w:pPr>
              <w:spacing w:line="360" w:lineRule="auto"/>
              <w:jc w:val="both"/>
              <w:rPr>
                <w:rFonts w:ascii="Arial" w:hAnsi="Arial" w:cs="Arial"/>
              </w:rPr>
            </w:pPr>
          </w:p>
        </w:tc>
        <w:tc>
          <w:tcPr>
            <w:tcW w:w="7830" w:type="dxa"/>
          </w:tcPr>
          <w:p w14:paraId="2F7052E6" w14:textId="19A65F80" w:rsidR="003821D2" w:rsidRPr="00EC53BE" w:rsidRDefault="000976B2"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χ</m:t>
                    </m:r>
                  </m:e>
                  <m:sub>
                    <m:r>
                      <w:rPr>
                        <w:rFonts w:ascii="Cambria Math" w:hAnsi="Cambria Math" w:cs="Arial"/>
                      </w:rPr>
                      <m:t>e</m:t>
                    </m:r>
                  </m:sub>
                </m:sSub>
                <m:r>
                  <w:rPr>
                    <w:rFonts w:ascii="Cambria Math" w:hAnsi="Cambria Math" w:cs="Arial"/>
                  </w:rPr>
                  <m:t>+1</m:t>
                </m:r>
              </m:oMath>
            </m:oMathPara>
          </w:p>
        </w:tc>
        <w:tc>
          <w:tcPr>
            <w:tcW w:w="715" w:type="dxa"/>
          </w:tcPr>
          <w:p w14:paraId="0328FDF3" w14:textId="77777777" w:rsidR="003821D2" w:rsidRPr="0013094F" w:rsidRDefault="003821D2" w:rsidP="009F5AFD">
            <w:pPr>
              <w:spacing w:line="360" w:lineRule="auto"/>
              <w:rPr>
                <w:rFonts w:ascii="Arial" w:hAnsi="Arial" w:cs="Arial"/>
                <w:iCs/>
              </w:rPr>
            </w:pPr>
            <w:r w:rsidRPr="0013094F">
              <w:rPr>
                <w:rFonts w:ascii="Arial" w:hAnsi="Arial" w:cs="Arial"/>
                <w:iCs/>
              </w:rPr>
              <w:t xml:space="preserve">    </w:t>
            </w:r>
            <w:bookmarkStart w:id="6" w:name="_Ref406443416"/>
            <w:r w:rsidRPr="0013094F">
              <w:rPr>
                <w:rFonts w:ascii="Arial" w:hAnsi="Arial" w:cs="Arial"/>
                <w:iCs/>
              </w:rPr>
              <w:t>(</w:t>
            </w:r>
            <w:r w:rsidRPr="0013094F">
              <w:rPr>
                <w:rFonts w:ascii="Arial" w:hAnsi="Arial" w:cs="Arial"/>
                <w:iCs/>
              </w:rPr>
              <w:fldChar w:fldCharType="begin"/>
            </w:r>
            <w:r w:rsidRPr="0013094F">
              <w:rPr>
                <w:rFonts w:ascii="Arial" w:hAnsi="Arial" w:cs="Arial"/>
                <w:iCs/>
              </w:rPr>
              <w:instrText xml:space="preserve"> SEQ Equation \* ARABIC </w:instrText>
            </w:r>
            <w:r w:rsidRPr="0013094F">
              <w:rPr>
                <w:rFonts w:ascii="Arial" w:hAnsi="Arial" w:cs="Arial"/>
                <w:iCs/>
              </w:rPr>
              <w:fldChar w:fldCharType="separate"/>
            </w:r>
            <w:r w:rsidR="002F2F61">
              <w:rPr>
                <w:rFonts w:ascii="Arial" w:hAnsi="Arial" w:cs="Arial"/>
                <w:iCs/>
                <w:noProof/>
              </w:rPr>
              <w:t>16</w:t>
            </w:r>
            <w:r w:rsidRPr="0013094F">
              <w:rPr>
                <w:rFonts w:ascii="Arial" w:hAnsi="Arial" w:cs="Arial"/>
                <w:iCs/>
              </w:rPr>
              <w:fldChar w:fldCharType="end"/>
            </w:r>
            <w:r w:rsidRPr="0013094F">
              <w:rPr>
                <w:rFonts w:ascii="Arial" w:hAnsi="Arial" w:cs="Arial"/>
                <w:iCs/>
              </w:rPr>
              <w:t>)</w:t>
            </w:r>
            <w:bookmarkEnd w:id="6"/>
          </w:p>
        </w:tc>
      </w:tr>
      <w:tr w:rsidR="003821D2" w:rsidRPr="00EC53BE" w14:paraId="57A2C3B6" w14:textId="77777777" w:rsidTr="006B0D0C">
        <w:tc>
          <w:tcPr>
            <w:tcW w:w="805" w:type="dxa"/>
          </w:tcPr>
          <w:p w14:paraId="49971125" w14:textId="77777777" w:rsidR="003821D2" w:rsidRPr="00EC53BE" w:rsidRDefault="003821D2" w:rsidP="009F5AFD">
            <w:pPr>
              <w:spacing w:line="360" w:lineRule="auto"/>
              <w:jc w:val="both"/>
              <w:rPr>
                <w:rFonts w:ascii="Arial" w:hAnsi="Arial" w:cs="Arial"/>
              </w:rPr>
            </w:pPr>
          </w:p>
        </w:tc>
        <w:tc>
          <w:tcPr>
            <w:tcW w:w="7830" w:type="dxa"/>
          </w:tcPr>
          <w:p w14:paraId="4379A3E4" w14:textId="60916321" w:rsidR="003821D2" w:rsidRPr="00EC53BE" w:rsidRDefault="000976B2"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r>
                  <w:rPr>
                    <w:rFonts w:ascii="Cambria Math" w:hAnsi="Cambria Math" w:cs="Arial"/>
                  </w:rPr>
                  <m:t>=</m:t>
                </m:r>
                <m:f>
                  <m:fPr>
                    <m:ctrlPr>
                      <w:rPr>
                        <w:rFonts w:ascii="Cambria Math" w:hAnsi="Cambria Math" w:cs="Arial"/>
                        <w:i/>
                      </w:rPr>
                    </m:ctrlPr>
                  </m:fPr>
                  <m:num>
                    <m:r>
                      <w:rPr>
                        <w:rFonts w:ascii="Cambria Math" w:hAnsi="Cambria Math" w:cs="Arial"/>
                      </w:rPr>
                      <m:t>1+2αN/</m:t>
                    </m:r>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num>
                  <m:den>
                    <m:r>
                      <w:rPr>
                        <w:rFonts w:ascii="Cambria Math" w:hAnsi="Cambria Math" w:cs="Arial"/>
                      </w:rPr>
                      <m:t>1-αN/</m:t>
                    </m:r>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den>
                </m:f>
              </m:oMath>
            </m:oMathPara>
          </w:p>
        </w:tc>
        <w:tc>
          <w:tcPr>
            <w:tcW w:w="715" w:type="dxa"/>
          </w:tcPr>
          <w:p w14:paraId="2C912770" w14:textId="77777777" w:rsidR="003821D2" w:rsidRPr="0013094F" w:rsidRDefault="003821D2" w:rsidP="009F5AFD">
            <w:pPr>
              <w:spacing w:line="360" w:lineRule="auto"/>
              <w:rPr>
                <w:rFonts w:ascii="Arial" w:hAnsi="Arial" w:cs="Arial"/>
                <w:iCs/>
              </w:rPr>
            </w:pPr>
            <w:r w:rsidRPr="0013094F">
              <w:rPr>
                <w:rFonts w:ascii="Arial" w:hAnsi="Arial" w:cs="Arial"/>
                <w:iCs/>
              </w:rPr>
              <w:t xml:space="preserve">    </w:t>
            </w:r>
            <w:bookmarkStart w:id="7" w:name="_Ref406443422"/>
            <w:r w:rsidRPr="0013094F">
              <w:rPr>
                <w:rFonts w:ascii="Arial" w:hAnsi="Arial" w:cs="Arial"/>
                <w:iCs/>
              </w:rPr>
              <w:t>(</w:t>
            </w:r>
            <w:r w:rsidRPr="0013094F">
              <w:rPr>
                <w:rFonts w:ascii="Arial" w:hAnsi="Arial" w:cs="Arial"/>
                <w:iCs/>
              </w:rPr>
              <w:fldChar w:fldCharType="begin"/>
            </w:r>
            <w:r w:rsidRPr="0013094F">
              <w:rPr>
                <w:rFonts w:ascii="Arial" w:hAnsi="Arial" w:cs="Arial"/>
                <w:iCs/>
              </w:rPr>
              <w:instrText xml:space="preserve"> SEQ Equation \* ARABIC </w:instrText>
            </w:r>
            <w:r w:rsidRPr="0013094F">
              <w:rPr>
                <w:rFonts w:ascii="Arial" w:hAnsi="Arial" w:cs="Arial"/>
                <w:iCs/>
              </w:rPr>
              <w:fldChar w:fldCharType="separate"/>
            </w:r>
            <w:r w:rsidR="002F2F61">
              <w:rPr>
                <w:rFonts w:ascii="Arial" w:hAnsi="Arial" w:cs="Arial"/>
                <w:iCs/>
                <w:noProof/>
              </w:rPr>
              <w:t>17</w:t>
            </w:r>
            <w:r w:rsidRPr="0013094F">
              <w:rPr>
                <w:rFonts w:ascii="Arial" w:hAnsi="Arial" w:cs="Arial"/>
                <w:iCs/>
              </w:rPr>
              <w:fldChar w:fldCharType="end"/>
            </w:r>
            <w:r w:rsidRPr="0013094F">
              <w:rPr>
                <w:rFonts w:ascii="Arial" w:hAnsi="Arial" w:cs="Arial"/>
                <w:iCs/>
              </w:rPr>
              <w:t>)</w:t>
            </w:r>
            <w:bookmarkEnd w:id="7"/>
          </w:p>
        </w:tc>
      </w:tr>
    </w:tbl>
    <w:p w14:paraId="1A3AF6A9" w14:textId="77777777" w:rsidR="003821D2" w:rsidRPr="00EC53BE" w:rsidRDefault="003821D2" w:rsidP="009F5AFD">
      <w:pPr>
        <w:spacing w:line="360" w:lineRule="auto"/>
        <w:rPr>
          <w:rFonts w:ascii="Arial" w:hAnsi="Arial" w:cs="Arial"/>
        </w:rPr>
      </w:pPr>
    </w:p>
    <w:p w14:paraId="63156731" w14:textId="77777777" w:rsidR="003821D2" w:rsidRPr="00562667" w:rsidRDefault="003821D2" w:rsidP="009F5AFD">
      <w:pPr>
        <w:spacing w:line="360" w:lineRule="auto"/>
        <w:rPr>
          <w:rFonts w:ascii="Arial" w:hAnsi="Arial" w:cs="Arial"/>
          <w:b/>
          <w:sz w:val="24"/>
        </w:rPr>
      </w:pPr>
      <w:r w:rsidRPr="00562667">
        <w:rPr>
          <w:rFonts w:ascii="Arial" w:hAnsi="Arial" w:cs="Arial"/>
          <w:b/>
          <w:sz w:val="24"/>
        </w:rPr>
        <w:t xml:space="preserve">Refractive index  </w:t>
      </w:r>
    </w:p>
    <w:p w14:paraId="0CC554E5" w14:textId="51366556" w:rsidR="00462C50" w:rsidRDefault="007868B1" w:rsidP="00CA444C">
      <w:pPr>
        <w:spacing w:line="360" w:lineRule="auto"/>
        <w:jc w:val="both"/>
        <w:rPr>
          <w:rFonts w:ascii="Arial" w:hAnsi="Arial" w:cs="Arial"/>
        </w:rPr>
      </w:pPr>
      <w:r>
        <w:rPr>
          <w:rFonts w:ascii="Arial" w:hAnsi="Arial" w:cs="Arial"/>
        </w:rPr>
        <w:t xml:space="preserve">Refractive index </w:t>
      </w:r>
      <w:r w:rsidRPr="00EC53BE">
        <w:rPr>
          <w:rFonts w:ascii="Arial" w:hAnsi="Arial" w:cs="Arial"/>
        </w:rPr>
        <w:t>(</w:t>
      </w:r>
      <w:ins w:id="8" w:author="j.hachmann" w:date="2014-12-19T09:40:00Z">
        <w:r>
          <w:rPr>
            <w:rFonts w:ascii="Arial" w:hAnsi="Arial" w:cs="Arial"/>
          </w:rPr>
          <w:t xml:space="preserve">RI; </w:t>
        </w:r>
      </w:ins>
      <w:r w:rsidRPr="0005095B">
        <w:rPr>
          <w:rFonts w:ascii="Arial" w:hAnsi="Arial" w:cs="Arial"/>
          <w:i/>
          <w:rPrChange w:id="9" w:author="j.hachmann" w:date="2014-12-19T09:39:00Z">
            <w:rPr>
              <w:rFonts w:ascii="Arial" w:hAnsi="Arial" w:cs="Arial"/>
            </w:rPr>
          </w:rPrChange>
        </w:rPr>
        <w:t>n</w:t>
      </w:r>
      <w:r w:rsidRPr="0005095B">
        <w:rPr>
          <w:rFonts w:ascii="Arial" w:hAnsi="Arial" w:cs="Arial"/>
          <w:i/>
          <w:vertAlign w:val="subscript"/>
          <w:rPrChange w:id="10" w:author="j.hachmann" w:date="2014-12-19T09:39:00Z">
            <w:rPr>
              <w:rFonts w:ascii="Arial" w:hAnsi="Arial" w:cs="Arial"/>
            </w:rPr>
          </w:rPrChange>
        </w:rPr>
        <w:t>r</w:t>
      </w:r>
      <w:r>
        <w:rPr>
          <w:rFonts w:ascii="Arial" w:hAnsi="Arial" w:cs="Arial"/>
        </w:rPr>
        <w:t>)</w:t>
      </w:r>
      <w:r>
        <w:rPr>
          <w:rFonts w:ascii="Arial" w:hAnsi="Arial" w:cs="Arial"/>
        </w:rPr>
        <w:t xml:space="preserve"> can be related to </w:t>
      </w:r>
      <m:oMath>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oMath>
      <w:r>
        <w:rPr>
          <w:rFonts w:ascii="Arial" w:hAnsi="Arial" w:cs="Arial"/>
        </w:rPr>
        <w:t xml:space="preserve"> using t</w:t>
      </w:r>
      <w:r w:rsidR="00462C50" w:rsidRPr="004E344D">
        <w:rPr>
          <w:rFonts w:ascii="Arial" w:hAnsi="Arial" w:cs="Arial"/>
        </w:rPr>
        <w:t>he Maxwell</w:t>
      </w:r>
      <w:r>
        <w:rPr>
          <w:rFonts w:ascii="Arial" w:hAnsi="Arial" w:cs="Arial"/>
        </w:rPr>
        <w:t>’s</w:t>
      </w:r>
      <w:r w:rsidR="00462C50" w:rsidRPr="004E344D">
        <w:rPr>
          <w:rFonts w:ascii="Arial" w:hAnsi="Arial" w:cs="Arial"/>
        </w:rPr>
        <w:t xml:space="preserve"> equations</w:t>
      </w:r>
      <w:r>
        <w:rPr>
          <w:rFonts w:ascii="Arial" w:hAnsi="Arial" w:cs="Arial"/>
        </w:rPr>
        <w:t xml:space="preserve">. The </w:t>
      </w:r>
      <w:r w:rsidRPr="004E344D">
        <w:rPr>
          <w:rFonts w:ascii="Arial" w:hAnsi="Arial" w:cs="Arial"/>
        </w:rPr>
        <w:t>Maxwell</w:t>
      </w:r>
      <w:r>
        <w:rPr>
          <w:rFonts w:ascii="Arial" w:hAnsi="Arial" w:cs="Arial"/>
        </w:rPr>
        <w:t>’s</w:t>
      </w:r>
      <w:r w:rsidRPr="004E344D">
        <w:rPr>
          <w:rFonts w:ascii="Arial" w:hAnsi="Arial" w:cs="Arial"/>
        </w:rPr>
        <w:t xml:space="preserve"> equations</w:t>
      </w:r>
      <w:r w:rsidR="00462C50" w:rsidRPr="004E344D">
        <w:rPr>
          <w:rFonts w:ascii="Arial" w:hAnsi="Arial" w:cs="Arial"/>
        </w:rPr>
        <w:t xml:space="preserve"> </w:t>
      </w:r>
      <w:r w:rsidR="00462C50">
        <w:rPr>
          <w:rFonts w:ascii="Arial" w:hAnsi="Arial" w:cs="Arial"/>
        </w:rPr>
        <w:t xml:space="preserve">are shown in the </w:t>
      </w:r>
      <w:r w:rsidR="00462C50" w:rsidRPr="006B5CAE">
        <w:rPr>
          <w:rFonts w:ascii="Arial" w:hAnsi="Arial" w:cs="Arial"/>
        </w:rPr>
        <w:t xml:space="preserve">eqn </w:t>
      </w:r>
      <w:r w:rsidR="00462C50" w:rsidRPr="006B5CAE">
        <w:rPr>
          <w:rFonts w:ascii="Arial" w:hAnsi="Arial" w:cs="Arial"/>
        </w:rPr>
        <w:fldChar w:fldCharType="begin"/>
      </w:r>
      <w:r w:rsidR="00462C50" w:rsidRPr="006B5CAE">
        <w:rPr>
          <w:rFonts w:ascii="Arial" w:hAnsi="Arial" w:cs="Arial"/>
        </w:rPr>
        <w:instrText xml:space="preserve"> REF _Ref406766300 \h </w:instrText>
      </w:r>
      <w:r w:rsidR="00462C50" w:rsidRPr="006B5CAE">
        <w:rPr>
          <w:rFonts w:ascii="Arial" w:hAnsi="Arial" w:cs="Arial"/>
        </w:rPr>
      </w:r>
      <w:r w:rsidR="00462C50" w:rsidRPr="006B5CAE">
        <w:rPr>
          <w:rFonts w:ascii="Arial" w:hAnsi="Arial" w:cs="Arial"/>
        </w:rPr>
        <w:instrText xml:space="preserve"> \* MERGEFORMAT </w:instrText>
      </w:r>
      <w:r w:rsidR="00462C50" w:rsidRPr="006B5CAE">
        <w:rPr>
          <w:rFonts w:ascii="Arial" w:hAnsi="Arial" w:cs="Arial"/>
        </w:rPr>
        <w:fldChar w:fldCharType="separate"/>
      </w:r>
      <w:r w:rsidR="002F2F61" w:rsidRPr="006B5CAE">
        <w:rPr>
          <w:rFonts w:ascii="Arial" w:hAnsi="Arial" w:cs="Arial"/>
          <w:iCs/>
        </w:rPr>
        <w:t>(</w:t>
      </w:r>
      <w:r w:rsidR="002F2F61">
        <w:rPr>
          <w:rFonts w:ascii="Arial" w:hAnsi="Arial" w:cs="Arial"/>
          <w:iCs/>
          <w:noProof/>
        </w:rPr>
        <w:t>18</w:t>
      </w:r>
      <w:r w:rsidR="002F2F61" w:rsidRPr="006B5CAE">
        <w:rPr>
          <w:rFonts w:ascii="Arial" w:hAnsi="Arial" w:cs="Arial"/>
          <w:iCs/>
        </w:rPr>
        <w:t>)</w:t>
      </w:r>
      <w:r w:rsidR="00462C50" w:rsidRPr="006B5CAE">
        <w:rPr>
          <w:rFonts w:ascii="Arial" w:hAnsi="Arial" w:cs="Arial"/>
        </w:rPr>
        <w:fldChar w:fldCharType="end"/>
      </w:r>
      <w:r w:rsidR="00462C50" w:rsidRPr="006B5CAE">
        <w:rPr>
          <w:rFonts w:ascii="Arial" w:hAnsi="Arial" w:cs="Arial"/>
        </w:rPr>
        <w:t>, where</w:t>
      </w:r>
      <w:r w:rsidR="00462C50">
        <w:rPr>
          <w:rFonts w:ascii="Arial" w:hAnsi="Arial" w:cs="Arial"/>
        </w:rPr>
        <w:t xml:space="preserve"> </w:t>
      </w:r>
      <w:r w:rsidR="00462C50" w:rsidRPr="006B5CAE">
        <w:rPr>
          <w:rFonts w:ascii="Arial" w:hAnsi="Arial" w:cs="Arial"/>
          <w:i/>
        </w:rPr>
        <w:t>E</w:t>
      </w:r>
      <w:r w:rsidR="00462C50">
        <w:rPr>
          <w:rFonts w:ascii="Arial" w:hAnsi="Arial" w:cs="Arial"/>
        </w:rPr>
        <w:t xml:space="preserve"> is the electric field strength, </w:t>
      </w:r>
      <w:r w:rsidR="00462C50" w:rsidRPr="006B5CAE">
        <w:rPr>
          <w:rFonts w:ascii="Arial" w:hAnsi="Arial" w:cs="Arial"/>
          <w:i/>
        </w:rPr>
        <w:t>ρ</w:t>
      </w:r>
      <w:r w:rsidR="00462C50">
        <w:rPr>
          <w:rFonts w:ascii="Arial" w:hAnsi="Arial" w:cs="Arial"/>
        </w:rPr>
        <w:t xml:space="preserve"> is the</w:t>
      </w:r>
      <w:r w:rsidR="00462C50" w:rsidRPr="006B5CAE">
        <w:rPr>
          <w:rFonts w:ascii="Arial" w:hAnsi="Arial" w:cs="Arial"/>
        </w:rPr>
        <w:t xml:space="preserve"> charge density</w:t>
      </w:r>
      <w:r w:rsidR="00462C50">
        <w:rPr>
          <w:rFonts w:ascii="Arial" w:hAnsi="Arial" w:cs="Arial"/>
        </w:rPr>
        <w:t xml:space="preserve">, </w:t>
      </w:r>
      <w:r w:rsidR="00462C50" w:rsidRPr="006B5CAE">
        <w:rPr>
          <w:rFonts w:ascii="Arial" w:hAnsi="Arial" w:cs="Arial"/>
          <w:i/>
        </w:rPr>
        <w:t>D</w:t>
      </w:r>
      <w:r w:rsidR="00462C50" w:rsidRPr="006B5CAE">
        <w:rPr>
          <w:rFonts w:ascii="Arial" w:hAnsi="Arial" w:cs="Arial"/>
        </w:rPr>
        <w:t xml:space="preserve"> </w:t>
      </w:r>
      <w:r w:rsidR="00462C50">
        <w:rPr>
          <w:rFonts w:ascii="Arial" w:hAnsi="Arial" w:cs="Arial"/>
        </w:rPr>
        <w:t xml:space="preserve">is the electric displacement, </w:t>
      </w:r>
      <w:r w:rsidR="00462C50" w:rsidRPr="006B5CAE">
        <w:rPr>
          <w:rFonts w:ascii="Arial" w:hAnsi="Arial" w:cs="Arial"/>
          <w:i/>
        </w:rPr>
        <w:t>H</w:t>
      </w:r>
      <w:r w:rsidR="00462C50" w:rsidRPr="006B5CAE">
        <w:rPr>
          <w:rFonts w:ascii="Arial" w:hAnsi="Arial" w:cs="Arial"/>
        </w:rPr>
        <w:t xml:space="preserve"> </w:t>
      </w:r>
      <w:r w:rsidR="00462C50">
        <w:rPr>
          <w:rFonts w:ascii="Arial" w:hAnsi="Arial" w:cs="Arial"/>
        </w:rPr>
        <w:t xml:space="preserve">is the magnetic field strength and </w:t>
      </w:r>
      <w:r w:rsidR="00462C50" w:rsidRPr="006B5CAE">
        <w:rPr>
          <w:rFonts w:ascii="Arial" w:hAnsi="Arial" w:cs="Arial"/>
          <w:i/>
        </w:rPr>
        <w:t>B</w:t>
      </w:r>
      <w:r w:rsidR="00462C50">
        <w:rPr>
          <w:rFonts w:ascii="Arial" w:hAnsi="Arial" w:cs="Arial"/>
        </w:rPr>
        <w:t xml:space="preserve"> is the magnetic induction. The units for these equations are given in SI units. The relations between these fields can written as shown in eqn </w:t>
      </w:r>
      <w:r w:rsidR="00462C50">
        <w:rPr>
          <w:rFonts w:ascii="Arial" w:hAnsi="Arial" w:cs="Arial"/>
        </w:rPr>
        <w:fldChar w:fldCharType="begin"/>
      </w:r>
      <w:r w:rsidR="00462C50">
        <w:rPr>
          <w:rFonts w:ascii="Arial" w:hAnsi="Arial" w:cs="Arial"/>
        </w:rPr>
        <w:instrText xml:space="preserve"> REF _Ref406766599 \h </w:instrText>
      </w:r>
      <w:r w:rsidR="00462C50">
        <w:rPr>
          <w:rFonts w:ascii="Arial" w:hAnsi="Arial" w:cs="Arial"/>
        </w:rPr>
      </w:r>
      <w:r w:rsidR="00462C50">
        <w:rPr>
          <w:rFonts w:ascii="Arial" w:hAnsi="Arial" w:cs="Arial"/>
        </w:rPr>
        <w:fldChar w:fldCharType="separate"/>
      </w:r>
      <w:r w:rsidR="002F2F61" w:rsidRPr="006B5CAE">
        <w:rPr>
          <w:rFonts w:ascii="Arial" w:hAnsi="Arial" w:cs="Arial"/>
          <w:iCs/>
        </w:rPr>
        <w:t>(</w:t>
      </w:r>
      <w:r w:rsidR="002F2F61">
        <w:rPr>
          <w:rFonts w:ascii="Arial" w:hAnsi="Arial" w:cs="Arial"/>
          <w:iCs/>
          <w:noProof/>
        </w:rPr>
        <w:t>19</w:t>
      </w:r>
      <w:r w:rsidR="002F2F61" w:rsidRPr="006B5CAE">
        <w:rPr>
          <w:rFonts w:ascii="Arial" w:hAnsi="Arial" w:cs="Arial"/>
          <w:iCs/>
        </w:rPr>
        <w:t>)</w:t>
      </w:r>
      <w:r w:rsidR="00462C50">
        <w:rPr>
          <w:rFonts w:ascii="Arial" w:hAnsi="Arial" w:cs="Arial"/>
        </w:rPr>
        <w:fldChar w:fldCharType="end"/>
      </w:r>
      <w:r w:rsidR="00462C50">
        <w:rPr>
          <w:rFonts w:ascii="Arial" w:hAnsi="Arial" w:cs="Arial"/>
        </w:rPr>
        <w:t xml:space="preserve">, </w:t>
      </w:r>
      <w:r w:rsidR="00462C50">
        <w:rPr>
          <w:rFonts w:ascii="Arial" w:eastAsiaTheme="minorEastAsia" w:hAnsi="Arial" w:cs="Arial"/>
        </w:rPr>
        <w:t xml:space="preserve">where </w:t>
      </w:r>
      <m:oMath>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oMath>
      <w:r w:rsidR="00462C50">
        <w:rPr>
          <w:rFonts w:ascii="Arial" w:eastAsiaTheme="minorEastAsia" w:hAnsi="Arial" w:cs="Arial"/>
        </w:rPr>
        <w:t xml:space="preserve"> is the electric permittivity and </w:t>
      </w:r>
      <m:oMath>
        <m:sSub>
          <m:sSubPr>
            <m:ctrlPr>
              <w:rPr>
                <w:rFonts w:ascii="Cambria Math" w:hAnsi="Cambria Math" w:cs="Arial"/>
                <w:i/>
              </w:rPr>
            </m:ctrlPr>
          </m:sSubPr>
          <m:e>
            <m:r>
              <w:rPr>
                <w:rFonts w:ascii="Cambria Math" w:hAnsi="Cambria Math" w:cs="Arial"/>
              </w:rPr>
              <m:t>μ</m:t>
            </m:r>
          </m:e>
          <m:sub>
            <m:r>
              <w:rPr>
                <w:rFonts w:ascii="Cambria Math" w:hAnsi="Cambria Math" w:cs="Arial"/>
              </w:rPr>
              <m:t>r</m:t>
            </m:r>
          </m:sub>
        </m:sSub>
      </m:oMath>
      <w:r w:rsidR="00462C50">
        <w:rPr>
          <w:rFonts w:ascii="Arial" w:eastAsiaTheme="minorEastAsia" w:hAnsi="Arial" w:cs="Arial"/>
        </w:rPr>
        <w:t xml:space="preserve"> is the magnetic permeability. </w:t>
      </w:r>
    </w:p>
    <w:tbl>
      <w:tblPr>
        <w:tblW w:w="0" w:type="auto"/>
        <w:tblInd w:w="5" w:type="dxa"/>
        <w:tblLook w:val="04A0" w:firstRow="1" w:lastRow="0" w:firstColumn="1" w:lastColumn="0" w:noHBand="0" w:noVBand="1"/>
      </w:tblPr>
      <w:tblGrid>
        <w:gridCol w:w="805"/>
        <w:gridCol w:w="7650"/>
        <w:gridCol w:w="895"/>
      </w:tblGrid>
      <w:tr w:rsidR="00462C50" w:rsidRPr="00EC53BE" w14:paraId="51ADFEFA" w14:textId="77777777" w:rsidTr="00A00F92">
        <w:tc>
          <w:tcPr>
            <w:tcW w:w="805" w:type="dxa"/>
          </w:tcPr>
          <w:p w14:paraId="09569482" w14:textId="77777777" w:rsidR="00462C50" w:rsidRPr="00EC53BE" w:rsidRDefault="00462C50" w:rsidP="00A00F92">
            <w:pPr>
              <w:spacing w:line="360" w:lineRule="auto"/>
              <w:jc w:val="both"/>
              <w:rPr>
                <w:rFonts w:ascii="Arial" w:hAnsi="Arial" w:cs="Arial"/>
              </w:rPr>
            </w:pPr>
          </w:p>
        </w:tc>
        <w:tc>
          <w:tcPr>
            <w:tcW w:w="7650" w:type="dxa"/>
          </w:tcPr>
          <w:p w14:paraId="598C055C" w14:textId="77777777" w:rsidR="00462C50" w:rsidRPr="00EC53BE" w:rsidRDefault="00462C50" w:rsidP="00A00F92">
            <w:pPr>
              <w:spacing w:line="360" w:lineRule="auto"/>
              <w:jc w:val="center"/>
              <w:rPr>
                <w:rFonts w:ascii="Arial" w:hAnsi="Arial" w:cs="Arial"/>
              </w:rPr>
            </w:pPr>
            <m:oMathPara>
              <m:oMath>
                <m:r>
                  <m:rPr>
                    <m:sty m:val="p"/>
                  </m:rPr>
                  <w:rPr>
                    <w:rFonts w:ascii="Cambria Math" w:hAnsi="Cambria Math" w:cs="Arial"/>
                  </w:rPr>
                  <m:t>∇</m:t>
                </m:r>
                <m:r>
                  <w:rPr>
                    <w:rFonts w:ascii="Cambria Math" w:hAnsi="Cambria Math" w:cs="Arial"/>
                  </w:rPr>
                  <m:t xml:space="preserve">D=ρ,  </m:t>
                </m:r>
                <m:r>
                  <m:rPr>
                    <m:sty m:val="p"/>
                  </m:rPr>
                  <w:rPr>
                    <w:rFonts w:ascii="Cambria Math" w:hAnsi="Cambria Math" w:cs="Arial"/>
                  </w:rPr>
                  <m:t>∇</m:t>
                </m:r>
                <m:r>
                  <w:rPr>
                    <w:rFonts w:ascii="Cambria Math" w:hAnsi="Cambria Math" w:cs="Arial"/>
                  </w:rPr>
                  <m:t xml:space="preserve">B=0,  </m:t>
                </m:r>
                <m:r>
                  <m:rPr>
                    <m:sty m:val="p"/>
                  </m:rPr>
                  <w:rPr>
                    <w:rFonts w:ascii="Cambria Math" w:hAnsi="Cambria Math" w:cs="Arial"/>
                  </w:rPr>
                  <m:t>∇</m:t>
                </m:r>
                <m:r>
                  <m:rPr>
                    <m:sty m:val="p"/>
                  </m:rPr>
                  <w:rPr>
                    <w:rFonts w:ascii="Cambria Math" w:hAnsi="Cambria Math" w:cs="Arial"/>
                  </w:rPr>
                  <m:t>×</m:t>
                </m:r>
                <m:r>
                  <w:rPr>
                    <w:rFonts w:ascii="Cambria Math" w:hAnsi="Cambria Math" w:cs="Arial"/>
                  </w:rPr>
                  <m:t>E=-</m:t>
                </m:r>
                <m:f>
                  <m:fPr>
                    <m:ctrlPr>
                      <w:rPr>
                        <w:rFonts w:ascii="Cambria Math" w:hAnsi="Cambria Math" w:cs="Arial"/>
                        <w:i/>
                      </w:rPr>
                    </m:ctrlPr>
                  </m:fPr>
                  <m:num>
                    <m:r>
                      <w:rPr>
                        <w:rFonts w:ascii="Cambria Math" w:hAnsi="Cambria Math" w:cs="Arial"/>
                      </w:rPr>
                      <m:t>∂B</m:t>
                    </m:r>
                  </m:num>
                  <m:den>
                    <m:r>
                      <w:rPr>
                        <w:rFonts w:ascii="Cambria Math" w:hAnsi="Cambria Math" w:cs="Arial"/>
                      </w:rPr>
                      <m:t>∂t</m:t>
                    </m:r>
                  </m:den>
                </m:f>
                <m:r>
                  <w:rPr>
                    <w:rFonts w:ascii="Cambria Math" w:hAnsi="Cambria Math" w:cs="Arial"/>
                  </w:rPr>
                  <m:t xml:space="preserve">,  </m:t>
                </m:r>
                <m:r>
                  <m:rPr>
                    <m:sty m:val="p"/>
                  </m:rPr>
                  <w:rPr>
                    <w:rFonts w:ascii="Cambria Math" w:hAnsi="Cambria Math" w:cs="Arial"/>
                  </w:rPr>
                  <m:t>∇</m:t>
                </m:r>
                <m:r>
                  <m:rPr>
                    <m:sty m:val="p"/>
                  </m:rPr>
                  <w:rPr>
                    <w:rFonts w:ascii="Cambria Math" w:hAnsi="Cambria Math" w:cs="Arial"/>
                  </w:rPr>
                  <m:t>×</m:t>
                </m:r>
                <m:r>
                  <w:rPr>
                    <w:rFonts w:ascii="Cambria Math" w:hAnsi="Cambria Math" w:cs="Arial"/>
                  </w:rPr>
                  <m:t>H=</m:t>
                </m:r>
                <m:f>
                  <m:fPr>
                    <m:ctrlPr>
                      <w:rPr>
                        <w:rFonts w:ascii="Cambria Math" w:hAnsi="Cambria Math" w:cs="Arial"/>
                        <w:i/>
                      </w:rPr>
                    </m:ctrlPr>
                  </m:fPr>
                  <m:num>
                    <m:r>
                      <w:rPr>
                        <w:rFonts w:ascii="Cambria Math" w:hAnsi="Cambria Math" w:cs="Arial"/>
                      </w:rPr>
                      <m:t>∂D</m:t>
                    </m:r>
                  </m:num>
                  <m:den>
                    <m:r>
                      <w:rPr>
                        <w:rFonts w:ascii="Cambria Math" w:hAnsi="Cambria Math" w:cs="Arial"/>
                      </w:rPr>
                      <m:t>∂t</m:t>
                    </m:r>
                  </m:den>
                </m:f>
              </m:oMath>
            </m:oMathPara>
          </w:p>
        </w:tc>
        <w:tc>
          <w:tcPr>
            <w:tcW w:w="895" w:type="dxa"/>
          </w:tcPr>
          <w:p w14:paraId="6BB674DC" w14:textId="77777777" w:rsidR="00462C50" w:rsidRPr="006B5CAE" w:rsidRDefault="00462C50" w:rsidP="00A00F92">
            <w:pPr>
              <w:spacing w:line="360" w:lineRule="auto"/>
              <w:rPr>
                <w:rFonts w:ascii="Arial" w:hAnsi="Arial" w:cs="Arial"/>
                <w:iCs/>
              </w:rPr>
            </w:pPr>
            <w:r w:rsidRPr="006B5CAE">
              <w:rPr>
                <w:rFonts w:ascii="Arial" w:hAnsi="Arial" w:cs="Arial"/>
                <w:iCs/>
              </w:rPr>
              <w:t xml:space="preserve">    </w:t>
            </w:r>
            <w:bookmarkStart w:id="11" w:name="_Ref406766300"/>
            <w:r w:rsidRPr="006B5CAE">
              <w:rPr>
                <w:rFonts w:ascii="Arial" w:hAnsi="Arial" w:cs="Arial"/>
                <w:iCs/>
              </w:rPr>
              <w:t>(</w:t>
            </w:r>
            <w:r w:rsidRPr="006B5CAE">
              <w:rPr>
                <w:rFonts w:ascii="Arial" w:hAnsi="Arial" w:cs="Arial"/>
                <w:iCs/>
              </w:rPr>
              <w:fldChar w:fldCharType="begin"/>
            </w:r>
            <w:r w:rsidRPr="006B5CAE">
              <w:rPr>
                <w:rFonts w:ascii="Arial" w:hAnsi="Arial" w:cs="Arial"/>
                <w:iCs/>
              </w:rPr>
              <w:instrText xml:space="preserve"> SEQ Equation \* ARABIC </w:instrText>
            </w:r>
            <w:r w:rsidRPr="006B5CAE">
              <w:rPr>
                <w:rFonts w:ascii="Arial" w:hAnsi="Arial" w:cs="Arial"/>
                <w:iCs/>
              </w:rPr>
              <w:fldChar w:fldCharType="separate"/>
            </w:r>
            <w:r w:rsidR="002F2F61">
              <w:rPr>
                <w:rFonts w:ascii="Arial" w:hAnsi="Arial" w:cs="Arial"/>
                <w:iCs/>
                <w:noProof/>
              </w:rPr>
              <w:t>18</w:t>
            </w:r>
            <w:r w:rsidRPr="006B5CAE">
              <w:rPr>
                <w:rFonts w:ascii="Arial" w:hAnsi="Arial" w:cs="Arial"/>
                <w:iCs/>
              </w:rPr>
              <w:fldChar w:fldCharType="end"/>
            </w:r>
            <w:r w:rsidRPr="006B5CAE">
              <w:rPr>
                <w:rFonts w:ascii="Arial" w:hAnsi="Arial" w:cs="Arial"/>
                <w:iCs/>
              </w:rPr>
              <w:t>)</w:t>
            </w:r>
            <w:bookmarkEnd w:id="11"/>
          </w:p>
        </w:tc>
      </w:tr>
      <w:tr w:rsidR="00462C50" w:rsidRPr="00EC53BE" w14:paraId="64FB82B0" w14:textId="77777777" w:rsidTr="00A00F92">
        <w:tc>
          <w:tcPr>
            <w:tcW w:w="805" w:type="dxa"/>
          </w:tcPr>
          <w:p w14:paraId="1B1B9BC2" w14:textId="77777777" w:rsidR="00462C50" w:rsidRPr="00EC53BE" w:rsidRDefault="00462C50" w:rsidP="00A00F92">
            <w:pPr>
              <w:spacing w:line="360" w:lineRule="auto"/>
              <w:jc w:val="both"/>
              <w:rPr>
                <w:rFonts w:ascii="Arial" w:hAnsi="Arial" w:cs="Arial"/>
              </w:rPr>
            </w:pPr>
          </w:p>
        </w:tc>
        <w:tc>
          <w:tcPr>
            <w:tcW w:w="7650" w:type="dxa"/>
          </w:tcPr>
          <w:p w14:paraId="0D331A47" w14:textId="77777777" w:rsidR="00462C50" w:rsidRPr="00EC53BE" w:rsidRDefault="00462C50" w:rsidP="00A00F92">
            <w:pPr>
              <w:spacing w:line="360" w:lineRule="auto"/>
              <w:jc w:val="center"/>
              <w:rPr>
                <w:rFonts w:ascii="Arial" w:hAnsi="Arial" w:cs="Arial"/>
              </w:rPr>
            </w:pPr>
            <m:oMathPara>
              <m:oMath>
                <m:r>
                  <w:rPr>
                    <w:rFonts w:ascii="Cambria Math" w:hAnsi="Cambria Math" w:cs="Arial"/>
                  </w:rPr>
                  <m:t xml:space="preserve">D= </m:t>
                </m:r>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r>
                  <w:rPr>
                    <w:rFonts w:ascii="Cambria Math" w:hAnsi="Cambria Math" w:cs="Arial"/>
                  </w:rPr>
                  <m:t>E,  B=</m:t>
                </m:r>
                <m:sSub>
                  <m:sSubPr>
                    <m:ctrlPr>
                      <w:rPr>
                        <w:rFonts w:ascii="Cambria Math" w:hAnsi="Cambria Math" w:cs="Arial"/>
                        <w:i/>
                      </w:rPr>
                    </m:ctrlPr>
                  </m:sSubPr>
                  <m:e>
                    <m:r>
                      <w:rPr>
                        <w:rFonts w:ascii="Cambria Math" w:hAnsi="Cambria Math" w:cs="Arial"/>
                      </w:rPr>
                      <m:t>μ</m:t>
                    </m:r>
                  </m:e>
                  <m:sub>
                    <m:r>
                      <w:rPr>
                        <w:rFonts w:ascii="Cambria Math" w:hAnsi="Cambria Math" w:cs="Arial"/>
                      </w:rPr>
                      <m:t>r</m:t>
                    </m:r>
                  </m:sub>
                </m:sSub>
                <m:sSub>
                  <m:sSubPr>
                    <m:ctrlPr>
                      <w:rPr>
                        <w:rFonts w:ascii="Cambria Math" w:hAnsi="Cambria Math" w:cs="Arial"/>
                        <w:i/>
                      </w:rPr>
                    </m:ctrlPr>
                  </m:sSubPr>
                  <m:e>
                    <m:r>
                      <w:rPr>
                        <w:rFonts w:ascii="Cambria Math" w:hAnsi="Cambria Math" w:cs="Arial"/>
                      </w:rPr>
                      <m:t>μ</m:t>
                    </m:r>
                  </m:e>
                  <m:sub>
                    <m:r>
                      <w:rPr>
                        <w:rFonts w:ascii="Cambria Math" w:hAnsi="Cambria Math" w:cs="Arial"/>
                      </w:rPr>
                      <m:t>0</m:t>
                    </m:r>
                  </m:sub>
                </m:sSub>
                <m:r>
                  <w:rPr>
                    <w:rFonts w:ascii="Cambria Math" w:hAnsi="Cambria Math" w:cs="Arial"/>
                  </w:rPr>
                  <m:t>H</m:t>
                </m:r>
              </m:oMath>
            </m:oMathPara>
          </w:p>
        </w:tc>
        <w:tc>
          <w:tcPr>
            <w:tcW w:w="895" w:type="dxa"/>
          </w:tcPr>
          <w:p w14:paraId="7C83BD21" w14:textId="77777777" w:rsidR="00462C50" w:rsidRPr="006B5CAE" w:rsidRDefault="00462C50" w:rsidP="00A00F92">
            <w:pPr>
              <w:spacing w:line="360" w:lineRule="auto"/>
              <w:rPr>
                <w:rFonts w:ascii="Arial" w:hAnsi="Arial" w:cs="Arial"/>
                <w:iCs/>
              </w:rPr>
            </w:pPr>
            <w:r w:rsidRPr="006B5CAE">
              <w:rPr>
                <w:rFonts w:ascii="Arial" w:hAnsi="Arial" w:cs="Arial"/>
                <w:iCs/>
              </w:rPr>
              <w:t xml:space="preserve">    </w:t>
            </w:r>
            <w:bookmarkStart w:id="12" w:name="_Ref406766599"/>
            <w:r w:rsidRPr="006B5CAE">
              <w:rPr>
                <w:rFonts w:ascii="Arial" w:hAnsi="Arial" w:cs="Arial"/>
                <w:iCs/>
              </w:rPr>
              <w:t>(</w:t>
            </w:r>
            <w:r w:rsidRPr="006B5CAE">
              <w:rPr>
                <w:rFonts w:ascii="Arial" w:hAnsi="Arial" w:cs="Arial"/>
                <w:iCs/>
              </w:rPr>
              <w:fldChar w:fldCharType="begin"/>
            </w:r>
            <w:r w:rsidRPr="006B5CAE">
              <w:rPr>
                <w:rFonts w:ascii="Arial" w:hAnsi="Arial" w:cs="Arial"/>
                <w:iCs/>
              </w:rPr>
              <w:instrText xml:space="preserve"> SEQ Equation \* ARABIC </w:instrText>
            </w:r>
            <w:r w:rsidRPr="006B5CAE">
              <w:rPr>
                <w:rFonts w:ascii="Arial" w:hAnsi="Arial" w:cs="Arial"/>
                <w:iCs/>
              </w:rPr>
              <w:fldChar w:fldCharType="separate"/>
            </w:r>
            <w:r w:rsidR="002F2F61">
              <w:rPr>
                <w:rFonts w:ascii="Arial" w:hAnsi="Arial" w:cs="Arial"/>
                <w:iCs/>
                <w:noProof/>
              </w:rPr>
              <w:t>19</w:t>
            </w:r>
            <w:r w:rsidRPr="006B5CAE">
              <w:rPr>
                <w:rFonts w:ascii="Arial" w:hAnsi="Arial" w:cs="Arial"/>
                <w:iCs/>
              </w:rPr>
              <w:fldChar w:fldCharType="end"/>
            </w:r>
            <w:r w:rsidRPr="006B5CAE">
              <w:rPr>
                <w:rFonts w:ascii="Arial" w:hAnsi="Arial" w:cs="Arial"/>
                <w:iCs/>
              </w:rPr>
              <w:t>)</w:t>
            </w:r>
            <w:bookmarkEnd w:id="12"/>
          </w:p>
        </w:tc>
      </w:tr>
    </w:tbl>
    <w:p w14:paraId="1FD182C4" w14:textId="6841C248" w:rsidR="00462C50" w:rsidRDefault="00462C50" w:rsidP="00CA444C">
      <w:pPr>
        <w:spacing w:line="360" w:lineRule="auto"/>
        <w:jc w:val="both"/>
        <w:rPr>
          <w:rFonts w:ascii="Arial" w:eastAsiaTheme="minorEastAsia" w:hAnsi="Arial" w:cs="Arial"/>
        </w:rPr>
      </w:pPr>
      <w:r>
        <w:rPr>
          <w:rFonts w:ascii="Arial" w:eastAsiaTheme="minorEastAsia" w:hAnsi="Arial" w:cs="Arial"/>
        </w:rPr>
        <w:t xml:space="preserve">The propagation of light through any medium can be determined by the wave equation, which can be derived by considering the eqn </w:t>
      </w:r>
      <w:r w:rsidR="00B2645C">
        <w:rPr>
          <w:rFonts w:ascii="Arial" w:eastAsiaTheme="minorEastAsia" w:hAnsi="Arial" w:cs="Arial"/>
        </w:rPr>
        <w:fldChar w:fldCharType="begin"/>
      </w:r>
      <w:r w:rsidR="00B2645C">
        <w:rPr>
          <w:rFonts w:ascii="Arial" w:eastAsiaTheme="minorEastAsia" w:hAnsi="Arial" w:cs="Arial"/>
        </w:rPr>
        <w:instrText xml:space="preserve"> REF _Ref406768709 \h </w:instrText>
      </w:r>
      <w:r w:rsidR="00B2645C">
        <w:rPr>
          <w:rFonts w:ascii="Arial" w:eastAsiaTheme="minorEastAsia" w:hAnsi="Arial" w:cs="Arial"/>
        </w:rPr>
      </w:r>
      <w:r w:rsidR="00CA444C">
        <w:rPr>
          <w:rFonts w:ascii="Arial" w:eastAsiaTheme="minorEastAsia" w:hAnsi="Arial" w:cs="Arial"/>
        </w:rPr>
        <w:instrText xml:space="preserve"> \* MERGEFORMAT </w:instrText>
      </w:r>
      <w:r w:rsidR="00B2645C">
        <w:rPr>
          <w:rFonts w:ascii="Arial" w:eastAsiaTheme="minorEastAsia" w:hAnsi="Arial" w:cs="Arial"/>
        </w:rPr>
        <w:fldChar w:fldCharType="separate"/>
      </w:r>
      <w:r w:rsidR="002F2F61" w:rsidRPr="006B5CAE">
        <w:rPr>
          <w:rFonts w:ascii="Arial" w:hAnsi="Arial" w:cs="Arial"/>
          <w:iCs/>
        </w:rPr>
        <w:t>(</w:t>
      </w:r>
      <w:r w:rsidR="002F2F61">
        <w:rPr>
          <w:rFonts w:ascii="Arial" w:hAnsi="Arial" w:cs="Arial"/>
          <w:iCs/>
          <w:noProof/>
        </w:rPr>
        <w:t>20</w:t>
      </w:r>
      <w:r w:rsidR="002F2F61" w:rsidRPr="006B5CAE">
        <w:rPr>
          <w:rFonts w:ascii="Arial" w:hAnsi="Arial" w:cs="Arial"/>
          <w:iCs/>
        </w:rPr>
        <w:t>)</w:t>
      </w:r>
      <w:r w:rsidR="00B2645C">
        <w:rPr>
          <w:rFonts w:ascii="Arial" w:eastAsiaTheme="minorEastAsia" w:hAnsi="Arial" w:cs="Arial"/>
        </w:rPr>
        <w:fldChar w:fldCharType="end"/>
      </w:r>
      <w:r>
        <w:rPr>
          <w:rFonts w:ascii="Arial" w:eastAsiaTheme="minorEastAsia" w:hAnsi="Arial" w:cs="Arial"/>
        </w:rPr>
        <w:t>. The left hand side of this eqn can simplifi</w:t>
      </w:r>
      <w:r w:rsidR="00B2645C">
        <w:rPr>
          <w:rFonts w:ascii="Arial" w:eastAsiaTheme="minorEastAsia" w:hAnsi="Arial" w:cs="Arial"/>
        </w:rPr>
        <w:t xml:space="preserve">ed as shown in eqn </w:t>
      </w:r>
      <w:r w:rsidR="00B2645C">
        <w:rPr>
          <w:rFonts w:ascii="Arial" w:eastAsiaTheme="minorEastAsia" w:hAnsi="Arial" w:cs="Arial"/>
        </w:rPr>
        <w:fldChar w:fldCharType="begin"/>
      </w:r>
      <w:r w:rsidR="00B2645C">
        <w:rPr>
          <w:rFonts w:ascii="Arial" w:eastAsiaTheme="minorEastAsia" w:hAnsi="Arial" w:cs="Arial"/>
        </w:rPr>
        <w:instrText xml:space="preserve"> REF _Ref406768717 \h </w:instrText>
      </w:r>
      <w:r w:rsidR="00B2645C">
        <w:rPr>
          <w:rFonts w:ascii="Arial" w:eastAsiaTheme="minorEastAsia" w:hAnsi="Arial" w:cs="Arial"/>
        </w:rPr>
      </w:r>
      <w:r w:rsidR="00B2645C">
        <w:rPr>
          <w:rFonts w:ascii="Arial" w:eastAsiaTheme="minorEastAsia" w:hAnsi="Arial" w:cs="Arial"/>
        </w:rPr>
        <w:fldChar w:fldCharType="separate"/>
      </w:r>
      <w:r w:rsidR="002F2F61" w:rsidRPr="006B5CAE">
        <w:rPr>
          <w:rFonts w:ascii="Arial" w:hAnsi="Arial" w:cs="Arial"/>
          <w:iCs/>
        </w:rPr>
        <w:t>(</w:t>
      </w:r>
      <w:r w:rsidR="002F2F61">
        <w:rPr>
          <w:rFonts w:ascii="Arial" w:hAnsi="Arial" w:cs="Arial"/>
          <w:iCs/>
          <w:noProof/>
        </w:rPr>
        <w:t>21</w:t>
      </w:r>
      <w:r w:rsidR="002F2F61" w:rsidRPr="006B5CAE">
        <w:rPr>
          <w:rFonts w:ascii="Arial" w:hAnsi="Arial" w:cs="Arial"/>
          <w:iCs/>
        </w:rPr>
        <w:t>)</w:t>
      </w:r>
      <w:r w:rsidR="00B2645C">
        <w:rPr>
          <w:rFonts w:ascii="Arial" w:eastAsiaTheme="minorEastAsia" w:hAnsi="Arial" w:cs="Arial"/>
        </w:rPr>
        <w:fldChar w:fldCharType="end"/>
      </w:r>
      <w:r>
        <w:rPr>
          <w:rFonts w:ascii="Arial" w:eastAsiaTheme="minorEastAsia" w:hAnsi="Arial" w:cs="Arial"/>
        </w:rPr>
        <w:t xml:space="preserve">, whereas the right hand side can be simplified as shown in </w:t>
      </w:r>
      <w:r w:rsidR="00B2645C">
        <w:rPr>
          <w:rFonts w:ascii="Arial" w:eastAsiaTheme="minorEastAsia" w:hAnsi="Arial" w:cs="Arial"/>
        </w:rPr>
        <w:t xml:space="preserve">eqn </w:t>
      </w:r>
      <w:r w:rsidR="00B2645C">
        <w:rPr>
          <w:rFonts w:ascii="Arial" w:eastAsiaTheme="minorEastAsia" w:hAnsi="Arial" w:cs="Arial"/>
        </w:rPr>
        <w:fldChar w:fldCharType="begin"/>
      </w:r>
      <w:r w:rsidR="00B2645C">
        <w:rPr>
          <w:rFonts w:ascii="Arial" w:eastAsiaTheme="minorEastAsia" w:hAnsi="Arial" w:cs="Arial"/>
        </w:rPr>
        <w:instrText xml:space="preserve"> REF _Ref406768729 \h </w:instrText>
      </w:r>
      <w:r w:rsidR="00B2645C">
        <w:rPr>
          <w:rFonts w:ascii="Arial" w:eastAsiaTheme="minorEastAsia" w:hAnsi="Arial" w:cs="Arial"/>
        </w:rPr>
      </w:r>
      <w:r w:rsidR="00B2645C">
        <w:rPr>
          <w:rFonts w:ascii="Arial" w:eastAsiaTheme="minorEastAsia" w:hAnsi="Arial" w:cs="Arial"/>
        </w:rPr>
        <w:fldChar w:fldCharType="separate"/>
      </w:r>
      <w:r w:rsidR="002F2F61" w:rsidRPr="006B5CAE">
        <w:rPr>
          <w:rFonts w:ascii="Arial" w:hAnsi="Arial" w:cs="Arial"/>
          <w:iCs/>
        </w:rPr>
        <w:t>(</w:t>
      </w:r>
      <w:r w:rsidR="002F2F61">
        <w:rPr>
          <w:rFonts w:ascii="Arial" w:hAnsi="Arial" w:cs="Arial"/>
          <w:iCs/>
          <w:noProof/>
        </w:rPr>
        <w:t>22</w:t>
      </w:r>
      <w:r w:rsidR="002F2F61" w:rsidRPr="006B5CAE">
        <w:rPr>
          <w:rFonts w:ascii="Arial" w:hAnsi="Arial" w:cs="Arial"/>
          <w:iCs/>
        </w:rPr>
        <w:t>)</w:t>
      </w:r>
      <w:r w:rsidR="00B2645C">
        <w:rPr>
          <w:rFonts w:ascii="Arial" w:eastAsiaTheme="minorEastAsia" w:hAnsi="Arial" w:cs="Arial"/>
        </w:rPr>
        <w:fldChar w:fldCharType="end"/>
      </w:r>
      <w:r>
        <w:rPr>
          <w:rFonts w:ascii="Arial" w:eastAsiaTheme="minorEastAsia" w:hAnsi="Arial" w:cs="Arial"/>
        </w:rPr>
        <w:t>. Comparing these simplified eqns yields the eqn</w:t>
      </w:r>
      <w:r w:rsidR="00B2645C">
        <w:rPr>
          <w:rFonts w:ascii="Arial" w:eastAsiaTheme="minorEastAsia" w:hAnsi="Arial" w:cs="Arial"/>
        </w:rPr>
        <w:t xml:space="preserve"> </w:t>
      </w:r>
      <w:r w:rsidR="00B2645C">
        <w:rPr>
          <w:rFonts w:ascii="Arial" w:eastAsiaTheme="minorEastAsia" w:hAnsi="Arial" w:cs="Arial"/>
        </w:rPr>
        <w:fldChar w:fldCharType="begin"/>
      </w:r>
      <w:r w:rsidR="00B2645C">
        <w:rPr>
          <w:rFonts w:ascii="Arial" w:eastAsiaTheme="minorEastAsia" w:hAnsi="Arial" w:cs="Arial"/>
        </w:rPr>
        <w:instrText xml:space="preserve"> REF _Ref406768741 \h </w:instrText>
      </w:r>
      <w:r w:rsidR="00B2645C">
        <w:rPr>
          <w:rFonts w:ascii="Arial" w:eastAsiaTheme="minorEastAsia" w:hAnsi="Arial" w:cs="Arial"/>
        </w:rPr>
      </w:r>
      <w:r w:rsidR="00B2645C">
        <w:rPr>
          <w:rFonts w:ascii="Arial" w:eastAsiaTheme="minorEastAsia" w:hAnsi="Arial" w:cs="Arial"/>
        </w:rPr>
        <w:fldChar w:fldCharType="separate"/>
      </w:r>
      <w:r w:rsidR="002F2F61" w:rsidRPr="006B5CAE">
        <w:rPr>
          <w:rFonts w:ascii="Arial" w:hAnsi="Arial" w:cs="Arial"/>
          <w:iCs/>
        </w:rPr>
        <w:t>(</w:t>
      </w:r>
      <w:r w:rsidR="002F2F61">
        <w:rPr>
          <w:rFonts w:ascii="Arial" w:hAnsi="Arial" w:cs="Arial"/>
          <w:iCs/>
          <w:noProof/>
        </w:rPr>
        <w:t>23</w:t>
      </w:r>
      <w:r w:rsidR="002F2F61" w:rsidRPr="006B5CAE">
        <w:rPr>
          <w:rFonts w:ascii="Arial" w:hAnsi="Arial" w:cs="Arial"/>
          <w:iCs/>
        </w:rPr>
        <w:t>)</w:t>
      </w:r>
      <w:r w:rsidR="00B2645C">
        <w:rPr>
          <w:rFonts w:ascii="Arial" w:eastAsiaTheme="minorEastAsia" w:hAnsi="Arial" w:cs="Arial"/>
        </w:rPr>
        <w:fldChar w:fldCharType="end"/>
      </w:r>
      <w:r>
        <w:rPr>
          <w:rFonts w:ascii="Arial" w:eastAsiaTheme="minorEastAsia" w:hAnsi="Arial" w:cs="Arial"/>
        </w:rPr>
        <w:t>. Thus, the velocity of light in the medium can b</w:t>
      </w:r>
      <w:r w:rsidR="00B2645C">
        <w:rPr>
          <w:rFonts w:ascii="Arial" w:eastAsiaTheme="minorEastAsia" w:hAnsi="Arial" w:cs="Arial"/>
        </w:rPr>
        <w:t xml:space="preserve">e written as shown in the eqn </w:t>
      </w:r>
      <w:r w:rsidR="00B2645C">
        <w:rPr>
          <w:rFonts w:ascii="Arial" w:eastAsiaTheme="minorEastAsia" w:hAnsi="Arial" w:cs="Arial"/>
        </w:rPr>
        <w:fldChar w:fldCharType="begin"/>
      </w:r>
      <w:r w:rsidR="00B2645C">
        <w:rPr>
          <w:rFonts w:ascii="Arial" w:eastAsiaTheme="minorEastAsia" w:hAnsi="Arial" w:cs="Arial"/>
        </w:rPr>
        <w:instrText xml:space="preserve"> REF _Ref406768752 \h </w:instrText>
      </w:r>
      <w:r w:rsidR="00B2645C">
        <w:rPr>
          <w:rFonts w:ascii="Arial" w:eastAsiaTheme="minorEastAsia" w:hAnsi="Arial" w:cs="Arial"/>
        </w:rPr>
      </w:r>
      <w:r w:rsidR="00B2645C">
        <w:rPr>
          <w:rFonts w:ascii="Arial" w:eastAsiaTheme="minorEastAsia" w:hAnsi="Arial" w:cs="Arial"/>
        </w:rPr>
        <w:fldChar w:fldCharType="separate"/>
      </w:r>
      <w:r w:rsidR="002F2F61" w:rsidRPr="006B5CAE">
        <w:rPr>
          <w:rFonts w:ascii="Arial" w:hAnsi="Arial" w:cs="Arial"/>
          <w:iCs/>
        </w:rPr>
        <w:t>(</w:t>
      </w:r>
      <w:r w:rsidR="002F2F61">
        <w:rPr>
          <w:rFonts w:ascii="Arial" w:hAnsi="Arial" w:cs="Arial"/>
          <w:iCs/>
          <w:noProof/>
        </w:rPr>
        <w:t>24</w:t>
      </w:r>
      <w:r w:rsidR="002F2F61" w:rsidRPr="006B5CAE">
        <w:rPr>
          <w:rFonts w:ascii="Arial" w:hAnsi="Arial" w:cs="Arial"/>
          <w:iCs/>
        </w:rPr>
        <w:t>)</w:t>
      </w:r>
      <w:r w:rsidR="00B2645C">
        <w:rPr>
          <w:rFonts w:ascii="Arial" w:eastAsiaTheme="minorEastAsia" w:hAnsi="Arial" w:cs="Arial"/>
        </w:rPr>
        <w:fldChar w:fldCharType="end"/>
      </w:r>
      <w:r>
        <w:rPr>
          <w:rFonts w:ascii="Arial" w:eastAsiaTheme="minorEastAsia" w:hAnsi="Arial" w:cs="Arial"/>
        </w:rPr>
        <w:t xml:space="preserve">. </w:t>
      </w:r>
    </w:p>
    <w:tbl>
      <w:tblPr>
        <w:tblW w:w="0" w:type="auto"/>
        <w:tblInd w:w="5" w:type="dxa"/>
        <w:tblLook w:val="04A0" w:firstRow="1" w:lastRow="0" w:firstColumn="1" w:lastColumn="0" w:noHBand="0" w:noVBand="1"/>
      </w:tblPr>
      <w:tblGrid>
        <w:gridCol w:w="805"/>
        <w:gridCol w:w="7650"/>
        <w:gridCol w:w="895"/>
      </w:tblGrid>
      <w:tr w:rsidR="00462C50" w:rsidRPr="00EC53BE" w14:paraId="11F126F7" w14:textId="77777777" w:rsidTr="00A00F92">
        <w:tc>
          <w:tcPr>
            <w:tcW w:w="805" w:type="dxa"/>
          </w:tcPr>
          <w:p w14:paraId="4392511A" w14:textId="77777777" w:rsidR="00462C50" w:rsidRPr="00EC53BE" w:rsidRDefault="00462C50" w:rsidP="00A00F92">
            <w:pPr>
              <w:spacing w:line="360" w:lineRule="auto"/>
              <w:jc w:val="both"/>
              <w:rPr>
                <w:rFonts w:ascii="Arial" w:hAnsi="Arial" w:cs="Arial"/>
              </w:rPr>
            </w:pPr>
          </w:p>
        </w:tc>
        <w:tc>
          <w:tcPr>
            <w:tcW w:w="7650" w:type="dxa"/>
          </w:tcPr>
          <w:p w14:paraId="5F3E1940" w14:textId="77777777" w:rsidR="00462C50" w:rsidRPr="00EC136D" w:rsidRDefault="00462C50" w:rsidP="00A00F92">
            <w:pPr>
              <w:spacing w:line="360" w:lineRule="auto"/>
              <w:jc w:val="center"/>
              <w:rPr>
                <w:rFonts w:ascii="Cambria Math" w:hAnsi="Cambria Math" w:cs="Arial"/>
                <w:oMath/>
              </w:rPr>
            </w:pPr>
            <m:oMathPara>
              <m:oMath>
                <m:r>
                  <m:rPr>
                    <m:sty m:val="p"/>
                  </m:rPr>
                  <w:rPr>
                    <w:rFonts w:ascii="Cambria Math" w:hAnsi="Cambria Math" w:cs="Arial"/>
                  </w:rPr>
                  <m:t>∇</m:t>
                </m:r>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m:t>
                    </m:r>
                    <m:r>
                      <m:rPr>
                        <m:sty m:val="p"/>
                      </m:rPr>
                      <w:rPr>
                        <w:rFonts w:ascii="Cambria Math" w:hAnsi="Cambria Math" w:cs="Arial"/>
                      </w:rPr>
                      <m:t>×</m:t>
                    </m:r>
                    <m:r>
                      <w:rPr>
                        <w:rFonts w:ascii="Cambria Math" w:hAnsi="Cambria Math" w:cs="Arial"/>
                      </w:rPr>
                      <m:t>E</m:t>
                    </m:r>
                  </m:e>
                </m:d>
                <m:r>
                  <m:rPr>
                    <m:sty m:val="p"/>
                  </m:rPr>
                  <w:rPr>
                    <w:rFonts w:ascii="Cambria Math" w:hAnsi="Cambria Math" w:cs="Arial"/>
                  </w:rPr>
                  <m:t>=</m:t>
                </m:r>
                <m:r>
                  <m:rPr>
                    <m:sty m:val="p"/>
                  </m:rPr>
                  <w:rPr>
                    <w:rFonts w:ascii="Cambria Math" w:hAnsi="Cambria Math" w:cs="Arial"/>
                  </w:rPr>
                  <m:t>-</m:t>
                </m:r>
                <m:r>
                  <m:rPr>
                    <m:sty m:val="p"/>
                  </m:rPr>
                  <w:rPr>
                    <w:rFonts w:ascii="Cambria Math" w:hAnsi="Cambria Math" w:cs="Arial"/>
                  </w:rPr>
                  <m:t>∇</m:t>
                </m:r>
                <m:r>
                  <m:rPr>
                    <m:sty m:val="p"/>
                  </m:rPr>
                  <w:rPr>
                    <w:rFonts w:ascii="Cambria Math" w:hAnsi="Cambria Math" w:cs="Arial"/>
                  </w:rPr>
                  <m:t>×</m:t>
                </m:r>
                <m:d>
                  <m:dPr>
                    <m:ctrlPr>
                      <w:rPr>
                        <w:rFonts w:ascii="Cambria Math" w:hAnsi="Cambria Math" w:cs="Arial"/>
                      </w:rPr>
                    </m:ctrlPr>
                  </m:dPr>
                  <m:e>
                    <m:f>
                      <m:fPr>
                        <m:ctrlPr>
                          <w:rPr>
                            <w:rFonts w:ascii="Cambria Math" w:hAnsi="Cambria Math" w:cs="Arial"/>
                            <w:i/>
                          </w:rPr>
                        </m:ctrlPr>
                      </m:fPr>
                      <m:num>
                        <m:r>
                          <w:rPr>
                            <w:rFonts w:ascii="Cambria Math" w:hAnsi="Cambria Math" w:cs="Arial"/>
                          </w:rPr>
                          <m:t>∂B</m:t>
                        </m:r>
                      </m:num>
                      <m:den>
                        <m:r>
                          <w:rPr>
                            <w:rFonts w:ascii="Cambria Math" w:hAnsi="Cambria Math" w:cs="Arial"/>
                          </w:rPr>
                          <m:t>∂t</m:t>
                        </m:r>
                      </m:den>
                    </m:f>
                  </m:e>
                </m:d>
              </m:oMath>
            </m:oMathPara>
          </w:p>
        </w:tc>
        <w:tc>
          <w:tcPr>
            <w:tcW w:w="895" w:type="dxa"/>
          </w:tcPr>
          <w:p w14:paraId="6C5B9F0A" w14:textId="77777777" w:rsidR="00462C50" w:rsidRPr="006B5CAE" w:rsidRDefault="00462C50" w:rsidP="00A00F92">
            <w:pPr>
              <w:spacing w:line="360" w:lineRule="auto"/>
              <w:rPr>
                <w:rFonts w:ascii="Arial" w:hAnsi="Arial" w:cs="Arial"/>
                <w:iCs/>
              </w:rPr>
            </w:pPr>
            <w:r w:rsidRPr="006B5CAE">
              <w:rPr>
                <w:rFonts w:ascii="Arial" w:hAnsi="Arial" w:cs="Arial"/>
                <w:iCs/>
              </w:rPr>
              <w:t xml:space="preserve">    </w:t>
            </w:r>
            <w:bookmarkStart w:id="13" w:name="_Ref406768709"/>
            <w:r w:rsidRPr="006B5CAE">
              <w:rPr>
                <w:rFonts w:ascii="Arial" w:hAnsi="Arial" w:cs="Arial"/>
                <w:iCs/>
              </w:rPr>
              <w:t>(</w:t>
            </w:r>
            <w:r w:rsidRPr="006B5CAE">
              <w:rPr>
                <w:rFonts w:ascii="Arial" w:hAnsi="Arial" w:cs="Arial"/>
                <w:iCs/>
              </w:rPr>
              <w:fldChar w:fldCharType="begin"/>
            </w:r>
            <w:r w:rsidRPr="006B5CAE">
              <w:rPr>
                <w:rFonts w:ascii="Arial" w:hAnsi="Arial" w:cs="Arial"/>
                <w:iCs/>
              </w:rPr>
              <w:instrText xml:space="preserve"> SEQ Equation \* ARABIC </w:instrText>
            </w:r>
            <w:r w:rsidRPr="006B5CAE">
              <w:rPr>
                <w:rFonts w:ascii="Arial" w:hAnsi="Arial" w:cs="Arial"/>
                <w:iCs/>
              </w:rPr>
              <w:fldChar w:fldCharType="separate"/>
            </w:r>
            <w:r w:rsidR="002F2F61">
              <w:rPr>
                <w:rFonts w:ascii="Arial" w:hAnsi="Arial" w:cs="Arial"/>
                <w:iCs/>
                <w:noProof/>
              </w:rPr>
              <w:t>20</w:t>
            </w:r>
            <w:r w:rsidRPr="006B5CAE">
              <w:rPr>
                <w:rFonts w:ascii="Arial" w:hAnsi="Arial" w:cs="Arial"/>
                <w:iCs/>
              </w:rPr>
              <w:fldChar w:fldCharType="end"/>
            </w:r>
            <w:r w:rsidRPr="006B5CAE">
              <w:rPr>
                <w:rFonts w:ascii="Arial" w:hAnsi="Arial" w:cs="Arial"/>
                <w:iCs/>
              </w:rPr>
              <w:t>)</w:t>
            </w:r>
            <w:bookmarkEnd w:id="13"/>
          </w:p>
        </w:tc>
      </w:tr>
      <w:tr w:rsidR="00462C50" w:rsidRPr="00EC53BE" w14:paraId="0F891417" w14:textId="77777777" w:rsidTr="00A00F92">
        <w:tc>
          <w:tcPr>
            <w:tcW w:w="805" w:type="dxa"/>
          </w:tcPr>
          <w:p w14:paraId="6B708D99" w14:textId="77777777" w:rsidR="00462C50" w:rsidRPr="00EC53BE" w:rsidRDefault="00462C50" w:rsidP="00A00F92">
            <w:pPr>
              <w:spacing w:line="360" w:lineRule="auto"/>
              <w:jc w:val="both"/>
              <w:rPr>
                <w:rFonts w:ascii="Arial" w:hAnsi="Arial" w:cs="Arial"/>
              </w:rPr>
            </w:pPr>
          </w:p>
        </w:tc>
        <w:tc>
          <w:tcPr>
            <w:tcW w:w="7650" w:type="dxa"/>
          </w:tcPr>
          <w:p w14:paraId="57F50571" w14:textId="77777777" w:rsidR="00462C50" w:rsidRPr="00EC53BE" w:rsidRDefault="00462C50" w:rsidP="00A00F92">
            <w:pPr>
              <w:spacing w:line="360" w:lineRule="auto"/>
              <w:jc w:val="center"/>
              <w:rPr>
                <w:rFonts w:ascii="Arial" w:hAnsi="Arial" w:cs="Arial"/>
              </w:rPr>
            </w:pPr>
            <m:oMathPara>
              <m:oMath>
                <m:r>
                  <m:rPr>
                    <m:sty m:val="p"/>
                  </m:rPr>
                  <w:rPr>
                    <w:rFonts w:ascii="Cambria Math" w:hAnsi="Cambria Math" w:cs="Arial"/>
                  </w:rPr>
                  <m:t>∇</m:t>
                </m:r>
                <m:r>
                  <w:rPr>
                    <w:rFonts w:ascii="Cambria Math" w:hAnsi="Cambria Math" w:cs="Arial"/>
                  </w:rPr>
                  <m:t>×</m:t>
                </m:r>
                <m:d>
                  <m:dPr>
                    <m:ctrlPr>
                      <w:rPr>
                        <w:rFonts w:ascii="Cambria Math" w:hAnsi="Cambria Math" w:cs="Arial"/>
                        <w:i/>
                      </w:rPr>
                    </m:ctrlPr>
                  </m:dPr>
                  <m:e>
                    <m:r>
                      <m:rPr>
                        <m:sty m:val="p"/>
                      </m:rPr>
                      <w:rPr>
                        <w:rFonts w:ascii="Cambria Math" w:hAnsi="Cambria Math" w:cs="Arial"/>
                      </w:rPr>
                      <m:t>∇</m:t>
                    </m:r>
                    <m:r>
                      <w:rPr>
                        <w:rFonts w:ascii="Cambria Math" w:hAnsi="Cambria Math" w:cs="Arial"/>
                      </w:rPr>
                      <m:t>×E</m:t>
                    </m:r>
                  </m:e>
                </m:d>
                <m:r>
                  <w:rPr>
                    <w:rFonts w:ascii="Cambria Math" w:hAnsi="Cambria Math" w:cs="Arial"/>
                  </w:rPr>
                  <m:t>=</m:t>
                </m:r>
                <m:r>
                  <m:rPr>
                    <m:sty m:val="p"/>
                  </m:rPr>
                  <w:rPr>
                    <w:rFonts w:ascii="Cambria Math" w:hAnsi="Cambria Math" w:cs="Arial"/>
                  </w:rPr>
                  <m:t>∇</m:t>
                </m:r>
                <m:r>
                  <w:rPr>
                    <w:rFonts w:ascii="Cambria Math" w:hAnsi="Cambria Math" w:cs="Arial"/>
                  </w:rPr>
                  <m:t>×</m:t>
                </m:r>
                <m:d>
                  <m:dPr>
                    <m:ctrlPr>
                      <w:rPr>
                        <w:rFonts w:ascii="Cambria Math" w:hAnsi="Cambria Math" w:cs="Arial"/>
                        <w:i/>
                      </w:rPr>
                    </m:ctrlPr>
                  </m:dPr>
                  <m:e>
                    <m:r>
                      <m:rPr>
                        <m:sty m:val="p"/>
                      </m:rPr>
                      <w:rPr>
                        <w:rFonts w:ascii="Cambria Math" w:hAnsi="Cambria Math" w:cs="Arial"/>
                      </w:rPr>
                      <m:t>∇</m:t>
                    </m:r>
                    <m:r>
                      <w:rPr>
                        <w:rFonts w:ascii="Cambria Math" w:hAnsi="Cambria Math" w:cs="Arial"/>
                      </w:rPr>
                      <m:t>E</m:t>
                    </m:r>
                  </m:e>
                </m:d>
                <m:r>
                  <m:rPr>
                    <m:sty m:val="p"/>
                  </m:rPr>
                  <w:rPr>
                    <w:rFonts w:ascii="Cambria Math" w:hAnsi="Cambria Math" w:cs="Arial"/>
                  </w:rPr>
                  <m:t>-</m:t>
                </m:r>
                <m:d>
                  <m:dPr>
                    <m:ctrlPr>
                      <w:rPr>
                        <w:rFonts w:ascii="Cambria Math" w:hAnsi="Cambria Math" w:cs="Arial"/>
                        <w:i/>
                      </w:rPr>
                    </m:ctrlPr>
                  </m:dPr>
                  <m:e>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E</m:t>
                    </m:r>
                  </m:e>
                </m:d>
                <m: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E</m:t>
                </m:r>
              </m:oMath>
            </m:oMathPara>
          </w:p>
        </w:tc>
        <w:tc>
          <w:tcPr>
            <w:tcW w:w="895" w:type="dxa"/>
          </w:tcPr>
          <w:p w14:paraId="6DDE9864" w14:textId="77777777" w:rsidR="00462C50" w:rsidRPr="006B5CAE" w:rsidRDefault="00462C50" w:rsidP="00A00F92">
            <w:pPr>
              <w:spacing w:line="360" w:lineRule="auto"/>
              <w:rPr>
                <w:rFonts w:ascii="Arial" w:hAnsi="Arial" w:cs="Arial"/>
                <w:iCs/>
              </w:rPr>
            </w:pPr>
            <w:r w:rsidRPr="006B5CAE">
              <w:rPr>
                <w:rFonts w:ascii="Arial" w:hAnsi="Arial" w:cs="Arial"/>
                <w:iCs/>
              </w:rPr>
              <w:t xml:space="preserve">    </w:t>
            </w:r>
            <w:bookmarkStart w:id="14" w:name="_Ref406768717"/>
            <w:r w:rsidRPr="006B5CAE">
              <w:rPr>
                <w:rFonts w:ascii="Arial" w:hAnsi="Arial" w:cs="Arial"/>
                <w:iCs/>
              </w:rPr>
              <w:t>(</w:t>
            </w:r>
            <w:r w:rsidRPr="006B5CAE">
              <w:rPr>
                <w:rFonts w:ascii="Arial" w:hAnsi="Arial" w:cs="Arial"/>
                <w:iCs/>
              </w:rPr>
              <w:fldChar w:fldCharType="begin"/>
            </w:r>
            <w:r w:rsidRPr="006B5CAE">
              <w:rPr>
                <w:rFonts w:ascii="Arial" w:hAnsi="Arial" w:cs="Arial"/>
                <w:iCs/>
              </w:rPr>
              <w:instrText xml:space="preserve"> SEQ Equation \* ARABIC </w:instrText>
            </w:r>
            <w:r w:rsidRPr="006B5CAE">
              <w:rPr>
                <w:rFonts w:ascii="Arial" w:hAnsi="Arial" w:cs="Arial"/>
                <w:iCs/>
              </w:rPr>
              <w:fldChar w:fldCharType="separate"/>
            </w:r>
            <w:r w:rsidR="002F2F61">
              <w:rPr>
                <w:rFonts w:ascii="Arial" w:hAnsi="Arial" w:cs="Arial"/>
                <w:iCs/>
                <w:noProof/>
              </w:rPr>
              <w:t>21</w:t>
            </w:r>
            <w:r w:rsidRPr="006B5CAE">
              <w:rPr>
                <w:rFonts w:ascii="Arial" w:hAnsi="Arial" w:cs="Arial"/>
                <w:iCs/>
              </w:rPr>
              <w:fldChar w:fldCharType="end"/>
            </w:r>
            <w:r w:rsidRPr="006B5CAE">
              <w:rPr>
                <w:rFonts w:ascii="Arial" w:hAnsi="Arial" w:cs="Arial"/>
                <w:iCs/>
              </w:rPr>
              <w:t>)</w:t>
            </w:r>
            <w:bookmarkEnd w:id="14"/>
          </w:p>
        </w:tc>
      </w:tr>
      <w:tr w:rsidR="00462C50" w:rsidRPr="00EC53BE" w14:paraId="6907435B" w14:textId="77777777" w:rsidTr="00A00F92">
        <w:tc>
          <w:tcPr>
            <w:tcW w:w="805" w:type="dxa"/>
          </w:tcPr>
          <w:p w14:paraId="18D46F3B" w14:textId="77777777" w:rsidR="00462C50" w:rsidRPr="00EC53BE" w:rsidRDefault="00462C50" w:rsidP="00A00F92">
            <w:pPr>
              <w:spacing w:line="360" w:lineRule="auto"/>
              <w:jc w:val="both"/>
              <w:rPr>
                <w:rFonts w:ascii="Arial" w:hAnsi="Arial" w:cs="Arial"/>
              </w:rPr>
            </w:pPr>
          </w:p>
        </w:tc>
        <w:tc>
          <w:tcPr>
            <w:tcW w:w="7650" w:type="dxa"/>
          </w:tcPr>
          <w:p w14:paraId="28BBD8BE" w14:textId="77777777" w:rsidR="00462C50" w:rsidRPr="00EC136D" w:rsidRDefault="00462C50" w:rsidP="00A00F92">
            <w:pPr>
              <w:spacing w:line="360" w:lineRule="auto"/>
              <w:jc w:val="center"/>
              <w:rPr>
                <w:rFonts w:ascii="Cambria Math" w:hAnsi="Cambria Math" w:cs="Arial"/>
                <w:oMath/>
              </w:rPr>
            </w:pPr>
            <m:oMathPara>
              <m:oMath>
                <m:r>
                  <m:rPr>
                    <m:sty m:val="p"/>
                  </m:rPr>
                  <w:rPr>
                    <w:rFonts w:ascii="Cambria Math" w:hAnsi="Cambria Math" w:cs="Arial"/>
                  </w:rPr>
                  <m:t>∇</m:t>
                </m:r>
                <m:r>
                  <m:rPr>
                    <m:sty m:val="p"/>
                  </m:rPr>
                  <w:rPr>
                    <w:rFonts w:ascii="Cambria Math" w:hAnsi="Cambria Math" w:cs="Arial"/>
                  </w:rPr>
                  <m:t>×</m:t>
                </m:r>
                <m:d>
                  <m:dPr>
                    <m:ctrlPr>
                      <w:rPr>
                        <w:rFonts w:ascii="Cambria Math" w:hAnsi="Cambria Math" w:cs="Arial"/>
                      </w:rPr>
                    </m:ctrlPr>
                  </m:dPr>
                  <m:e>
                    <m:f>
                      <m:fPr>
                        <m:ctrlPr>
                          <w:rPr>
                            <w:rFonts w:ascii="Cambria Math" w:hAnsi="Cambria Math" w:cs="Arial"/>
                            <w:i/>
                          </w:rPr>
                        </m:ctrlPr>
                      </m:fPr>
                      <m:num>
                        <m:r>
                          <w:rPr>
                            <w:rFonts w:ascii="Cambria Math" w:hAnsi="Cambria Math" w:cs="Arial"/>
                          </w:rPr>
                          <m:t>∂B</m:t>
                        </m:r>
                      </m:num>
                      <m:den>
                        <m:r>
                          <w:rPr>
                            <w:rFonts w:ascii="Cambria Math" w:hAnsi="Cambria Math" w:cs="Arial"/>
                          </w:rPr>
                          <m:t>∂t</m:t>
                        </m:r>
                      </m:den>
                    </m:f>
                  </m:e>
                </m:d>
                <m:r>
                  <m:rPr>
                    <m:sty m:val="p"/>
                  </m:rPr>
                  <w:rPr>
                    <w:rFonts w:ascii="Cambria Math" w:hAnsi="Cambria Math" w:cs="Arial"/>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m:t>
                        </m:r>
                        <m:r>
                          <m:rPr>
                            <m:sty m:val="p"/>
                          </m:rPr>
                          <w:rPr>
                            <w:rFonts w:ascii="Cambria Math" w:hAnsi="Cambria Math" w:cs="Arial"/>
                          </w:rPr>
                          <m:t>×</m:t>
                        </m:r>
                        <m:r>
                          <w:rPr>
                            <w:rFonts w:ascii="Cambria Math" w:hAnsi="Cambria Math" w:cs="Arial"/>
                          </w:rPr>
                          <m:t>μ</m:t>
                        </m:r>
                      </m:e>
                      <m:sub>
                        <m:r>
                          <w:rPr>
                            <w:rFonts w:ascii="Cambria Math" w:hAnsi="Cambria Math" w:cs="Arial"/>
                          </w:rPr>
                          <m:t>r</m:t>
                        </m:r>
                      </m:sub>
                    </m:sSub>
                    <m:sSub>
                      <m:sSubPr>
                        <m:ctrlPr>
                          <w:rPr>
                            <w:rFonts w:ascii="Cambria Math" w:hAnsi="Cambria Math" w:cs="Arial"/>
                            <w:i/>
                          </w:rPr>
                        </m:ctrlPr>
                      </m:sSubPr>
                      <m:e>
                        <m:r>
                          <w:rPr>
                            <w:rFonts w:ascii="Cambria Math" w:hAnsi="Cambria Math" w:cs="Arial"/>
                          </w:rPr>
                          <m:t>μ</m:t>
                        </m:r>
                      </m:e>
                      <m:sub>
                        <m:r>
                          <w:rPr>
                            <w:rFonts w:ascii="Cambria Math" w:hAnsi="Cambria Math" w:cs="Arial"/>
                          </w:rPr>
                          <m:t>0</m:t>
                        </m:r>
                      </m:sub>
                    </m:sSub>
                    <m:r>
                      <w:rPr>
                        <w:rFonts w:ascii="Cambria Math" w:hAnsi="Cambria Math" w:cs="Arial"/>
                      </w:rPr>
                      <m:t>H</m:t>
                    </m:r>
                  </m:e>
                </m:d>
                <m:r>
                  <m:rPr>
                    <m:sty m:val="p"/>
                  </m:rP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r</m:t>
                    </m:r>
                  </m:sub>
                </m:sSub>
                <m:sSub>
                  <m:sSubPr>
                    <m:ctrlPr>
                      <w:rPr>
                        <w:rFonts w:ascii="Cambria Math" w:hAnsi="Cambria Math" w:cs="Arial"/>
                        <w:i/>
                      </w:rPr>
                    </m:ctrlPr>
                  </m:sSubPr>
                  <m:e>
                    <m:r>
                      <w:rPr>
                        <w:rFonts w:ascii="Cambria Math" w:hAnsi="Cambria Math" w:cs="Arial"/>
                      </w:rPr>
                      <m:t>μ</m:t>
                    </m:r>
                  </m:e>
                  <m:sub>
                    <m:r>
                      <w:rPr>
                        <w:rFonts w:ascii="Cambria Math" w:hAnsi="Cambria Math" w:cs="Arial"/>
                      </w:rPr>
                      <m:t>0</m:t>
                    </m:r>
                  </m:sub>
                </m:sSub>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den>
                </m:f>
                <m:r>
                  <w:rPr>
                    <w:rFonts w:ascii="Cambria Math" w:hAnsi="Cambria Math" w:cs="Arial"/>
                  </w:rPr>
                  <m:t>D=</m:t>
                </m:r>
                <m:sSub>
                  <m:sSubPr>
                    <m:ctrlPr>
                      <w:rPr>
                        <w:rFonts w:ascii="Cambria Math" w:hAnsi="Cambria Math" w:cs="Arial"/>
                        <w:i/>
                      </w:rPr>
                    </m:ctrlPr>
                  </m:sSubPr>
                  <m:e>
                    <m:r>
                      <w:rPr>
                        <w:rFonts w:ascii="Cambria Math" w:hAnsi="Cambria Math" w:cs="Arial"/>
                      </w:rPr>
                      <m:t>μ</m:t>
                    </m:r>
                  </m:e>
                  <m:sub>
                    <m:r>
                      <w:rPr>
                        <w:rFonts w:ascii="Cambria Math" w:hAnsi="Cambria Math" w:cs="Arial"/>
                      </w:rPr>
                      <m:t>r</m:t>
                    </m:r>
                  </m:sub>
                </m:sSub>
                <m:sSub>
                  <m:sSubPr>
                    <m:ctrlPr>
                      <w:rPr>
                        <w:rFonts w:ascii="Cambria Math" w:hAnsi="Cambria Math" w:cs="Arial"/>
                        <w:i/>
                      </w:rPr>
                    </m:ctrlPr>
                  </m:sSubPr>
                  <m:e>
                    <m:r>
                      <w:rPr>
                        <w:rFonts w:ascii="Cambria Math" w:hAnsi="Cambria Math" w:cs="Arial"/>
                      </w:rPr>
                      <m:t>μ</m:t>
                    </m:r>
                  </m:e>
                  <m:sub>
                    <m:r>
                      <w:rPr>
                        <w:rFonts w:ascii="Cambria Math" w:hAnsi="Cambria Math" w:cs="Arial"/>
                      </w:rPr>
                      <m:t>0</m:t>
                    </m:r>
                  </m:sub>
                </m:sSub>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den>
                </m:f>
                <m:r>
                  <w:rPr>
                    <w:rFonts w:ascii="Cambria Math" w:hAnsi="Cambria Math" w:cs="Arial"/>
                  </w:rPr>
                  <m:t>E</m:t>
                </m:r>
              </m:oMath>
            </m:oMathPara>
          </w:p>
        </w:tc>
        <w:tc>
          <w:tcPr>
            <w:tcW w:w="895" w:type="dxa"/>
          </w:tcPr>
          <w:p w14:paraId="4976AE3D" w14:textId="77777777" w:rsidR="00462C50" w:rsidRPr="006B5CAE" w:rsidRDefault="00462C50" w:rsidP="00A00F92">
            <w:pPr>
              <w:spacing w:line="360" w:lineRule="auto"/>
              <w:rPr>
                <w:rFonts w:ascii="Arial" w:hAnsi="Arial" w:cs="Arial"/>
                <w:iCs/>
              </w:rPr>
            </w:pPr>
            <w:r w:rsidRPr="006B5CAE">
              <w:rPr>
                <w:rFonts w:ascii="Arial" w:hAnsi="Arial" w:cs="Arial"/>
                <w:iCs/>
              </w:rPr>
              <w:t xml:space="preserve">    </w:t>
            </w:r>
            <w:bookmarkStart w:id="15" w:name="_Ref406768729"/>
            <w:r w:rsidRPr="006B5CAE">
              <w:rPr>
                <w:rFonts w:ascii="Arial" w:hAnsi="Arial" w:cs="Arial"/>
                <w:iCs/>
              </w:rPr>
              <w:t>(</w:t>
            </w:r>
            <w:r w:rsidRPr="006B5CAE">
              <w:rPr>
                <w:rFonts w:ascii="Arial" w:hAnsi="Arial" w:cs="Arial"/>
                <w:iCs/>
              </w:rPr>
              <w:fldChar w:fldCharType="begin"/>
            </w:r>
            <w:r w:rsidRPr="006B5CAE">
              <w:rPr>
                <w:rFonts w:ascii="Arial" w:hAnsi="Arial" w:cs="Arial"/>
                <w:iCs/>
              </w:rPr>
              <w:instrText xml:space="preserve"> SEQ Equation \* ARABIC </w:instrText>
            </w:r>
            <w:r w:rsidRPr="006B5CAE">
              <w:rPr>
                <w:rFonts w:ascii="Arial" w:hAnsi="Arial" w:cs="Arial"/>
                <w:iCs/>
              </w:rPr>
              <w:fldChar w:fldCharType="separate"/>
            </w:r>
            <w:r w:rsidR="002F2F61">
              <w:rPr>
                <w:rFonts w:ascii="Arial" w:hAnsi="Arial" w:cs="Arial"/>
                <w:iCs/>
                <w:noProof/>
              </w:rPr>
              <w:t>22</w:t>
            </w:r>
            <w:r w:rsidRPr="006B5CAE">
              <w:rPr>
                <w:rFonts w:ascii="Arial" w:hAnsi="Arial" w:cs="Arial"/>
                <w:iCs/>
              </w:rPr>
              <w:fldChar w:fldCharType="end"/>
            </w:r>
            <w:r w:rsidRPr="006B5CAE">
              <w:rPr>
                <w:rFonts w:ascii="Arial" w:hAnsi="Arial" w:cs="Arial"/>
                <w:iCs/>
              </w:rPr>
              <w:t>)</w:t>
            </w:r>
            <w:bookmarkEnd w:id="15"/>
          </w:p>
        </w:tc>
      </w:tr>
      <w:tr w:rsidR="00462C50" w:rsidRPr="00EC53BE" w14:paraId="13EE3958" w14:textId="77777777" w:rsidTr="00A00F92">
        <w:tc>
          <w:tcPr>
            <w:tcW w:w="805" w:type="dxa"/>
          </w:tcPr>
          <w:p w14:paraId="56AFFB29" w14:textId="77777777" w:rsidR="00462C50" w:rsidRPr="00EC53BE" w:rsidRDefault="00462C50" w:rsidP="00A00F92">
            <w:pPr>
              <w:spacing w:line="360" w:lineRule="auto"/>
              <w:jc w:val="both"/>
              <w:rPr>
                <w:rFonts w:ascii="Arial" w:hAnsi="Arial" w:cs="Arial"/>
              </w:rPr>
            </w:pPr>
          </w:p>
        </w:tc>
        <w:tc>
          <w:tcPr>
            <w:tcW w:w="7650" w:type="dxa"/>
          </w:tcPr>
          <w:p w14:paraId="38432C76" w14:textId="77777777" w:rsidR="00462C50" w:rsidRPr="00EC136D" w:rsidRDefault="00462C50" w:rsidP="00A00F92">
            <w:pPr>
              <w:spacing w:line="360" w:lineRule="auto"/>
              <w:jc w:val="center"/>
              <w:rPr>
                <w:rFonts w:ascii="Cambria Math" w:hAnsi="Cambria Math" w:cs="Arial"/>
                <w:oMath/>
              </w:rPr>
            </w:pPr>
            <m:oMathPara>
              <m:oMath>
                <m:sSup>
                  <m:sSupPr>
                    <m:ctrlPr>
                      <w:rPr>
                        <w:rFonts w:ascii="Cambria Math" w:hAnsi="Cambria Math" w:cs="Arial"/>
                      </w:rPr>
                    </m:ctrlPr>
                  </m:sSupPr>
                  <m:e>
                    <m:r>
                      <m:rPr>
                        <m:sty m:val="p"/>
                      </m:rPr>
                      <w:rPr>
                        <w:rFonts w:ascii="Cambria Math" w:hAnsi="Cambria Math" w:cs="Arial"/>
                      </w:rPr>
                      <m:t>∇</m:t>
                    </m:r>
                  </m:e>
                  <m:sup>
                    <m:r>
                      <w:rPr>
                        <w:rFonts w:ascii="Cambria Math" w:hAnsi="Cambria Math" w:cs="Arial"/>
                      </w:rPr>
                      <m:t>2</m:t>
                    </m:r>
                  </m:sup>
                </m:sSup>
                <m:r>
                  <w:rPr>
                    <w:rFonts w:ascii="Cambria Math" w:hAnsi="Cambria Math" w:cs="Arial"/>
                  </w:rPr>
                  <m:t>E</m:t>
                </m:r>
                <m:r>
                  <m:rPr>
                    <m:sty m:val="p"/>
                  </m:rPr>
                  <w:rPr>
                    <w:rFonts w:ascii="Cambria Math" w:hAnsi="Cambria Math" w:cs="Arial"/>
                  </w:rPr>
                  <m:t>=</m:t>
                </m:r>
                <m:sSub>
                  <m:sSubPr>
                    <m:ctrlPr>
                      <w:rPr>
                        <w:rFonts w:ascii="Cambria Math" w:hAnsi="Cambria Math" w:cs="Arial"/>
                      </w:rPr>
                    </m:ctrlPr>
                  </m:sSubPr>
                  <m:e>
                    <m:r>
                      <w:rPr>
                        <w:rFonts w:ascii="Cambria Math" w:hAnsi="Cambria Math" w:cs="Arial"/>
                      </w:rPr>
                      <m:t>μ</m:t>
                    </m:r>
                  </m:e>
                  <m:sub>
                    <m:r>
                      <w:rPr>
                        <w:rFonts w:ascii="Cambria Math" w:hAnsi="Cambria Math" w:cs="Arial"/>
                      </w:rPr>
                      <m:t>r</m:t>
                    </m:r>
                  </m:sub>
                </m:sSub>
                <m:sSub>
                  <m:sSubPr>
                    <m:ctrlPr>
                      <w:rPr>
                        <w:rFonts w:ascii="Cambria Math" w:hAnsi="Cambria Math" w:cs="Arial"/>
                      </w:rPr>
                    </m:ctrlPr>
                  </m:sSubPr>
                  <m:e>
                    <m:r>
                      <w:rPr>
                        <w:rFonts w:ascii="Cambria Math" w:hAnsi="Cambria Math" w:cs="Arial"/>
                      </w:rPr>
                      <m:t>μ</m:t>
                    </m:r>
                  </m:e>
                  <m:sub>
                    <m:r>
                      <m:rPr>
                        <m:sty m:val="p"/>
                      </m:rPr>
                      <w:rPr>
                        <w:rFonts w:ascii="Cambria Math" w:hAnsi="Cambria Math" w:cs="Arial"/>
                      </w:rPr>
                      <m:t>0</m:t>
                    </m:r>
                  </m:sub>
                </m:sSub>
                <m:sSub>
                  <m:sSubPr>
                    <m:ctrlPr>
                      <w:rPr>
                        <w:rFonts w:ascii="Cambria Math" w:hAnsi="Cambria Math" w:cs="Arial"/>
                      </w:rPr>
                    </m:ctrlPr>
                  </m:sSubPr>
                  <m:e>
                    <m:r>
                      <w:rPr>
                        <w:rFonts w:ascii="Cambria Math" w:hAnsi="Cambria Math" w:cs="Arial"/>
                      </w:rPr>
                      <m:t>ϵ</m:t>
                    </m:r>
                  </m:e>
                  <m:sub>
                    <m:r>
                      <w:rPr>
                        <w:rFonts w:ascii="Cambria Math" w:hAnsi="Cambria Math" w:cs="Arial"/>
                      </w:rPr>
                      <m:t>r</m:t>
                    </m:r>
                  </m:sub>
                </m:sSub>
                <m:sSub>
                  <m:sSubPr>
                    <m:ctrlPr>
                      <w:rPr>
                        <w:rFonts w:ascii="Cambria Math" w:hAnsi="Cambria Math" w:cs="Arial"/>
                      </w:rPr>
                    </m:ctrlPr>
                  </m:sSubPr>
                  <m:e>
                    <m:r>
                      <w:rPr>
                        <w:rFonts w:ascii="Cambria Math" w:hAnsi="Cambria Math" w:cs="Arial"/>
                      </w:rPr>
                      <m:t>ϵ</m:t>
                    </m:r>
                  </m:e>
                  <m:sub>
                    <m:r>
                      <m:rPr>
                        <m:sty m:val="p"/>
                      </m:rPr>
                      <w:rPr>
                        <w:rFonts w:ascii="Cambria Math" w:hAnsi="Cambria Math" w:cs="Arial"/>
                      </w:rPr>
                      <m:t>0</m:t>
                    </m:r>
                  </m:sub>
                </m:sSub>
                <m:f>
                  <m:fPr>
                    <m:ctrlPr>
                      <w:rPr>
                        <w:rFonts w:ascii="Cambria Math" w:hAnsi="Cambria Math" w:cs="Arial"/>
                      </w:rPr>
                    </m:ctrlPr>
                  </m:fPr>
                  <m:num>
                    <m:sSup>
                      <m:sSupPr>
                        <m:ctrlPr>
                          <w:rPr>
                            <w:rFonts w:ascii="Cambria Math" w:hAnsi="Cambria Math" w:cs="Arial"/>
                          </w:rPr>
                        </m:ctrlPr>
                      </m:sSupPr>
                      <m:e>
                        <m:r>
                          <w:rPr>
                            <w:rFonts w:ascii="Cambria Math" w:hAnsi="Cambria Math" w:cs="Arial"/>
                          </w:rPr>
                          <m:t>∂</m:t>
                        </m:r>
                      </m:e>
                      <m:sup>
                        <m:r>
                          <m:rPr>
                            <m:sty m:val="p"/>
                          </m:rPr>
                          <w:rPr>
                            <w:rFonts w:ascii="Cambria Math" w:hAnsi="Cambria Math" w:cs="Arial"/>
                          </w:rPr>
                          <m:t>2</m:t>
                        </m:r>
                      </m:sup>
                    </m:sSup>
                  </m:num>
                  <m:den>
                    <m:sSup>
                      <m:sSupPr>
                        <m:ctrlPr>
                          <w:rPr>
                            <w:rFonts w:ascii="Cambria Math" w:hAnsi="Cambria Math" w:cs="Arial"/>
                          </w:rPr>
                        </m:ctrlPr>
                      </m:sSupPr>
                      <m:e>
                        <m:r>
                          <w:rPr>
                            <w:rFonts w:ascii="Cambria Math" w:hAnsi="Cambria Math" w:cs="Arial"/>
                          </w:rPr>
                          <m:t>∂t</m:t>
                        </m:r>
                      </m:e>
                      <m:sup>
                        <m:r>
                          <m:rPr>
                            <m:sty m:val="p"/>
                          </m:rPr>
                          <w:rPr>
                            <w:rFonts w:ascii="Cambria Math" w:hAnsi="Cambria Math" w:cs="Arial"/>
                          </w:rPr>
                          <m:t>2</m:t>
                        </m:r>
                      </m:sup>
                    </m:sSup>
                  </m:den>
                </m:f>
                <m:r>
                  <w:rPr>
                    <w:rFonts w:ascii="Cambria Math" w:hAnsi="Cambria Math" w:cs="Arial"/>
                  </w:rPr>
                  <m:t>E</m:t>
                </m:r>
              </m:oMath>
            </m:oMathPara>
          </w:p>
        </w:tc>
        <w:tc>
          <w:tcPr>
            <w:tcW w:w="895" w:type="dxa"/>
          </w:tcPr>
          <w:p w14:paraId="040D792C" w14:textId="77777777" w:rsidR="00462C50" w:rsidRPr="006B5CAE" w:rsidRDefault="00462C50" w:rsidP="00A00F92">
            <w:pPr>
              <w:spacing w:line="360" w:lineRule="auto"/>
              <w:rPr>
                <w:rFonts w:ascii="Arial" w:hAnsi="Arial" w:cs="Arial"/>
                <w:iCs/>
              </w:rPr>
            </w:pPr>
            <w:r w:rsidRPr="006B5CAE">
              <w:rPr>
                <w:rFonts w:ascii="Arial" w:hAnsi="Arial" w:cs="Arial"/>
                <w:iCs/>
              </w:rPr>
              <w:t xml:space="preserve">    </w:t>
            </w:r>
            <w:bookmarkStart w:id="16" w:name="_Ref406768741"/>
            <w:r w:rsidRPr="006B5CAE">
              <w:rPr>
                <w:rFonts w:ascii="Arial" w:hAnsi="Arial" w:cs="Arial"/>
                <w:iCs/>
              </w:rPr>
              <w:t>(</w:t>
            </w:r>
            <w:r w:rsidRPr="006B5CAE">
              <w:rPr>
                <w:rFonts w:ascii="Arial" w:hAnsi="Arial" w:cs="Arial"/>
                <w:iCs/>
              </w:rPr>
              <w:fldChar w:fldCharType="begin"/>
            </w:r>
            <w:r w:rsidRPr="006B5CAE">
              <w:rPr>
                <w:rFonts w:ascii="Arial" w:hAnsi="Arial" w:cs="Arial"/>
                <w:iCs/>
              </w:rPr>
              <w:instrText xml:space="preserve"> SEQ Equation \* ARABIC </w:instrText>
            </w:r>
            <w:r w:rsidRPr="006B5CAE">
              <w:rPr>
                <w:rFonts w:ascii="Arial" w:hAnsi="Arial" w:cs="Arial"/>
                <w:iCs/>
              </w:rPr>
              <w:fldChar w:fldCharType="separate"/>
            </w:r>
            <w:r w:rsidR="002F2F61">
              <w:rPr>
                <w:rFonts w:ascii="Arial" w:hAnsi="Arial" w:cs="Arial"/>
                <w:iCs/>
                <w:noProof/>
              </w:rPr>
              <w:t>23</w:t>
            </w:r>
            <w:r w:rsidRPr="006B5CAE">
              <w:rPr>
                <w:rFonts w:ascii="Arial" w:hAnsi="Arial" w:cs="Arial"/>
                <w:iCs/>
              </w:rPr>
              <w:fldChar w:fldCharType="end"/>
            </w:r>
            <w:r w:rsidRPr="006B5CAE">
              <w:rPr>
                <w:rFonts w:ascii="Arial" w:hAnsi="Arial" w:cs="Arial"/>
                <w:iCs/>
              </w:rPr>
              <w:t>)</w:t>
            </w:r>
            <w:bookmarkEnd w:id="16"/>
          </w:p>
        </w:tc>
      </w:tr>
      <w:tr w:rsidR="00462C50" w:rsidRPr="00EC53BE" w14:paraId="25D67CFB" w14:textId="77777777" w:rsidTr="00A00F92">
        <w:tc>
          <w:tcPr>
            <w:tcW w:w="805" w:type="dxa"/>
          </w:tcPr>
          <w:p w14:paraId="351AACD3" w14:textId="77777777" w:rsidR="00462C50" w:rsidRPr="00EC53BE" w:rsidRDefault="00462C50" w:rsidP="00A00F92">
            <w:pPr>
              <w:spacing w:line="360" w:lineRule="auto"/>
              <w:jc w:val="both"/>
              <w:rPr>
                <w:rFonts w:ascii="Arial" w:hAnsi="Arial" w:cs="Arial"/>
              </w:rPr>
            </w:pPr>
          </w:p>
        </w:tc>
        <w:tc>
          <w:tcPr>
            <w:tcW w:w="7650" w:type="dxa"/>
          </w:tcPr>
          <w:p w14:paraId="5B64FBE8" w14:textId="77777777" w:rsidR="00462C50" w:rsidRPr="00EC136D" w:rsidRDefault="00462C50" w:rsidP="00A00F92">
            <w:pPr>
              <w:spacing w:line="360" w:lineRule="auto"/>
              <w:jc w:val="center"/>
              <w:rPr>
                <w:rFonts w:ascii="Cambria Math" w:hAnsi="Cambria Math" w:cs="Arial"/>
                <w:oMath/>
              </w:rPr>
            </w:pPr>
            <m:oMathPara>
              <m:oMath>
                <m:r>
                  <w:rPr>
                    <w:rFonts w:ascii="Cambria Math" w:hAnsi="Cambria Math" w:cs="Arial"/>
                  </w:rPr>
                  <m:t>C=</m:t>
                </m:r>
                <m:f>
                  <m:fPr>
                    <m:ctrlPr>
                      <w:rPr>
                        <w:rFonts w:ascii="Cambria Math" w:hAnsi="Cambria Math" w:cs="Arial"/>
                        <w:i/>
                      </w:rPr>
                    </m:ctrlPr>
                  </m:fPr>
                  <m:num>
                    <m:r>
                      <w:rPr>
                        <w:rFonts w:ascii="Cambria Math" w:hAnsi="Cambria Math" w:cs="Arial"/>
                      </w:rPr>
                      <m:t>1</m:t>
                    </m:r>
                  </m:num>
                  <m:den>
                    <m:rad>
                      <m:radPr>
                        <m:degHide m:val="1"/>
                        <m:ctrlPr>
                          <w:rPr>
                            <w:rFonts w:ascii="Cambria Math" w:hAnsi="Cambria Math" w:cs="Arial"/>
                            <w:i/>
                          </w:rPr>
                        </m:ctrlPr>
                      </m:radPr>
                      <m:deg/>
                      <m:e>
                        <m:sSub>
                          <m:sSubPr>
                            <m:ctrlPr>
                              <w:rPr>
                                <w:rFonts w:ascii="Cambria Math" w:hAnsi="Cambria Math" w:cs="Arial"/>
                              </w:rPr>
                            </m:ctrlPr>
                          </m:sSubPr>
                          <m:e>
                            <m:r>
                              <w:rPr>
                                <w:rFonts w:ascii="Cambria Math" w:hAnsi="Cambria Math" w:cs="Arial"/>
                              </w:rPr>
                              <m:t>μ</m:t>
                            </m:r>
                          </m:e>
                          <m:sub>
                            <m:r>
                              <w:rPr>
                                <w:rFonts w:ascii="Cambria Math" w:hAnsi="Cambria Math" w:cs="Arial"/>
                              </w:rPr>
                              <m:t>r</m:t>
                            </m:r>
                          </m:sub>
                        </m:sSub>
                        <m:sSub>
                          <m:sSubPr>
                            <m:ctrlPr>
                              <w:rPr>
                                <w:rFonts w:ascii="Cambria Math" w:hAnsi="Cambria Math" w:cs="Arial"/>
                              </w:rPr>
                            </m:ctrlPr>
                          </m:sSubPr>
                          <m:e>
                            <m:r>
                              <w:rPr>
                                <w:rFonts w:ascii="Cambria Math" w:hAnsi="Cambria Math" w:cs="Arial"/>
                              </w:rPr>
                              <m:t>μ</m:t>
                            </m:r>
                          </m:e>
                          <m:sub>
                            <m:r>
                              <m:rPr>
                                <m:sty m:val="p"/>
                              </m:rPr>
                              <w:rPr>
                                <w:rFonts w:ascii="Cambria Math" w:hAnsi="Cambria Math" w:cs="Arial"/>
                              </w:rPr>
                              <m:t>0</m:t>
                            </m:r>
                          </m:sub>
                        </m:sSub>
                        <m:sSub>
                          <m:sSubPr>
                            <m:ctrlPr>
                              <w:rPr>
                                <w:rFonts w:ascii="Cambria Math" w:hAnsi="Cambria Math" w:cs="Arial"/>
                              </w:rPr>
                            </m:ctrlPr>
                          </m:sSubPr>
                          <m:e>
                            <m:r>
                              <w:rPr>
                                <w:rFonts w:ascii="Cambria Math" w:hAnsi="Cambria Math" w:cs="Arial"/>
                              </w:rPr>
                              <m:t>ϵ</m:t>
                            </m:r>
                          </m:e>
                          <m:sub>
                            <m:r>
                              <w:rPr>
                                <w:rFonts w:ascii="Cambria Math" w:hAnsi="Cambria Math" w:cs="Arial"/>
                              </w:rPr>
                              <m:t>r</m:t>
                            </m:r>
                          </m:sub>
                        </m:sSub>
                        <m:sSub>
                          <m:sSubPr>
                            <m:ctrlPr>
                              <w:rPr>
                                <w:rFonts w:ascii="Cambria Math" w:hAnsi="Cambria Math" w:cs="Arial"/>
                              </w:rPr>
                            </m:ctrlPr>
                          </m:sSubPr>
                          <m:e>
                            <m:r>
                              <w:rPr>
                                <w:rFonts w:ascii="Cambria Math" w:hAnsi="Cambria Math" w:cs="Arial"/>
                              </w:rPr>
                              <m:t>ϵ</m:t>
                            </m:r>
                          </m:e>
                          <m:sub>
                            <m:r>
                              <m:rPr>
                                <m:sty m:val="p"/>
                              </m:rPr>
                              <w:rPr>
                                <w:rFonts w:ascii="Cambria Math" w:hAnsi="Cambria Math" w:cs="Arial"/>
                              </w:rPr>
                              <m:t>0</m:t>
                            </m:r>
                          </m:sub>
                        </m:sSub>
                      </m:e>
                    </m:rad>
                  </m:den>
                </m:f>
              </m:oMath>
            </m:oMathPara>
          </w:p>
        </w:tc>
        <w:tc>
          <w:tcPr>
            <w:tcW w:w="895" w:type="dxa"/>
          </w:tcPr>
          <w:p w14:paraId="4C20EAA4" w14:textId="77777777" w:rsidR="00462C50" w:rsidRPr="006B5CAE" w:rsidRDefault="00462C50" w:rsidP="00A00F92">
            <w:pPr>
              <w:spacing w:line="360" w:lineRule="auto"/>
              <w:rPr>
                <w:rFonts w:ascii="Arial" w:hAnsi="Arial" w:cs="Arial"/>
                <w:iCs/>
              </w:rPr>
            </w:pPr>
            <w:r w:rsidRPr="006B5CAE">
              <w:rPr>
                <w:rFonts w:ascii="Arial" w:hAnsi="Arial" w:cs="Arial"/>
                <w:iCs/>
              </w:rPr>
              <w:t xml:space="preserve">    </w:t>
            </w:r>
            <w:bookmarkStart w:id="17" w:name="_Ref406768752"/>
            <w:r w:rsidRPr="006B5CAE">
              <w:rPr>
                <w:rFonts w:ascii="Arial" w:hAnsi="Arial" w:cs="Arial"/>
                <w:iCs/>
              </w:rPr>
              <w:t>(</w:t>
            </w:r>
            <w:r w:rsidRPr="006B5CAE">
              <w:rPr>
                <w:rFonts w:ascii="Arial" w:hAnsi="Arial" w:cs="Arial"/>
                <w:iCs/>
              </w:rPr>
              <w:fldChar w:fldCharType="begin"/>
            </w:r>
            <w:r w:rsidRPr="006B5CAE">
              <w:rPr>
                <w:rFonts w:ascii="Arial" w:hAnsi="Arial" w:cs="Arial"/>
                <w:iCs/>
              </w:rPr>
              <w:instrText xml:space="preserve"> SEQ Equation \* ARABIC </w:instrText>
            </w:r>
            <w:r w:rsidRPr="006B5CAE">
              <w:rPr>
                <w:rFonts w:ascii="Arial" w:hAnsi="Arial" w:cs="Arial"/>
                <w:iCs/>
              </w:rPr>
              <w:fldChar w:fldCharType="separate"/>
            </w:r>
            <w:r w:rsidR="002F2F61">
              <w:rPr>
                <w:rFonts w:ascii="Arial" w:hAnsi="Arial" w:cs="Arial"/>
                <w:iCs/>
                <w:noProof/>
              </w:rPr>
              <w:t>24</w:t>
            </w:r>
            <w:r w:rsidRPr="006B5CAE">
              <w:rPr>
                <w:rFonts w:ascii="Arial" w:hAnsi="Arial" w:cs="Arial"/>
                <w:iCs/>
              </w:rPr>
              <w:fldChar w:fldCharType="end"/>
            </w:r>
            <w:r w:rsidRPr="006B5CAE">
              <w:rPr>
                <w:rFonts w:ascii="Arial" w:hAnsi="Arial" w:cs="Arial"/>
                <w:iCs/>
              </w:rPr>
              <w:t>)</w:t>
            </w:r>
            <w:bookmarkEnd w:id="17"/>
          </w:p>
        </w:tc>
      </w:tr>
    </w:tbl>
    <w:p w14:paraId="30857623" w14:textId="511B4179" w:rsidR="00462C50" w:rsidRDefault="007868B1" w:rsidP="00CA444C">
      <w:pPr>
        <w:spacing w:line="360" w:lineRule="auto"/>
        <w:jc w:val="both"/>
        <w:rPr>
          <w:rFonts w:ascii="Arial" w:eastAsiaTheme="minorEastAsia" w:hAnsi="Arial" w:cs="Arial"/>
        </w:rPr>
      </w:pPr>
      <w:r>
        <w:rPr>
          <w:rFonts w:ascii="Arial" w:eastAsiaTheme="minorEastAsia" w:hAnsi="Arial" w:cs="Arial"/>
        </w:rPr>
        <w:t>As the refractive index</w:t>
      </w:r>
      <w:r w:rsidR="00462C50">
        <w:rPr>
          <w:rFonts w:ascii="Arial" w:eastAsiaTheme="minorEastAsia" w:hAnsi="Arial" w:cs="Arial"/>
        </w:rPr>
        <w:t xml:space="preserve"> is defined as the ratio between velocity of light in vacuum (</w:t>
      </w:r>
      <m:oMath>
        <m:sSub>
          <m:sSubPr>
            <m:ctrlPr>
              <w:rPr>
                <w:rFonts w:ascii="Cambria Math" w:hAnsi="Cambria Math" w:cs="Arial"/>
                <w:i/>
              </w:rPr>
            </m:ctrlPr>
          </m:sSubPr>
          <m:e>
            <m:r>
              <w:rPr>
                <w:rFonts w:ascii="Cambria Math" w:hAnsi="Cambria Math" w:cs="Arial"/>
              </w:rPr>
              <m:t>C</m:t>
            </m:r>
          </m:e>
          <m:sub>
            <m:r>
              <w:rPr>
                <w:rFonts w:ascii="Cambria Math" w:hAnsi="Cambria Math" w:cs="Arial"/>
              </w:rPr>
              <m:t>o</m:t>
            </m:r>
          </m:sub>
        </m:sSub>
      </m:oMath>
      <w:r w:rsidR="00462C50">
        <w:rPr>
          <w:rFonts w:ascii="Arial" w:eastAsiaTheme="minorEastAsia" w:hAnsi="Arial" w:cs="Arial"/>
        </w:rPr>
        <w:t>) and the velocity of light in the medium (</w:t>
      </w:r>
      <m:oMath>
        <m:r>
          <w:rPr>
            <w:rFonts w:ascii="Cambria Math" w:hAnsi="Cambria Math" w:cs="Arial"/>
          </w:rPr>
          <m:t>C</m:t>
        </m:r>
      </m:oMath>
      <w:r w:rsidR="00462C50">
        <w:rPr>
          <w:rFonts w:ascii="Arial" w:eastAsiaTheme="minorEastAsia" w:hAnsi="Arial" w:cs="Arial"/>
        </w:rPr>
        <w:t xml:space="preserve">), the refractive index can be written as </w:t>
      </w:r>
      <w:r w:rsidR="00B2645C">
        <w:rPr>
          <w:rFonts w:ascii="Arial" w:eastAsiaTheme="minorEastAsia" w:hAnsi="Arial" w:cs="Arial"/>
        </w:rPr>
        <w:t xml:space="preserve">eqn </w:t>
      </w:r>
      <w:r w:rsidR="00B2645C">
        <w:rPr>
          <w:rFonts w:ascii="Arial" w:eastAsiaTheme="minorEastAsia" w:hAnsi="Arial" w:cs="Arial"/>
        </w:rPr>
        <w:fldChar w:fldCharType="begin"/>
      </w:r>
      <w:r w:rsidR="00B2645C">
        <w:rPr>
          <w:rFonts w:ascii="Arial" w:eastAsiaTheme="minorEastAsia" w:hAnsi="Arial" w:cs="Arial"/>
        </w:rPr>
        <w:instrText xml:space="preserve"> REF _Ref406768693 \h </w:instrText>
      </w:r>
      <w:r w:rsidR="00B2645C">
        <w:rPr>
          <w:rFonts w:ascii="Arial" w:eastAsiaTheme="minorEastAsia" w:hAnsi="Arial" w:cs="Arial"/>
        </w:rPr>
      </w:r>
      <w:r w:rsidR="00B2645C">
        <w:rPr>
          <w:rFonts w:ascii="Arial" w:eastAsiaTheme="minorEastAsia" w:hAnsi="Arial" w:cs="Arial"/>
        </w:rPr>
        <w:fldChar w:fldCharType="separate"/>
      </w:r>
      <w:r w:rsidR="002F2F61" w:rsidRPr="004533A7">
        <w:rPr>
          <w:rFonts w:ascii="Arial" w:hAnsi="Arial" w:cs="Arial"/>
          <w:iCs/>
        </w:rPr>
        <w:t>(</w:t>
      </w:r>
      <w:r w:rsidR="002F2F61">
        <w:rPr>
          <w:rFonts w:ascii="Arial" w:hAnsi="Arial" w:cs="Arial"/>
          <w:iCs/>
          <w:noProof/>
        </w:rPr>
        <w:t>25</w:t>
      </w:r>
      <w:r w:rsidR="002F2F61" w:rsidRPr="004533A7">
        <w:rPr>
          <w:rFonts w:ascii="Arial" w:hAnsi="Arial" w:cs="Arial"/>
          <w:iCs/>
        </w:rPr>
        <w:t>)</w:t>
      </w:r>
      <w:r w:rsidR="00B2645C">
        <w:rPr>
          <w:rFonts w:ascii="Arial" w:eastAsiaTheme="minorEastAsia" w:hAnsi="Arial" w:cs="Arial"/>
        </w:rPr>
        <w:fldChar w:fldCharType="end"/>
      </w:r>
      <w:r w:rsidR="00AC132E">
        <w:rPr>
          <w:rFonts w:ascii="Arial" w:eastAsiaTheme="minorEastAsia" w:hAnsi="Arial" w:cs="Arial"/>
        </w:rPr>
        <w:t>. Assuming that the material is non-magnetic (</w:t>
      </w:r>
      <m:oMath>
        <m:sSub>
          <m:sSubPr>
            <m:ctrlPr>
              <w:rPr>
                <w:rFonts w:ascii="Cambria Math" w:hAnsi="Cambria Math" w:cs="Arial"/>
              </w:rPr>
            </m:ctrlPr>
          </m:sSubPr>
          <m:e>
            <m:r>
              <w:rPr>
                <w:rFonts w:ascii="Cambria Math" w:hAnsi="Cambria Math" w:cs="Arial"/>
              </w:rPr>
              <m:t>μ</m:t>
            </m:r>
          </m:e>
          <m:sub>
            <m:r>
              <w:rPr>
                <w:rFonts w:ascii="Cambria Math" w:hAnsi="Cambria Math" w:cs="Arial"/>
              </w:rPr>
              <m:t>r</m:t>
            </m:r>
          </m:sub>
        </m:sSub>
        <m:r>
          <w:rPr>
            <w:rFonts w:ascii="Cambria Math" w:hAnsi="Cambria Math" w:cs="Arial"/>
          </w:rPr>
          <m:t>=1</m:t>
        </m:r>
      </m:oMath>
      <w:r w:rsidR="00AC132E">
        <w:rPr>
          <w:rFonts w:ascii="Arial" w:eastAsiaTheme="minorEastAsia" w:hAnsi="Arial" w:cs="Arial"/>
        </w:rPr>
        <w:t xml:space="preserve">), </w:t>
      </w:r>
      <w:r w:rsidR="00AC132E" w:rsidRPr="00EC53BE">
        <w:rPr>
          <w:rFonts w:ascii="Arial" w:hAnsi="Arial" w:cs="Arial"/>
        </w:rPr>
        <w:t xml:space="preserve">it follows that </w:t>
      </w:r>
      <w:r w:rsidR="00B2645C">
        <w:rPr>
          <w:rFonts w:ascii="Arial" w:hAnsi="Arial" w:cs="Arial"/>
        </w:rPr>
        <w:t xml:space="preserve">the refractive index </w:t>
      </w:r>
      <w:r w:rsidR="00AC132E" w:rsidRPr="00EC53BE">
        <w:rPr>
          <w:rFonts w:ascii="Arial" w:hAnsi="Arial" w:cs="Arial"/>
        </w:rPr>
        <w:t xml:space="preserve">is the square root of the </w:t>
      </w:r>
      <w:r w:rsidR="00AC132E">
        <w:rPr>
          <w:rFonts w:ascii="Arial" w:hAnsi="Arial" w:cs="Arial"/>
        </w:rPr>
        <w:t xml:space="preserve">relative </w:t>
      </w:r>
      <w:r w:rsidR="00AC132E" w:rsidRPr="00EC53BE">
        <w:rPr>
          <w:rFonts w:ascii="Arial" w:hAnsi="Arial" w:cs="Arial"/>
        </w:rPr>
        <w:t>permittivity of the medium. Thus, using the</w:t>
      </w:r>
      <w:r w:rsidR="00AC132E">
        <w:rPr>
          <w:rFonts w:ascii="Arial" w:hAnsi="Arial" w:cs="Arial"/>
        </w:rPr>
        <w:t xml:space="preserve"> </w:t>
      </w:r>
      <w:r w:rsidR="00AC132E" w:rsidRPr="00AC132E">
        <w:rPr>
          <w:rFonts w:ascii="Arial" w:hAnsi="Arial" w:cs="Arial"/>
        </w:rPr>
        <w:t xml:space="preserve">eqn </w:t>
      </w:r>
      <w:r w:rsidR="00AC132E" w:rsidRPr="00AC132E">
        <w:rPr>
          <w:rFonts w:ascii="Arial" w:hAnsi="Arial" w:cs="Arial"/>
        </w:rPr>
        <w:fldChar w:fldCharType="begin"/>
      </w:r>
      <w:r w:rsidR="00AC132E" w:rsidRPr="00AC132E">
        <w:rPr>
          <w:rFonts w:ascii="Arial" w:hAnsi="Arial" w:cs="Arial"/>
        </w:rPr>
        <w:instrText xml:space="preserve"> REF _Ref406443422 \h </w:instrText>
      </w:r>
      <w:r w:rsidR="00AC132E" w:rsidRPr="00AC132E">
        <w:rPr>
          <w:rFonts w:ascii="Arial" w:hAnsi="Arial" w:cs="Arial"/>
        </w:rPr>
      </w:r>
      <w:r w:rsidR="00AC132E" w:rsidRPr="00AC132E">
        <w:rPr>
          <w:rFonts w:ascii="Arial" w:hAnsi="Arial" w:cs="Arial"/>
        </w:rPr>
        <w:instrText xml:space="preserve"> \* MERGEFORMAT </w:instrText>
      </w:r>
      <w:r w:rsidR="00AC132E" w:rsidRPr="00AC132E">
        <w:rPr>
          <w:rFonts w:ascii="Arial" w:hAnsi="Arial" w:cs="Arial"/>
        </w:rPr>
        <w:fldChar w:fldCharType="separate"/>
      </w:r>
      <w:r w:rsidR="002F2F61" w:rsidRPr="0013094F">
        <w:rPr>
          <w:rFonts w:ascii="Arial" w:hAnsi="Arial" w:cs="Arial"/>
          <w:iCs/>
        </w:rPr>
        <w:t>(</w:t>
      </w:r>
      <w:r w:rsidR="002F2F61">
        <w:rPr>
          <w:rFonts w:ascii="Arial" w:hAnsi="Arial" w:cs="Arial"/>
          <w:iCs/>
          <w:noProof/>
        </w:rPr>
        <w:t>17</w:t>
      </w:r>
      <w:r w:rsidR="002F2F61" w:rsidRPr="0013094F">
        <w:rPr>
          <w:rFonts w:ascii="Arial" w:hAnsi="Arial" w:cs="Arial"/>
          <w:iCs/>
        </w:rPr>
        <w:t>)</w:t>
      </w:r>
      <w:r w:rsidR="00AC132E" w:rsidRPr="00AC132E">
        <w:rPr>
          <w:rFonts w:ascii="Arial" w:hAnsi="Arial" w:cs="Arial"/>
        </w:rPr>
        <w:fldChar w:fldCharType="end"/>
      </w:r>
      <w:r w:rsidR="00AC132E" w:rsidRPr="00EC53BE">
        <w:rPr>
          <w:rFonts w:ascii="Arial" w:hAnsi="Arial" w:cs="Arial"/>
        </w:rPr>
        <w:t xml:space="preserve">, the refractive index of a medium can be written as eqn </w:t>
      </w:r>
      <w:r w:rsidR="00AC132E" w:rsidRPr="00EC53BE">
        <w:rPr>
          <w:rFonts w:ascii="Arial" w:hAnsi="Arial" w:cs="Arial"/>
        </w:rPr>
        <w:fldChar w:fldCharType="begin"/>
      </w:r>
      <w:r w:rsidR="00AC132E" w:rsidRPr="00EC53BE">
        <w:rPr>
          <w:rFonts w:ascii="Arial" w:hAnsi="Arial" w:cs="Arial"/>
        </w:rPr>
        <w:instrText xml:space="preserve"> REF _Ref406491260 \h  \* MERGEFORMAT </w:instrText>
      </w:r>
      <w:r w:rsidR="00AC132E" w:rsidRPr="00EC53BE">
        <w:rPr>
          <w:rFonts w:ascii="Arial" w:hAnsi="Arial" w:cs="Arial"/>
        </w:rPr>
      </w:r>
      <w:r w:rsidR="00AC132E" w:rsidRPr="00EC53BE">
        <w:rPr>
          <w:rFonts w:ascii="Arial" w:hAnsi="Arial" w:cs="Arial"/>
        </w:rPr>
        <w:fldChar w:fldCharType="separate"/>
      </w:r>
      <w:r w:rsidR="002F2F61" w:rsidRPr="004533A7">
        <w:rPr>
          <w:rFonts w:ascii="Arial" w:hAnsi="Arial" w:cs="Arial"/>
          <w:iCs/>
        </w:rPr>
        <w:t>(</w:t>
      </w:r>
      <w:r w:rsidR="002F2F61">
        <w:rPr>
          <w:rFonts w:ascii="Arial" w:hAnsi="Arial" w:cs="Arial"/>
          <w:iCs/>
          <w:noProof/>
        </w:rPr>
        <w:t>26</w:t>
      </w:r>
      <w:r w:rsidR="002F2F61" w:rsidRPr="004533A7">
        <w:rPr>
          <w:rFonts w:ascii="Arial" w:hAnsi="Arial" w:cs="Arial"/>
          <w:iCs/>
        </w:rPr>
        <w:t>)</w:t>
      </w:r>
      <w:r w:rsidR="00AC132E" w:rsidRPr="00EC53BE">
        <w:rPr>
          <w:rFonts w:ascii="Arial" w:hAnsi="Arial" w:cs="Arial"/>
        </w:rPr>
        <w:fldChar w:fldCharType="end"/>
      </w:r>
      <w:r w:rsidR="00AC132E" w:rsidRPr="00EC53BE">
        <w:rPr>
          <w:rFonts w:ascii="Arial" w:hAnsi="Arial" w:cs="Arial"/>
        </w:rPr>
        <w:t xml:space="preserve">. If the refractive index does not differ much from 1, the refractive index can be represented as eqn </w:t>
      </w:r>
      <w:r w:rsidR="00AC132E" w:rsidRPr="00EC53BE">
        <w:rPr>
          <w:rFonts w:ascii="Arial" w:hAnsi="Arial" w:cs="Arial"/>
        </w:rPr>
        <w:fldChar w:fldCharType="begin"/>
      </w:r>
      <w:r w:rsidR="00AC132E" w:rsidRPr="00EC53BE">
        <w:rPr>
          <w:rFonts w:ascii="Arial" w:hAnsi="Arial" w:cs="Arial"/>
        </w:rPr>
        <w:instrText xml:space="preserve"> REF _Ref406491305 \h  \* MERGEFORMAT </w:instrText>
      </w:r>
      <w:r w:rsidR="00AC132E" w:rsidRPr="00EC53BE">
        <w:rPr>
          <w:rFonts w:ascii="Arial" w:hAnsi="Arial" w:cs="Arial"/>
        </w:rPr>
      </w:r>
      <w:r w:rsidR="00AC132E" w:rsidRPr="00EC53BE">
        <w:rPr>
          <w:rFonts w:ascii="Arial" w:hAnsi="Arial" w:cs="Arial"/>
        </w:rPr>
        <w:fldChar w:fldCharType="separate"/>
      </w:r>
      <w:r w:rsidR="002F2F61" w:rsidRPr="004533A7">
        <w:rPr>
          <w:rFonts w:ascii="Arial" w:hAnsi="Arial" w:cs="Arial"/>
          <w:iCs/>
        </w:rPr>
        <w:t>(</w:t>
      </w:r>
      <w:r w:rsidR="002F2F61">
        <w:rPr>
          <w:rFonts w:ascii="Arial" w:hAnsi="Arial" w:cs="Arial"/>
          <w:iCs/>
          <w:noProof/>
        </w:rPr>
        <w:t>27</w:t>
      </w:r>
      <w:r w:rsidR="002F2F61" w:rsidRPr="004533A7">
        <w:rPr>
          <w:rFonts w:ascii="Arial" w:hAnsi="Arial" w:cs="Arial"/>
          <w:iCs/>
        </w:rPr>
        <w:t>)</w:t>
      </w:r>
      <w:r w:rsidR="00AC132E" w:rsidRPr="00EC53BE">
        <w:rPr>
          <w:rFonts w:ascii="Arial" w:hAnsi="Arial" w:cs="Arial"/>
        </w:rPr>
        <w:fldChar w:fldCharType="end"/>
      </w:r>
      <w:r w:rsidR="00AC132E" w:rsidRPr="00EC53BE">
        <w:rPr>
          <w:rFonts w:ascii="Arial" w:hAnsi="Arial" w:cs="Arial"/>
        </w:rPr>
        <w:t>.</w:t>
      </w:r>
    </w:p>
    <w:tbl>
      <w:tblPr>
        <w:tblW w:w="0" w:type="auto"/>
        <w:tblInd w:w="5" w:type="dxa"/>
        <w:tblLook w:val="04A0" w:firstRow="1" w:lastRow="0" w:firstColumn="1" w:lastColumn="0" w:noHBand="0" w:noVBand="1"/>
      </w:tblPr>
      <w:tblGrid>
        <w:gridCol w:w="805"/>
        <w:gridCol w:w="7650"/>
        <w:gridCol w:w="180"/>
        <w:gridCol w:w="715"/>
      </w:tblGrid>
      <w:tr w:rsidR="00462C50" w:rsidRPr="00EC53BE" w14:paraId="74BAFD20" w14:textId="77777777" w:rsidTr="00A00F92">
        <w:tc>
          <w:tcPr>
            <w:tcW w:w="805" w:type="dxa"/>
          </w:tcPr>
          <w:p w14:paraId="0B11E519" w14:textId="77777777" w:rsidR="00462C50" w:rsidRPr="00EC53BE" w:rsidRDefault="00462C50" w:rsidP="00A00F92">
            <w:pPr>
              <w:spacing w:line="360" w:lineRule="auto"/>
              <w:jc w:val="both"/>
              <w:rPr>
                <w:rFonts w:ascii="Arial" w:hAnsi="Arial" w:cs="Arial"/>
              </w:rPr>
            </w:pPr>
          </w:p>
        </w:tc>
        <w:tc>
          <w:tcPr>
            <w:tcW w:w="7650" w:type="dxa"/>
          </w:tcPr>
          <w:p w14:paraId="488EB564" w14:textId="15E5F59F" w:rsidR="00462C50" w:rsidRPr="00EC136D" w:rsidRDefault="00462C50" w:rsidP="00A00F92">
            <w:pPr>
              <w:spacing w:line="360" w:lineRule="auto"/>
              <w:jc w:val="center"/>
              <w:rPr>
                <w:rFonts w:ascii="Cambria Math" w:hAnsi="Cambria Math" w:cs="Arial"/>
                <w:oMath/>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o</m:t>
                        </m:r>
                      </m:sub>
                    </m:sSub>
                  </m:num>
                  <m:den>
                    <m:r>
                      <w:rPr>
                        <w:rFonts w:ascii="Cambria Math" w:hAnsi="Cambria Math" w:cs="Arial"/>
                      </w:rPr>
                      <m:t>C</m:t>
                    </m:r>
                  </m:den>
                </m:f>
                <m:r>
                  <w:rPr>
                    <w:rFonts w:ascii="Cambria Math" w:hAnsi="Cambria Math" w:cs="Arial"/>
                  </w:rPr>
                  <m:t xml:space="preserve"> =</m:t>
                </m:r>
                <m:rad>
                  <m:radPr>
                    <m:degHide m:val="1"/>
                    <m:ctrlPr>
                      <w:rPr>
                        <w:rFonts w:ascii="Cambria Math" w:hAnsi="Cambria Math" w:cs="Arial"/>
                        <w:i/>
                      </w:rPr>
                    </m:ctrlPr>
                  </m:radPr>
                  <m:deg/>
                  <m:e>
                    <m:sSub>
                      <m:sSubPr>
                        <m:ctrlPr>
                          <w:rPr>
                            <w:rFonts w:ascii="Cambria Math" w:hAnsi="Cambria Math" w:cs="Arial"/>
                          </w:rPr>
                        </m:ctrlPr>
                      </m:sSubPr>
                      <m:e>
                        <m:r>
                          <w:rPr>
                            <w:rFonts w:ascii="Cambria Math" w:hAnsi="Cambria Math" w:cs="Arial"/>
                          </w:rPr>
                          <m:t>μ</m:t>
                        </m:r>
                      </m:e>
                      <m:sub>
                        <m:r>
                          <w:rPr>
                            <w:rFonts w:ascii="Cambria Math" w:hAnsi="Cambria Math" w:cs="Arial"/>
                          </w:rPr>
                          <m:t>r</m:t>
                        </m:r>
                      </m:sub>
                    </m:sSub>
                    <m:sSub>
                      <m:sSubPr>
                        <m:ctrlPr>
                          <w:rPr>
                            <w:rFonts w:ascii="Cambria Math" w:hAnsi="Cambria Math" w:cs="Arial"/>
                          </w:rPr>
                        </m:ctrlPr>
                      </m:sSubPr>
                      <m:e>
                        <m:r>
                          <w:rPr>
                            <w:rFonts w:ascii="Cambria Math" w:hAnsi="Cambria Math" w:cs="Arial"/>
                          </w:rPr>
                          <m:t>ϵ</m:t>
                        </m:r>
                      </m:e>
                      <m:sub>
                        <m:r>
                          <w:rPr>
                            <w:rFonts w:ascii="Cambria Math" w:hAnsi="Cambria Math" w:cs="Arial"/>
                          </w:rPr>
                          <m:t>r</m:t>
                        </m:r>
                      </m:sub>
                    </m:sSub>
                  </m:e>
                </m:rad>
              </m:oMath>
            </m:oMathPara>
          </w:p>
        </w:tc>
        <w:tc>
          <w:tcPr>
            <w:tcW w:w="895" w:type="dxa"/>
            <w:gridSpan w:val="2"/>
          </w:tcPr>
          <w:p w14:paraId="25D197D8" w14:textId="77777777" w:rsidR="00462C50" w:rsidRPr="004533A7" w:rsidRDefault="00462C50" w:rsidP="00A00F92">
            <w:pPr>
              <w:spacing w:line="360" w:lineRule="auto"/>
              <w:rPr>
                <w:rFonts w:ascii="Arial" w:hAnsi="Arial" w:cs="Arial"/>
                <w:iCs/>
              </w:rPr>
            </w:pPr>
            <w:r w:rsidRPr="004533A7">
              <w:rPr>
                <w:rFonts w:ascii="Arial" w:hAnsi="Arial" w:cs="Arial"/>
                <w:iCs/>
              </w:rPr>
              <w:t xml:space="preserve">    </w:t>
            </w:r>
            <w:bookmarkStart w:id="18" w:name="_Ref406768693"/>
            <w:r w:rsidRPr="004533A7">
              <w:rPr>
                <w:rFonts w:ascii="Arial" w:hAnsi="Arial" w:cs="Arial"/>
                <w:iCs/>
              </w:rPr>
              <w:t>(</w:t>
            </w:r>
            <w:r w:rsidRPr="004533A7">
              <w:rPr>
                <w:rFonts w:ascii="Arial" w:hAnsi="Arial" w:cs="Arial"/>
                <w:iCs/>
              </w:rPr>
              <w:fldChar w:fldCharType="begin"/>
            </w:r>
            <w:r w:rsidRPr="004533A7">
              <w:rPr>
                <w:rFonts w:ascii="Arial" w:hAnsi="Arial" w:cs="Arial"/>
                <w:iCs/>
              </w:rPr>
              <w:instrText xml:space="preserve"> SEQ Equation \* ARABIC </w:instrText>
            </w:r>
            <w:r w:rsidRPr="004533A7">
              <w:rPr>
                <w:rFonts w:ascii="Arial" w:hAnsi="Arial" w:cs="Arial"/>
                <w:iCs/>
              </w:rPr>
              <w:fldChar w:fldCharType="separate"/>
            </w:r>
            <w:r w:rsidR="002F2F61">
              <w:rPr>
                <w:rFonts w:ascii="Arial" w:hAnsi="Arial" w:cs="Arial"/>
                <w:iCs/>
                <w:noProof/>
              </w:rPr>
              <w:t>25</w:t>
            </w:r>
            <w:r w:rsidRPr="004533A7">
              <w:rPr>
                <w:rFonts w:ascii="Arial" w:hAnsi="Arial" w:cs="Arial"/>
                <w:iCs/>
              </w:rPr>
              <w:fldChar w:fldCharType="end"/>
            </w:r>
            <w:r w:rsidRPr="004533A7">
              <w:rPr>
                <w:rFonts w:ascii="Arial" w:hAnsi="Arial" w:cs="Arial"/>
                <w:iCs/>
              </w:rPr>
              <w:t>)</w:t>
            </w:r>
            <w:bookmarkEnd w:id="18"/>
          </w:p>
        </w:tc>
      </w:tr>
      <w:tr w:rsidR="003821D2" w:rsidRPr="00EC53BE" w14:paraId="413235B4" w14:textId="77777777" w:rsidTr="006B0D0C">
        <w:tc>
          <w:tcPr>
            <w:tcW w:w="805" w:type="dxa"/>
          </w:tcPr>
          <w:p w14:paraId="65013593" w14:textId="77777777" w:rsidR="003821D2" w:rsidRPr="00EC53BE" w:rsidRDefault="003821D2" w:rsidP="009F5AFD">
            <w:pPr>
              <w:spacing w:line="360" w:lineRule="auto"/>
              <w:jc w:val="both"/>
              <w:rPr>
                <w:rFonts w:ascii="Arial" w:hAnsi="Arial" w:cs="Arial"/>
              </w:rPr>
            </w:pPr>
          </w:p>
        </w:tc>
        <w:tc>
          <w:tcPr>
            <w:tcW w:w="7830" w:type="dxa"/>
            <w:gridSpan w:val="2"/>
          </w:tcPr>
          <w:p w14:paraId="7A71223D" w14:textId="0286FA1B" w:rsidR="003821D2" w:rsidRPr="004533A7" w:rsidRDefault="00221201"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m:rPr>
                    <m:sty m:val="p"/>
                  </m:rPr>
                  <w:rPr>
                    <w:rFonts w:ascii="Cambria Math" w:hAnsi="Cambria Math" w:cs="Arial"/>
                  </w:rPr>
                  <m:t>=</m:t>
                </m:r>
                <m:sSup>
                  <m:sSupPr>
                    <m:ctrlPr>
                      <w:rPr>
                        <w:rFonts w:ascii="Cambria Math" w:hAnsi="Cambria Math" w:cs="Arial"/>
                      </w:rPr>
                    </m:ctrlPr>
                  </m:sSupPr>
                  <m:e>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1+2αN/</m:t>
                            </m:r>
                            <m:sSub>
                              <m:sSubPr>
                                <m:ctrlPr>
                                  <w:rPr>
                                    <w:rFonts w:ascii="Cambria Math" w:hAnsi="Cambria Math" w:cs="Arial"/>
                                  </w:rPr>
                                </m:ctrlPr>
                              </m:sSubPr>
                              <m:e>
                                <m:r>
                                  <m:rPr>
                                    <m:sty m:val="p"/>
                                  </m:rPr>
                                  <w:rPr>
                                    <w:rFonts w:ascii="Cambria Math" w:hAnsi="Cambria Math" w:cs="Arial"/>
                                  </w:rPr>
                                  <m:t>3ϵ</m:t>
                                </m:r>
                              </m:e>
                              <m:sub>
                                <m:r>
                                  <m:rPr>
                                    <m:sty m:val="p"/>
                                  </m:rPr>
                                  <w:rPr>
                                    <w:rFonts w:ascii="Cambria Math" w:hAnsi="Cambria Math" w:cs="Arial"/>
                                  </w:rPr>
                                  <m:t>0</m:t>
                                </m:r>
                              </m:sub>
                            </m:sSub>
                          </m:num>
                          <m:den>
                            <m:r>
                              <m:rPr>
                                <m:sty m:val="p"/>
                              </m:rPr>
                              <w:rPr>
                                <w:rFonts w:ascii="Cambria Math" w:hAnsi="Cambria Math" w:cs="Arial"/>
                              </w:rPr>
                              <m:t>1-αN/</m:t>
                            </m:r>
                            <m:sSub>
                              <m:sSubPr>
                                <m:ctrlPr>
                                  <w:rPr>
                                    <w:rFonts w:ascii="Cambria Math" w:hAnsi="Cambria Math" w:cs="Arial"/>
                                  </w:rPr>
                                </m:ctrlPr>
                              </m:sSubPr>
                              <m:e>
                                <m:r>
                                  <m:rPr>
                                    <m:sty m:val="p"/>
                                  </m:rPr>
                                  <w:rPr>
                                    <w:rFonts w:ascii="Cambria Math" w:hAnsi="Cambria Math" w:cs="Arial"/>
                                  </w:rPr>
                                  <m:t>3ϵ</m:t>
                                </m:r>
                              </m:e>
                              <m:sub>
                                <m:r>
                                  <m:rPr>
                                    <m:sty m:val="p"/>
                                  </m:rPr>
                                  <w:rPr>
                                    <w:rFonts w:ascii="Cambria Math" w:hAnsi="Cambria Math" w:cs="Arial"/>
                                  </w:rPr>
                                  <m:t>0</m:t>
                                </m:r>
                              </m:sub>
                            </m:sSub>
                          </m:den>
                        </m:f>
                      </m:e>
                    </m:d>
                  </m:e>
                  <m:sup>
                    <m:r>
                      <m:rPr>
                        <m:sty m:val="p"/>
                      </m:rPr>
                      <w:rPr>
                        <w:rFonts w:ascii="Cambria Math" w:hAnsi="Cambria Math" w:cs="Arial"/>
                      </w:rPr>
                      <m:t xml:space="preserve">1/2 </m:t>
                    </m:r>
                  </m:sup>
                </m:sSup>
              </m:oMath>
            </m:oMathPara>
          </w:p>
        </w:tc>
        <w:tc>
          <w:tcPr>
            <w:tcW w:w="715" w:type="dxa"/>
          </w:tcPr>
          <w:p w14:paraId="613B7632" w14:textId="77777777" w:rsidR="003821D2" w:rsidRPr="004533A7" w:rsidRDefault="003821D2" w:rsidP="009F5AFD">
            <w:pPr>
              <w:spacing w:line="360" w:lineRule="auto"/>
              <w:rPr>
                <w:rFonts w:ascii="Arial" w:hAnsi="Arial" w:cs="Arial"/>
                <w:iCs/>
              </w:rPr>
            </w:pPr>
            <w:r w:rsidRPr="004533A7">
              <w:rPr>
                <w:rFonts w:ascii="Arial" w:hAnsi="Arial" w:cs="Arial"/>
                <w:iCs/>
              </w:rPr>
              <w:t xml:space="preserve">    </w:t>
            </w:r>
            <w:bookmarkStart w:id="19" w:name="_Ref406491260"/>
            <w:r w:rsidRPr="004533A7">
              <w:rPr>
                <w:rFonts w:ascii="Arial" w:hAnsi="Arial" w:cs="Arial"/>
                <w:iCs/>
              </w:rPr>
              <w:t>(</w:t>
            </w:r>
            <w:r w:rsidRPr="004533A7">
              <w:rPr>
                <w:rFonts w:ascii="Arial" w:hAnsi="Arial" w:cs="Arial"/>
                <w:iCs/>
              </w:rPr>
              <w:fldChar w:fldCharType="begin"/>
            </w:r>
            <w:r w:rsidRPr="004533A7">
              <w:rPr>
                <w:rFonts w:ascii="Arial" w:hAnsi="Arial" w:cs="Arial"/>
                <w:iCs/>
              </w:rPr>
              <w:instrText xml:space="preserve"> SEQ Equation \* ARABIC </w:instrText>
            </w:r>
            <w:r w:rsidRPr="004533A7">
              <w:rPr>
                <w:rFonts w:ascii="Arial" w:hAnsi="Arial" w:cs="Arial"/>
                <w:iCs/>
              </w:rPr>
              <w:fldChar w:fldCharType="separate"/>
            </w:r>
            <w:r w:rsidR="002F2F61">
              <w:rPr>
                <w:rFonts w:ascii="Arial" w:hAnsi="Arial" w:cs="Arial"/>
                <w:iCs/>
                <w:noProof/>
              </w:rPr>
              <w:t>26</w:t>
            </w:r>
            <w:r w:rsidRPr="004533A7">
              <w:rPr>
                <w:rFonts w:ascii="Arial" w:hAnsi="Arial" w:cs="Arial"/>
                <w:iCs/>
              </w:rPr>
              <w:fldChar w:fldCharType="end"/>
            </w:r>
            <w:r w:rsidRPr="004533A7">
              <w:rPr>
                <w:rFonts w:ascii="Arial" w:hAnsi="Arial" w:cs="Arial"/>
                <w:iCs/>
              </w:rPr>
              <w:t>)</w:t>
            </w:r>
            <w:bookmarkEnd w:id="19"/>
          </w:p>
        </w:tc>
      </w:tr>
      <w:tr w:rsidR="003821D2" w:rsidRPr="00EC53BE" w14:paraId="4C296F0A" w14:textId="77777777" w:rsidTr="006B0D0C">
        <w:tc>
          <w:tcPr>
            <w:tcW w:w="805" w:type="dxa"/>
          </w:tcPr>
          <w:p w14:paraId="3E43168E" w14:textId="77777777" w:rsidR="003821D2" w:rsidRPr="00EC53BE" w:rsidRDefault="003821D2" w:rsidP="009F5AFD">
            <w:pPr>
              <w:spacing w:line="360" w:lineRule="auto"/>
              <w:jc w:val="both"/>
              <w:rPr>
                <w:rFonts w:ascii="Arial" w:hAnsi="Arial" w:cs="Arial"/>
              </w:rPr>
            </w:pPr>
          </w:p>
        </w:tc>
        <w:tc>
          <w:tcPr>
            <w:tcW w:w="7830" w:type="dxa"/>
            <w:gridSpan w:val="2"/>
          </w:tcPr>
          <w:p w14:paraId="2EC50919" w14:textId="12FFA71F" w:rsidR="003821D2" w:rsidRPr="004533A7" w:rsidRDefault="00221201"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w:bookmarkStart w:id="20" w:name="_GoBack"/>
                <w:bookmarkEnd w:id="20"/>
                <m:r>
                  <m:rPr>
                    <m:sty m:val="p"/>
                  </m:rPr>
                  <w:rPr>
                    <w:rFonts w:ascii="Cambria Math" w:hAnsi="Cambria Math" w:cs="Arial"/>
                  </w:rPr>
                  <m:t>≈1+</m:t>
                </m:r>
                <m:f>
                  <m:fPr>
                    <m:ctrlPr>
                      <w:rPr>
                        <w:rFonts w:ascii="Cambria Math" w:hAnsi="Cambria Math" w:cs="Arial"/>
                      </w:rPr>
                    </m:ctrlPr>
                  </m:fPr>
                  <m:num>
                    <m:r>
                      <m:rPr>
                        <m:sty m:val="p"/>
                      </m:rPr>
                      <w:rPr>
                        <w:rFonts w:ascii="Cambria Math" w:hAnsi="Cambria Math" w:cs="Arial"/>
                      </w:rPr>
                      <m:t>αN</m:t>
                    </m:r>
                  </m:num>
                  <m:den>
                    <m:sSub>
                      <m:sSubPr>
                        <m:ctrlPr>
                          <w:rPr>
                            <w:rFonts w:ascii="Cambria Math" w:hAnsi="Cambria Math" w:cs="Arial"/>
                          </w:rPr>
                        </m:ctrlPr>
                      </m:sSubPr>
                      <m:e>
                        <m:r>
                          <m:rPr>
                            <m:sty m:val="p"/>
                          </m:rPr>
                          <w:rPr>
                            <w:rFonts w:ascii="Cambria Math" w:hAnsi="Cambria Math" w:cs="Arial"/>
                          </w:rPr>
                          <m:t>2ϵ</m:t>
                        </m:r>
                      </m:e>
                      <m:sub>
                        <m:r>
                          <m:rPr>
                            <m:sty m:val="p"/>
                          </m:rPr>
                          <w:rPr>
                            <w:rFonts w:ascii="Cambria Math" w:hAnsi="Cambria Math" w:cs="Arial"/>
                          </w:rPr>
                          <m:t>0</m:t>
                        </m:r>
                      </m:sub>
                    </m:sSub>
                  </m:den>
                </m:f>
              </m:oMath>
            </m:oMathPara>
          </w:p>
        </w:tc>
        <w:tc>
          <w:tcPr>
            <w:tcW w:w="715" w:type="dxa"/>
          </w:tcPr>
          <w:p w14:paraId="57FAD0CF" w14:textId="77777777" w:rsidR="003821D2" w:rsidRPr="004533A7" w:rsidRDefault="003821D2" w:rsidP="009F5AFD">
            <w:pPr>
              <w:spacing w:line="360" w:lineRule="auto"/>
              <w:rPr>
                <w:rFonts w:ascii="Arial" w:hAnsi="Arial" w:cs="Arial"/>
                <w:iCs/>
              </w:rPr>
            </w:pPr>
            <w:r w:rsidRPr="004533A7">
              <w:rPr>
                <w:rFonts w:ascii="Arial" w:hAnsi="Arial" w:cs="Arial"/>
                <w:iCs/>
              </w:rPr>
              <w:t xml:space="preserve">    </w:t>
            </w:r>
            <w:bookmarkStart w:id="21" w:name="_Ref406491305"/>
            <w:r w:rsidRPr="004533A7">
              <w:rPr>
                <w:rFonts w:ascii="Arial" w:hAnsi="Arial" w:cs="Arial"/>
                <w:iCs/>
              </w:rPr>
              <w:t>(</w:t>
            </w:r>
            <w:r w:rsidRPr="004533A7">
              <w:rPr>
                <w:rFonts w:ascii="Arial" w:hAnsi="Arial" w:cs="Arial"/>
                <w:iCs/>
              </w:rPr>
              <w:fldChar w:fldCharType="begin"/>
            </w:r>
            <w:r w:rsidRPr="004533A7">
              <w:rPr>
                <w:rFonts w:ascii="Arial" w:hAnsi="Arial" w:cs="Arial"/>
                <w:iCs/>
              </w:rPr>
              <w:instrText xml:space="preserve"> SEQ Equation \* ARABIC </w:instrText>
            </w:r>
            <w:r w:rsidRPr="004533A7">
              <w:rPr>
                <w:rFonts w:ascii="Arial" w:hAnsi="Arial" w:cs="Arial"/>
                <w:iCs/>
              </w:rPr>
              <w:fldChar w:fldCharType="separate"/>
            </w:r>
            <w:r w:rsidR="002F2F61">
              <w:rPr>
                <w:rFonts w:ascii="Arial" w:hAnsi="Arial" w:cs="Arial"/>
                <w:iCs/>
                <w:noProof/>
              </w:rPr>
              <w:t>27</w:t>
            </w:r>
            <w:r w:rsidRPr="004533A7">
              <w:rPr>
                <w:rFonts w:ascii="Arial" w:hAnsi="Arial" w:cs="Arial"/>
                <w:iCs/>
              </w:rPr>
              <w:fldChar w:fldCharType="end"/>
            </w:r>
            <w:r w:rsidRPr="004533A7">
              <w:rPr>
                <w:rFonts w:ascii="Arial" w:hAnsi="Arial" w:cs="Arial"/>
                <w:iCs/>
              </w:rPr>
              <w:t>)</w:t>
            </w:r>
            <w:bookmarkEnd w:id="21"/>
          </w:p>
        </w:tc>
      </w:tr>
    </w:tbl>
    <w:p w14:paraId="7195506C" w14:textId="0E3C5DBF" w:rsidR="003821D2" w:rsidRPr="00EC53BE" w:rsidRDefault="005E2C14" w:rsidP="005E2C14">
      <w:pPr>
        <w:spacing w:line="360" w:lineRule="auto"/>
        <w:jc w:val="both"/>
        <w:rPr>
          <w:rFonts w:ascii="Arial" w:hAnsi="Arial" w:cs="Arial"/>
        </w:rPr>
      </w:pPr>
      <w:r>
        <w:rPr>
          <w:rFonts w:ascii="Arial" w:hAnsi="Arial" w:cs="Arial"/>
        </w:rPr>
        <w:t>B</w:t>
      </w:r>
      <w:r w:rsidR="003821D2" w:rsidRPr="00EC53BE">
        <w:rPr>
          <w:rFonts w:ascii="Arial" w:hAnsi="Arial" w:cs="Arial"/>
        </w:rPr>
        <w:t>ecause refractive index of material is a property dependent on the frequency of the oscillating electric fie</w:t>
      </w:r>
      <w:r>
        <w:rPr>
          <w:rFonts w:ascii="Arial" w:hAnsi="Arial" w:cs="Arial"/>
        </w:rPr>
        <w:t>ld</w:t>
      </w:r>
      <w:r w:rsidR="003821D2" w:rsidRPr="00EC53BE">
        <w:rPr>
          <w:rFonts w:ascii="Arial" w:hAnsi="Arial" w:cs="Arial"/>
        </w:rPr>
        <w:t xml:space="preserve">, we </w:t>
      </w:r>
      <w:r>
        <w:rPr>
          <w:rFonts w:ascii="Arial" w:hAnsi="Arial" w:cs="Arial"/>
        </w:rPr>
        <w:t>have</w:t>
      </w:r>
      <w:r w:rsidR="003821D2" w:rsidRPr="00EC53BE">
        <w:rPr>
          <w:rFonts w:ascii="Arial" w:hAnsi="Arial" w:cs="Arial"/>
        </w:rPr>
        <w:t xml:space="preserve"> to </w:t>
      </w:r>
      <w:r>
        <w:rPr>
          <w:rFonts w:ascii="Arial" w:hAnsi="Arial" w:cs="Arial"/>
        </w:rPr>
        <w:t>use t</w:t>
      </w:r>
      <w:r w:rsidR="003821D2" w:rsidRPr="00EC53BE">
        <w:rPr>
          <w:rFonts w:ascii="Arial" w:hAnsi="Arial" w:cs="Arial"/>
        </w:rPr>
        <w:t>he dynamic polarizability,</w:t>
      </w:r>
      <m:oMath>
        <m:r>
          <w:rPr>
            <w:rFonts w:ascii="Cambria Math" w:hAnsi="Cambria Math" w:cs="Arial"/>
          </w:rPr>
          <m:t xml:space="preserve"> α</m:t>
        </m:r>
        <m:d>
          <m:dPr>
            <m:ctrlPr>
              <w:rPr>
                <w:rFonts w:ascii="Cambria Math" w:hAnsi="Cambria Math" w:cs="Arial"/>
                <w:i/>
              </w:rPr>
            </m:ctrlPr>
          </m:dPr>
          <m:e>
            <m:r>
              <w:rPr>
                <w:rFonts w:ascii="Cambria Math" w:hAnsi="Cambria Math" w:cs="Arial"/>
              </w:rPr>
              <m:t>ω</m:t>
            </m:r>
          </m:e>
        </m:d>
      </m:oMath>
      <w:r w:rsidR="003821D2" w:rsidRPr="00EC53BE">
        <w:rPr>
          <w:rFonts w:ascii="Arial" w:eastAsiaTheme="minorEastAsia" w:hAnsi="Arial" w:cs="Arial"/>
        </w:rPr>
        <w:t>,</w:t>
      </w:r>
      <w:r>
        <w:rPr>
          <w:rFonts w:ascii="Arial" w:hAnsi="Arial" w:cs="Arial"/>
        </w:rPr>
        <w:t xml:space="preserve"> of the molecule. Thus, u</w:t>
      </w:r>
      <w:r w:rsidR="003821D2" w:rsidRPr="00EC53BE">
        <w:rPr>
          <w:rFonts w:ascii="Arial" w:hAnsi="Arial" w:cs="Arial"/>
        </w:rPr>
        <w:t xml:space="preserve">sing the </w:t>
      </w:r>
      <w:r w:rsidR="0000669E" w:rsidRPr="005E2C14">
        <w:rPr>
          <w:rFonts w:ascii="Arial" w:hAnsi="Arial" w:cs="Arial"/>
        </w:rPr>
        <w:t>eqn</w:t>
      </w:r>
      <w:r w:rsidRPr="005E2C14">
        <w:rPr>
          <w:rFonts w:ascii="Arial" w:hAnsi="Arial" w:cs="Arial"/>
        </w:rPr>
        <w:t xml:space="preserve"> </w:t>
      </w:r>
      <w:r w:rsidRPr="005E2C14">
        <w:rPr>
          <w:rFonts w:ascii="Arial" w:hAnsi="Arial" w:cs="Arial"/>
        </w:rPr>
        <w:fldChar w:fldCharType="begin"/>
      </w:r>
      <w:r w:rsidRPr="005E2C14">
        <w:rPr>
          <w:rFonts w:ascii="Arial" w:hAnsi="Arial" w:cs="Arial"/>
        </w:rPr>
        <w:instrText xml:space="preserve"> REF _Ref406770100 \h </w:instrText>
      </w:r>
      <w:r w:rsidRPr="005E2C14">
        <w:rPr>
          <w:rFonts w:ascii="Arial" w:hAnsi="Arial" w:cs="Arial"/>
        </w:rPr>
      </w:r>
      <w:r w:rsidRPr="005E2C14">
        <w:rPr>
          <w:rFonts w:ascii="Arial" w:hAnsi="Arial" w:cs="Arial"/>
        </w:rPr>
        <w:instrText xml:space="preserve"> \* MERGEFORMAT </w:instrText>
      </w:r>
      <w:r w:rsidRPr="005E2C14">
        <w:rPr>
          <w:rFonts w:ascii="Arial" w:hAnsi="Arial" w:cs="Arial"/>
        </w:rPr>
        <w:fldChar w:fldCharType="separate"/>
      </w:r>
      <w:r w:rsidR="002F2F61" w:rsidRPr="0013094F">
        <w:rPr>
          <w:rFonts w:ascii="Arial" w:hAnsi="Arial" w:cs="Arial"/>
          <w:iCs/>
        </w:rPr>
        <w:t>(</w:t>
      </w:r>
      <w:r w:rsidR="002F2F61">
        <w:rPr>
          <w:rFonts w:ascii="Arial" w:hAnsi="Arial" w:cs="Arial"/>
          <w:iCs/>
          <w:noProof/>
        </w:rPr>
        <w:t>10</w:t>
      </w:r>
      <w:r w:rsidR="002F2F61" w:rsidRPr="0013094F">
        <w:rPr>
          <w:rFonts w:ascii="Arial" w:hAnsi="Arial" w:cs="Arial"/>
          <w:iCs/>
        </w:rPr>
        <w:t>)</w:t>
      </w:r>
      <w:r w:rsidRPr="005E2C14">
        <w:rPr>
          <w:rFonts w:ascii="Arial" w:hAnsi="Arial" w:cs="Arial"/>
        </w:rPr>
        <w:fldChar w:fldCharType="end"/>
      </w:r>
      <w:r>
        <w:rPr>
          <w:rFonts w:ascii="Arial" w:hAnsi="Arial" w:cs="Arial"/>
        </w:rPr>
        <w:t xml:space="preserve"> for the dynamic polarizability and eqn</w:t>
      </w:r>
      <w:r w:rsidR="001A1BE2" w:rsidRPr="00EC53BE">
        <w:rPr>
          <w:rFonts w:ascii="Arial" w:hAnsi="Arial" w:cs="Arial"/>
        </w:rPr>
        <w:t xml:space="preserve"> </w:t>
      </w:r>
      <w:r w:rsidR="003821D2" w:rsidRPr="00EC53BE">
        <w:rPr>
          <w:rFonts w:ascii="Arial" w:hAnsi="Arial" w:cs="Arial"/>
        </w:rPr>
        <w:fldChar w:fldCharType="begin"/>
      </w:r>
      <w:r w:rsidR="003821D2" w:rsidRPr="00EC53BE">
        <w:rPr>
          <w:rFonts w:ascii="Arial" w:hAnsi="Arial" w:cs="Arial"/>
        </w:rPr>
        <w:instrText xml:space="preserve"> REF _Ref406491305 \h  \* MERGEFORMAT </w:instrText>
      </w:r>
      <w:r w:rsidR="003821D2" w:rsidRPr="00EC53BE">
        <w:rPr>
          <w:rFonts w:ascii="Arial" w:hAnsi="Arial" w:cs="Arial"/>
        </w:rPr>
      </w:r>
      <w:r w:rsidR="003821D2" w:rsidRPr="00EC53BE">
        <w:rPr>
          <w:rFonts w:ascii="Arial" w:hAnsi="Arial" w:cs="Arial"/>
        </w:rPr>
        <w:fldChar w:fldCharType="separate"/>
      </w:r>
      <w:r w:rsidR="002F2F61" w:rsidRPr="004533A7">
        <w:rPr>
          <w:rFonts w:ascii="Arial" w:hAnsi="Arial" w:cs="Arial"/>
          <w:iCs/>
        </w:rPr>
        <w:t>(</w:t>
      </w:r>
      <w:r w:rsidR="002F2F61">
        <w:rPr>
          <w:rFonts w:ascii="Arial" w:hAnsi="Arial" w:cs="Arial"/>
          <w:iCs/>
          <w:noProof/>
        </w:rPr>
        <w:t>27</w:t>
      </w:r>
      <w:r w:rsidR="002F2F61" w:rsidRPr="004533A7">
        <w:rPr>
          <w:rFonts w:ascii="Arial" w:hAnsi="Arial" w:cs="Arial"/>
          <w:iCs/>
        </w:rPr>
        <w:t>)</w:t>
      </w:r>
      <w:r w:rsidR="003821D2" w:rsidRPr="00EC53BE">
        <w:rPr>
          <w:rFonts w:ascii="Arial" w:hAnsi="Arial" w:cs="Arial"/>
        </w:rPr>
        <w:fldChar w:fldCharType="end"/>
      </w:r>
      <w:r>
        <w:rPr>
          <w:rFonts w:ascii="Arial" w:hAnsi="Arial" w:cs="Arial"/>
        </w:rPr>
        <w:t>,</w:t>
      </w:r>
      <w:r w:rsidR="003821D2" w:rsidRPr="00EC53BE">
        <w:rPr>
          <w:rFonts w:ascii="Arial" w:hAnsi="Arial" w:cs="Arial"/>
        </w:rPr>
        <w:t xml:space="preserve"> the refractive index can be determined as a function of the frequency as</w:t>
      </w:r>
    </w:p>
    <w:tbl>
      <w:tblPr>
        <w:tblW w:w="0" w:type="auto"/>
        <w:tblInd w:w="5" w:type="dxa"/>
        <w:tblLook w:val="04A0" w:firstRow="1" w:lastRow="0" w:firstColumn="1" w:lastColumn="0" w:noHBand="0" w:noVBand="1"/>
      </w:tblPr>
      <w:tblGrid>
        <w:gridCol w:w="805"/>
        <w:gridCol w:w="7830"/>
        <w:gridCol w:w="715"/>
      </w:tblGrid>
      <w:tr w:rsidR="003821D2" w:rsidRPr="00EC53BE" w14:paraId="3B4E6AC1" w14:textId="77777777" w:rsidTr="006B0D0C">
        <w:tc>
          <w:tcPr>
            <w:tcW w:w="805" w:type="dxa"/>
          </w:tcPr>
          <w:p w14:paraId="083B3699" w14:textId="77777777" w:rsidR="003821D2" w:rsidRPr="00EC53BE" w:rsidRDefault="003821D2" w:rsidP="009F5AFD">
            <w:pPr>
              <w:spacing w:line="360" w:lineRule="auto"/>
              <w:jc w:val="both"/>
              <w:rPr>
                <w:rFonts w:ascii="Arial" w:hAnsi="Arial" w:cs="Arial"/>
              </w:rPr>
            </w:pPr>
          </w:p>
        </w:tc>
        <w:tc>
          <w:tcPr>
            <w:tcW w:w="7830" w:type="dxa"/>
          </w:tcPr>
          <w:p w14:paraId="62AA4CB1" w14:textId="57C82F1A" w:rsidR="003821D2" w:rsidRPr="00EC53BE" w:rsidRDefault="000976B2"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≈1+</m:t>
                </m:r>
                <m:f>
                  <m:fPr>
                    <m:ctrlPr>
                      <w:rPr>
                        <w:rFonts w:ascii="Cambria Math" w:hAnsi="Cambria Math" w:cs="Arial"/>
                      </w:rPr>
                    </m:ctrlPr>
                  </m:fPr>
                  <m:num>
                    <m:r>
                      <w:rPr>
                        <w:rFonts w:ascii="Cambria Math" w:hAnsi="Cambria Math" w:cs="Arial"/>
                      </w:rPr>
                      <m:t>N</m:t>
                    </m:r>
                  </m:num>
                  <m:den>
                    <m:r>
                      <w:rPr>
                        <w:rFonts w:ascii="Cambria Math" w:hAnsi="Cambria Math" w:cs="Arial"/>
                      </w:rPr>
                      <m:t>3ℏ</m:t>
                    </m:r>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den>
                </m:f>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ω</m:t>
                                </m:r>
                              </m:e>
                              <m:sub>
                                <m:r>
                                  <w:rPr>
                                    <w:rFonts w:ascii="Cambria Math" w:hAnsi="Cambria Math" w:cs="Arial"/>
                                  </w:rPr>
                                  <m:t>n0</m:t>
                                </m:r>
                              </m:sub>
                            </m:sSub>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n0</m:t>
                                    </m:r>
                                  </m:sub>
                                </m:sSub>
                              </m:e>
                            </m:d>
                          </m:e>
                          <m:sup>
                            <m:r>
                              <w:rPr>
                                <w:rFonts w:ascii="Cambria Math" w:hAnsi="Cambria Math" w:cs="Arial"/>
                              </w:rPr>
                              <m:t>2</m:t>
                            </m:r>
                          </m:sup>
                        </m:sSup>
                      </m:num>
                      <m:den>
                        <m:sSubSup>
                          <m:sSubSupPr>
                            <m:ctrlPr>
                              <w:rPr>
                                <w:rFonts w:ascii="Cambria Math" w:hAnsi="Cambria Math" w:cs="Arial"/>
                                <w:i/>
                              </w:rPr>
                            </m:ctrlPr>
                          </m:sSubSupPr>
                          <m:e>
                            <m:r>
                              <w:rPr>
                                <w:rFonts w:ascii="Cambria Math" w:hAnsi="Cambria Math" w:cs="Arial"/>
                              </w:rPr>
                              <m:t>ω</m:t>
                            </m:r>
                          </m:e>
                          <m:sub>
                            <m:r>
                              <w:rPr>
                                <w:rFonts w:ascii="Cambria Math" w:hAnsi="Cambria Math" w:cs="Arial"/>
                              </w:rPr>
                              <m:t>n0</m:t>
                            </m:r>
                          </m:sub>
                          <m:sup>
                            <m:r>
                              <w:rPr>
                                <w:rFonts w:ascii="Cambria Math" w:hAnsi="Cambria Math" w:cs="Arial"/>
                              </w:rPr>
                              <m:t>2</m:t>
                            </m:r>
                          </m:sup>
                        </m:sSubSup>
                        <m:r>
                          <w:rPr>
                            <w:rFonts w:ascii="Cambria Math" w:hAnsi="Cambria Math" w:cs="Arial"/>
                          </w:rPr>
                          <m:t>-</m:t>
                        </m:r>
                        <m:sSup>
                          <m:sSupPr>
                            <m:ctrlPr>
                              <w:rPr>
                                <w:rFonts w:ascii="Cambria Math" w:hAnsi="Cambria Math" w:cs="Arial"/>
                                <w:i/>
                              </w:rPr>
                            </m:ctrlPr>
                          </m:sSupPr>
                          <m:e>
                            <m:r>
                              <w:rPr>
                                <w:rFonts w:ascii="Cambria Math" w:hAnsi="Cambria Math" w:cs="Arial"/>
                              </w:rPr>
                              <m:t>ω</m:t>
                            </m:r>
                          </m:e>
                          <m:sup>
                            <m:r>
                              <w:rPr>
                                <w:rFonts w:ascii="Cambria Math" w:hAnsi="Cambria Math" w:cs="Arial"/>
                              </w:rPr>
                              <m:t>2</m:t>
                            </m:r>
                          </m:sup>
                        </m:sSup>
                      </m:den>
                    </m:f>
                  </m:e>
                </m:nary>
              </m:oMath>
            </m:oMathPara>
          </w:p>
        </w:tc>
        <w:tc>
          <w:tcPr>
            <w:tcW w:w="715" w:type="dxa"/>
          </w:tcPr>
          <w:p w14:paraId="3A4D1C96" w14:textId="77777777" w:rsidR="003821D2" w:rsidRPr="00D4000F" w:rsidRDefault="003821D2" w:rsidP="009F5AFD">
            <w:pPr>
              <w:spacing w:line="360" w:lineRule="auto"/>
              <w:rPr>
                <w:rFonts w:ascii="Arial" w:hAnsi="Arial" w:cs="Arial"/>
                <w:iCs/>
              </w:rPr>
            </w:pPr>
            <w:r w:rsidRPr="00D4000F">
              <w:rPr>
                <w:rFonts w:ascii="Arial" w:hAnsi="Arial" w:cs="Arial"/>
                <w:iCs/>
              </w:rPr>
              <w:t xml:space="preserve">    (</w:t>
            </w:r>
            <w:r w:rsidRPr="00D4000F">
              <w:rPr>
                <w:rFonts w:ascii="Arial" w:hAnsi="Arial" w:cs="Arial"/>
                <w:iCs/>
              </w:rPr>
              <w:fldChar w:fldCharType="begin"/>
            </w:r>
            <w:r w:rsidRPr="00D4000F">
              <w:rPr>
                <w:rFonts w:ascii="Arial" w:hAnsi="Arial" w:cs="Arial"/>
                <w:iCs/>
              </w:rPr>
              <w:instrText xml:space="preserve"> SEQ Equation \* ARABIC </w:instrText>
            </w:r>
            <w:r w:rsidRPr="00D4000F">
              <w:rPr>
                <w:rFonts w:ascii="Arial" w:hAnsi="Arial" w:cs="Arial"/>
                <w:iCs/>
              </w:rPr>
              <w:fldChar w:fldCharType="separate"/>
            </w:r>
            <w:r w:rsidR="002F2F61">
              <w:rPr>
                <w:rFonts w:ascii="Arial" w:hAnsi="Arial" w:cs="Arial"/>
                <w:iCs/>
                <w:noProof/>
              </w:rPr>
              <w:t>28</w:t>
            </w:r>
            <w:r w:rsidRPr="00D4000F">
              <w:rPr>
                <w:rFonts w:ascii="Arial" w:hAnsi="Arial" w:cs="Arial"/>
                <w:iCs/>
              </w:rPr>
              <w:fldChar w:fldCharType="end"/>
            </w:r>
            <w:r w:rsidRPr="00D4000F">
              <w:rPr>
                <w:rFonts w:ascii="Arial" w:hAnsi="Arial" w:cs="Arial"/>
                <w:iCs/>
              </w:rPr>
              <w:t>)</w:t>
            </w:r>
          </w:p>
        </w:tc>
      </w:tr>
    </w:tbl>
    <w:p w14:paraId="4A6233CC" w14:textId="062530B7" w:rsidR="003821D2" w:rsidRPr="00EC53BE" w:rsidRDefault="003821D2" w:rsidP="009F5AFD">
      <w:pPr>
        <w:spacing w:line="360" w:lineRule="auto"/>
        <w:jc w:val="both"/>
        <w:rPr>
          <w:rFonts w:ascii="Arial" w:hAnsi="Arial" w:cs="Arial"/>
        </w:rPr>
      </w:pPr>
      <w:r w:rsidRPr="00EC53BE">
        <w:rPr>
          <w:rFonts w:ascii="Arial" w:hAnsi="Arial" w:cs="Arial"/>
        </w:rPr>
        <w:t xml:space="preserve">The dependence of refractive index with the frequency can be seen the </w:t>
      </w:r>
      <w:r w:rsidRPr="00EC53BE">
        <w:rPr>
          <w:rFonts w:ascii="Arial" w:hAnsi="Arial" w:cs="Arial"/>
        </w:rPr>
        <w:fldChar w:fldCharType="begin"/>
      </w:r>
      <w:r w:rsidRPr="00EC53BE">
        <w:rPr>
          <w:rFonts w:ascii="Arial" w:hAnsi="Arial" w:cs="Arial"/>
        </w:rPr>
        <w:instrText xml:space="preserve"> REF _Ref406492126 \h  \* MERGEFORMAT </w:instrText>
      </w:r>
      <w:r w:rsidRPr="00EC53BE">
        <w:rPr>
          <w:rFonts w:ascii="Arial" w:hAnsi="Arial" w:cs="Arial"/>
        </w:rPr>
      </w:r>
      <w:r w:rsidRPr="00EC53BE">
        <w:rPr>
          <w:rFonts w:ascii="Arial" w:hAnsi="Arial" w:cs="Arial"/>
        </w:rPr>
        <w:fldChar w:fldCharType="separate"/>
      </w:r>
      <w:r w:rsidR="002F2F61" w:rsidRPr="002F2F61">
        <w:rPr>
          <w:rFonts w:ascii="Arial" w:hAnsi="Arial" w:cs="Arial"/>
        </w:rPr>
        <w:t xml:space="preserve">Figure </w:t>
      </w:r>
      <w:r w:rsidR="002F2F61" w:rsidRPr="002F2F61">
        <w:rPr>
          <w:rFonts w:ascii="Arial" w:hAnsi="Arial" w:cs="Arial"/>
          <w:noProof/>
        </w:rPr>
        <w:t>1</w:t>
      </w:r>
      <w:r w:rsidRPr="00EC53BE">
        <w:rPr>
          <w:rFonts w:ascii="Arial" w:hAnsi="Arial" w:cs="Arial"/>
        </w:rPr>
        <w:fldChar w:fldCharType="end"/>
      </w:r>
      <w:r w:rsidRPr="00EC53BE">
        <w:rPr>
          <w:rFonts w:ascii="Arial" w:hAnsi="Arial" w:cs="Arial"/>
        </w:rPr>
        <w:t>. It can be seen that as the frequency goes to zero, i.e. at infinite wavelength, the refractive index becomes a constant value. A singularity can be observed at the resonance (</w:t>
      </w:r>
      <w:r w:rsidR="00922A28" w:rsidRPr="00EC53BE">
        <w:rPr>
          <w:rFonts w:ascii="Arial" w:hAnsi="Arial" w:cs="Arial"/>
          <w:i/>
        </w:rPr>
        <w:t xml:space="preserve">ω </w:t>
      </w:r>
      <w:r w:rsidR="00922A28" w:rsidRPr="00EC53BE">
        <w:rPr>
          <w:rFonts w:ascii="Arial" w:hAnsi="Arial" w:cs="Arial"/>
        </w:rPr>
        <w:t>=</w:t>
      </w:r>
      <w:r w:rsidRPr="00EC53BE">
        <w:rPr>
          <w:rFonts w:ascii="Arial" w:hAnsi="Arial" w:cs="Arial"/>
          <w:i/>
        </w:rPr>
        <w:t xml:space="preserve"> ω</w:t>
      </w:r>
      <w:r w:rsidRPr="00EC53BE">
        <w:rPr>
          <w:rFonts w:ascii="Arial" w:hAnsi="Arial" w:cs="Arial"/>
          <w:i/>
          <w:vertAlign w:val="subscript"/>
        </w:rPr>
        <w:t>n0</w:t>
      </w:r>
      <w:r w:rsidRPr="00EC53BE">
        <w:rPr>
          <w:rFonts w:ascii="Arial" w:hAnsi="Arial" w:cs="Arial"/>
        </w:rPr>
        <w:t>), this is because the perturbation theory breaks down close to this point. At higher frequencies (</w:t>
      </w:r>
      <w:r w:rsidRPr="00EC53BE">
        <w:rPr>
          <w:rFonts w:ascii="Arial" w:hAnsi="Arial" w:cs="Arial"/>
          <w:i/>
        </w:rPr>
        <w:t>ω</w:t>
      </w:r>
      <w:r w:rsidRPr="00EC53BE">
        <w:rPr>
          <w:rFonts w:ascii="Arial" w:hAnsi="Arial" w:cs="Arial"/>
        </w:rPr>
        <w:t xml:space="preserve"> &gt; </w:t>
      </w:r>
      <w:r w:rsidRPr="00EC53BE">
        <w:rPr>
          <w:rFonts w:ascii="Arial" w:hAnsi="Arial" w:cs="Arial"/>
          <w:i/>
        </w:rPr>
        <w:t>ω</w:t>
      </w:r>
      <w:r w:rsidRPr="00EC53BE">
        <w:rPr>
          <w:rFonts w:ascii="Arial" w:hAnsi="Arial" w:cs="Arial"/>
          <w:i/>
          <w:vertAlign w:val="subscript"/>
        </w:rPr>
        <w:t>n0</w:t>
      </w:r>
      <w:r w:rsidRPr="00EC53BE">
        <w:rPr>
          <w:rFonts w:ascii="Arial" w:hAnsi="Arial" w:cs="Arial"/>
        </w:rPr>
        <w:t xml:space="preserve">), the refractive index is shown to have a value less than 1. In my project, I will be calculating the refractive index at infinite wavelength which can be determined using the mean static </w:t>
      </w:r>
      <w:ins w:id="22" w:author="j.hachmann" w:date="2014-12-19T09:37:00Z">
        <w:r w:rsidR="00224A75">
          <w:rPr>
            <w:rFonts w:ascii="Arial" w:hAnsi="Arial" w:cs="Arial"/>
            <w:vertAlign w:val="subscript"/>
          </w:rPr>
          <w:softHyphen/>
        </w:r>
        <w:r w:rsidR="00224A75">
          <w:rPr>
            <w:rFonts w:ascii="Arial" w:hAnsi="Arial" w:cs="Arial"/>
            <w:vertAlign w:val="subscript"/>
          </w:rPr>
          <w:softHyphen/>
        </w:r>
      </w:ins>
      <w:r w:rsidRPr="00EC53BE">
        <w:rPr>
          <w:rFonts w:ascii="Arial" w:hAnsi="Arial" w:cs="Arial"/>
        </w:rPr>
        <w:t>polarizability values. This is because it is relatively easy to calculate the refractive index this way. Further, it has been shown that the values of</w:t>
      </w:r>
      <w:r w:rsidR="007C3FC9">
        <w:rPr>
          <w:rFonts w:ascii="Arial" w:hAnsi="Arial" w:cs="Arial"/>
        </w:rPr>
        <w:t xml:space="preserve"> the</w:t>
      </w:r>
      <w:r w:rsidRPr="00EC53BE">
        <w:rPr>
          <w:rFonts w:ascii="Arial" w:hAnsi="Arial" w:cs="Arial"/>
        </w:rPr>
        <w:t xml:space="preserve"> RI obtained through this way is in good agreement with the experimental values.</w:t>
      </w:r>
      <w:r w:rsidR="00922A28" w:rsidRPr="00EC53BE">
        <w:rPr>
          <w:rFonts w:ascii="Arial" w:hAnsi="Arial" w:cs="Arial"/>
        </w:rPr>
        <w:t xml:space="preserve"> More details are provided in the next section of this appendix. </w:t>
      </w:r>
    </w:p>
    <w:p w14:paraId="3469F01A" w14:textId="77777777" w:rsidR="003821D2" w:rsidRPr="00EC53BE" w:rsidRDefault="003821D2" w:rsidP="009F5AFD">
      <w:pPr>
        <w:spacing w:line="360" w:lineRule="auto"/>
        <w:jc w:val="center"/>
        <w:rPr>
          <w:rFonts w:ascii="Arial" w:hAnsi="Arial" w:cs="Arial"/>
        </w:rPr>
      </w:pPr>
      <w:r w:rsidRPr="00EC53BE">
        <w:rPr>
          <w:rFonts w:ascii="Arial" w:hAnsi="Arial" w:cs="Arial"/>
          <w:noProof/>
        </w:rPr>
        <w:lastRenderedPageBreak/>
        <w:drawing>
          <wp:inline distT="0" distB="0" distL="0" distR="0" wp14:anchorId="01C55D94" wp14:editId="0BA39890">
            <wp:extent cx="1905851" cy="257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7509" cy="2590701"/>
                    </a:xfrm>
                    <a:prstGeom prst="rect">
                      <a:avLst/>
                    </a:prstGeom>
                    <a:noFill/>
                    <a:ln>
                      <a:noFill/>
                    </a:ln>
                  </pic:spPr>
                </pic:pic>
              </a:graphicData>
            </a:graphic>
          </wp:inline>
        </w:drawing>
      </w:r>
    </w:p>
    <w:p w14:paraId="5F2CEADD" w14:textId="36B0420C" w:rsidR="003821D2" w:rsidRPr="005B47DB" w:rsidRDefault="003821D2" w:rsidP="009F5AFD">
      <w:pPr>
        <w:spacing w:line="360" w:lineRule="auto"/>
        <w:jc w:val="center"/>
        <w:rPr>
          <w:rFonts w:ascii="Arial" w:hAnsi="Arial" w:cs="Arial"/>
          <w:i/>
        </w:rPr>
      </w:pPr>
      <w:bookmarkStart w:id="23" w:name="_Ref406492126"/>
      <w:r w:rsidRPr="005B47DB">
        <w:rPr>
          <w:rFonts w:ascii="Arial" w:hAnsi="Arial" w:cs="Arial"/>
          <w:i/>
        </w:rPr>
        <w:t xml:space="preserve">Figure </w:t>
      </w:r>
      <w:r w:rsidRPr="005B47DB">
        <w:rPr>
          <w:rFonts w:ascii="Arial" w:hAnsi="Arial" w:cs="Arial"/>
          <w:i/>
        </w:rPr>
        <w:fldChar w:fldCharType="begin"/>
      </w:r>
      <w:r w:rsidRPr="005B47DB">
        <w:rPr>
          <w:rFonts w:ascii="Arial" w:hAnsi="Arial" w:cs="Arial"/>
          <w:i/>
        </w:rPr>
        <w:instrText xml:space="preserve"> SEQ Figure \* ARABIC </w:instrText>
      </w:r>
      <w:r w:rsidRPr="005B47DB">
        <w:rPr>
          <w:rFonts w:ascii="Arial" w:hAnsi="Arial" w:cs="Arial"/>
          <w:i/>
        </w:rPr>
        <w:fldChar w:fldCharType="separate"/>
      </w:r>
      <w:r w:rsidR="002F2F61">
        <w:rPr>
          <w:rFonts w:ascii="Arial" w:hAnsi="Arial" w:cs="Arial"/>
          <w:i/>
          <w:noProof/>
        </w:rPr>
        <w:t>1</w:t>
      </w:r>
      <w:r w:rsidRPr="005B47DB">
        <w:rPr>
          <w:rFonts w:ascii="Arial" w:hAnsi="Arial" w:cs="Arial"/>
          <w:i/>
          <w:noProof/>
        </w:rPr>
        <w:fldChar w:fldCharType="end"/>
      </w:r>
      <w:bookmarkEnd w:id="23"/>
      <w:r w:rsidRPr="005B47DB">
        <w:rPr>
          <w:rFonts w:ascii="Arial" w:hAnsi="Arial" w:cs="Arial"/>
          <w:i/>
        </w:rPr>
        <w:t>: The dependence of refractive index on the frequency as calculated from the perturbation theory</w:t>
      </w:r>
      <w:r w:rsidR="00C55D90">
        <w:rPr>
          <w:rFonts w:ascii="Arial" w:hAnsi="Arial" w:cs="Arial"/>
          <w:i/>
        </w:rPr>
        <w:t xml:space="preserve"> </w:t>
      </w:r>
      <w:r w:rsidR="00C55D90">
        <w:rPr>
          <w:rFonts w:ascii="Arial" w:hAnsi="Arial" w:cs="Arial"/>
          <w:i/>
        </w:rPr>
        <w:fldChar w:fldCharType="begin"/>
      </w:r>
      <w:r w:rsidR="00C55D90">
        <w:rPr>
          <w:rFonts w:ascii="Arial" w:hAnsi="Arial" w:cs="Arial"/>
          <w:i/>
        </w:rPr>
        <w:instrText xml:space="preserve"> ADDIN EN.CITE &lt;EndNote&gt;&lt;Cite&gt;&lt;Author&gt;Atkins&lt;/Author&gt;&lt;Year&gt;2011&lt;/Year&gt;&lt;RecNum&gt;745&lt;/RecNum&gt;&lt;DisplayText&gt;[1]&lt;/DisplayText&gt;&lt;record&gt;&lt;rec-number&gt;745&lt;/rec-number&gt;&lt;foreign-keys&gt;&lt;key app="EN" db-id="fd0xdwpa0vap2se9td55drtqssttxaw0dz0p" timestamp="1419010774"&gt;745&lt;/key&gt;&lt;/foreign-keys&gt;&lt;ref-type name="Book"&gt;6&lt;/ref-type&gt;&lt;contributors&gt;&lt;authors&gt;&lt;author&gt;Atkins, P.W.&lt;/author&gt;&lt;author&gt;Friedman, R.S.&lt;/author&gt;&lt;/authors&gt;&lt;/contributors&gt;&lt;titles&gt;&lt;title&gt;Molecular Quantum Mechanics&lt;/title&gt;&lt;/titles&gt;&lt;dates&gt;&lt;year&gt;2011&lt;/year&gt;&lt;/dates&gt;&lt;publisher&gt;OUP Oxford&lt;/publisher&gt;&lt;isbn&gt;9780199541423&lt;/isbn&gt;&lt;urls&gt;&lt;related-urls&gt;&lt;url&gt;http://books.google.com/books?id=9k-cAQAAQBAJ&lt;/url&gt;&lt;/related-urls&gt;&lt;/urls&gt;&lt;/record&gt;&lt;/Cite&gt;&lt;/EndNote&gt;</w:instrText>
      </w:r>
      <w:r w:rsidR="00C55D90">
        <w:rPr>
          <w:rFonts w:ascii="Arial" w:hAnsi="Arial" w:cs="Arial"/>
          <w:i/>
        </w:rPr>
        <w:fldChar w:fldCharType="separate"/>
      </w:r>
      <w:r w:rsidR="00C55D90">
        <w:rPr>
          <w:rFonts w:ascii="Arial" w:hAnsi="Arial" w:cs="Arial"/>
          <w:i/>
          <w:noProof/>
        </w:rPr>
        <w:t>[</w:t>
      </w:r>
      <w:hyperlink w:anchor="_ENREF_1" w:tooltip="Atkins, 2011 #745" w:history="1">
        <w:r w:rsidR="000D3274">
          <w:rPr>
            <w:rFonts w:ascii="Arial" w:hAnsi="Arial" w:cs="Arial"/>
            <w:i/>
            <w:noProof/>
          </w:rPr>
          <w:t>1</w:t>
        </w:r>
      </w:hyperlink>
      <w:r w:rsidR="00C55D90">
        <w:rPr>
          <w:rFonts w:ascii="Arial" w:hAnsi="Arial" w:cs="Arial"/>
          <w:i/>
          <w:noProof/>
        </w:rPr>
        <w:t>]</w:t>
      </w:r>
      <w:r w:rsidR="00C55D90">
        <w:rPr>
          <w:rFonts w:ascii="Arial" w:hAnsi="Arial" w:cs="Arial"/>
          <w:i/>
        </w:rPr>
        <w:fldChar w:fldCharType="end"/>
      </w:r>
    </w:p>
    <w:p w14:paraId="4ACC48A8" w14:textId="77777777" w:rsidR="004E344D" w:rsidRDefault="004E344D" w:rsidP="004E344D">
      <w:pPr>
        <w:spacing w:line="360" w:lineRule="auto"/>
        <w:rPr>
          <w:rFonts w:ascii="Arial" w:hAnsi="Arial" w:cs="Arial"/>
        </w:rPr>
      </w:pPr>
    </w:p>
    <w:p w14:paraId="1A6C1EE3" w14:textId="134196D0" w:rsidR="00C1675D" w:rsidRDefault="00C1675D" w:rsidP="004E344D">
      <w:pPr>
        <w:spacing w:line="360" w:lineRule="auto"/>
        <w:rPr>
          <w:rFonts w:ascii="Arial" w:hAnsi="Arial" w:cs="Arial"/>
        </w:rPr>
      </w:pPr>
    </w:p>
    <w:p w14:paraId="0F5A7B16" w14:textId="123EECDC" w:rsidR="00C1675D" w:rsidRDefault="00C1675D">
      <w:pPr>
        <w:rPr>
          <w:rFonts w:ascii="Arial" w:hAnsi="Arial" w:cs="Arial"/>
        </w:rPr>
      </w:pPr>
      <w:r>
        <w:rPr>
          <w:rFonts w:ascii="Arial" w:hAnsi="Arial" w:cs="Arial"/>
        </w:rPr>
        <w:br w:type="page"/>
      </w:r>
    </w:p>
    <w:p w14:paraId="32CFCB6B" w14:textId="7EA27288" w:rsidR="0009009C" w:rsidRPr="00206677" w:rsidRDefault="0009009C" w:rsidP="009F5AFD">
      <w:pPr>
        <w:spacing w:after="0" w:line="360" w:lineRule="auto"/>
        <w:jc w:val="center"/>
        <w:rPr>
          <w:rFonts w:ascii="Arial" w:hAnsi="Arial" w:cs="Arial"/>
          <w:sz w:val="32"/>
          <w:szCs w:val="20"/>
        </w:rPr>
      </w:pPr>
      <w:r w:rsidRPr="00206677">
        <w:rPr>
          <w:rFonts w:ascii="Arial" w:hAnsi="Arial" w:cs="Arial"/>
          <w:sz w:val="32"/>
          <w:szCs w:val="20"/>
        </w:rPr>
        <w:lastRenderedPageBreak/>
        <w:t>Appendix: Part 2</w:t>
      </w:r>
    </w:p>
    <w:p w14:paraId="2E8ED7CE" w14:textId="7018E07E" w:rsidR="00EC53BE" w:rsidRPr="00EC53BE" w:rsidRDefault="00EC53BE" w:rsidP="009F5AFD">
      <w:pPr>
        <w:spacing w:line="360" w:lineRule="auto"/>
        <w:rPr>
          <w:rFonts w:ascii="Arial" w:hAnsi="Arial" w:cs="Arial"/>
          <w:b/>
          <w:sz w:val="24"/>
        </w:rPr>
      </w:pPr>
      <w:r w:rsidRPr="00EC53BE">
        <w:rPr>
          <w:rFonts w:ascii="Arial" w:hAnsi="Arial" w:cs="Arial"/>
          <w:b/>
          <w:sz w:val="24"/>
        </w:rPr>
        <w:t xml:space="preserve">Modeling of high </w:t>
      </w:r>
      <w:del w:id="24" w:author="j.hachmann" w:date="2014-12-19T09:40:00Z">
        <w:r w:rsidRPr="00EC53BE" w:rsidDel="0005095B">
          <w:rPr>
            <w:rFonts w:ascii="Arial" w:hAnsi="Arial" w:cs="Arial"/>
            <w:b/>
            <w:sz w:val="24"/>
          </w:rPr>
          <w:delText xml:space="preserve">RI </w:delText>
        </w:r>
      </w:del>
      <w:ins w:id="25" w:author="j.hachmann" w:date="2014-12-19T09:40:00Z">
        <w:r w:rsidR="0005095B">
          <w:rPr>
            <w:rFonts w:ascii="Arial" w:hAnsi="Arial" w:cs="Arial"/>
            <w:b/>
            <w:sz w:val="24"/>
          </w:rPr>
          <w:t>refractive index</w:t>
        </w:r>
        <w:r w:rsidR="0005095B" w:rsidRPr="00EC53BE">
          <w:rPr>
            <w:rFonts w:ascii="Arial" w:hAnsi="Arial" w:cs="Arial"/>
            <w:b/>
            <w:sz w:val="24"/>
          </w:rPr>
          <w:t xml:space="preserve"> </w:t>
        </w:r>
      </w:ins>
      <w:del w:id="26" w:author="j.hachmann" w:date="2014-12-19T09:41:00Z">
        <w:r w:rsidRPr="00EC53BE" w:rsidDel="0005095B">
          <w:rPr>
            <w:rFonts w:ascii="Arial" w:hAnsi="Arial" w:cs="Arial"/>
            <w:b/>
            <w:sz w:val="24"/>
          </w:rPr>
          <w:delText>Polymers</w:delText>
        </w:r>
      </w:del>
      <w:ins w:id="27" w:author="j.hachmann" w:date="2014-12-19T09:41:00Z">
        <w:r w:rsidR="0005095B">
          <w:rPr>
            <w:rFonts w:ascii="Arial" w:hAnsi="Arial" w:cs="Arial"/>
            <w:b/>
            <w:sz w:val="24"/>
          </w:rPr>
          <w:t>p</w:t>
        </w:r>
        <w:r w:rsidR="0005095B" w:rsidRPr="00EC53BE">
          <w:rPr>
            <w:rFonts w:ascii="Arial" w:hAnsi="Arial" w:cs="Arial"/>
            <w:b/>
            <w:sz w:val="24"/>
          </w:rPr>
          <w:t>olymers</w:t>
        </w:r>
      </w:ins>
    </w:p>
    <w:p w14:paraId="1F7E67BD" w14:textId="79478F64" w:rsidR="00675B4F" w:rsidRDefault="00EC53BE" w:rsidP="009F5AFD">
      <w:pPr>
        <w:spacing w:line="360" w:lineRule="auto"/>
        <w:jc w:val="both"/>
        <w:rPr>
          <w:ins w:id="28" w:author="j.hachmann" w:date="2014-12-19T11:34:00Z"/>
          <w:rFonts w:ascii="Arial" w:hAnsi="Arial" w:cs="Arial"/>
        </w:rPr>
      </w:pPr>
      <w:r w:rsidRPr="00EC53BE">
        <w:rPr>
          <w:rFonts w:ascii="Arial" w:hAnsi="Arial" w:cs="Arial"/>
        </w:rPr>
        <w:t xml:space="preserve">As explained in the previous section, </w:t>
      </w:r>
      <w:del w:id="29" w:author="j.hachmann" w:date="2014-12-19T09:41:00Z">
        <w:r w:rsidRPr="00EC53BE" w:rsidDel="0005095B">
          <w:rPr>
            <w:rFonts w:ascii="Arial" w:hAnsi="Arial" w:cs="Arial"/>
          </w:rPr>
          <w:delText xml:space="preserve">RI </w:delText>
        </w:r>
      </w:del>
      <w:ins w:id="30" w:author="j.hachmann" w:date="2014-12-19T09:41:00Z">
        <w:r w:rsidR="0005095B">
          <w:rPr>
            <w:rFonts w:ascii="Arial" w:hAnsi="Arial" w:cs="Arial"/>
          </w:rPr>
          <w:t>the RI value</w:t>
        </w:r>
        <w:r w:rsidR="0005095B" w:rsidRPr="00EC53BE">
          <w:rPr>
            <w:rFonts w:ascii="Arial" w:hAnsi="Arial" w:cs="Arial"/>
          </w:rPr>
          <w:t xml:space="preserve"> </w:t>
        </w:r>
      </w:ins>
      <w:r w:rsidRPr="00EC53BE">
        <w:rPr>
          <w:rFonts w:ascii="Arial" w:hAnsi="Arial" w:cs="Arial"/>
        </w:rPr>
        <w:t xml:space="preserve">of a material </w:t>
      </w:r>
      <w:ins w:id="31" w:author="j.hachmann" w:date="2014-12-19T09:42:00Z">
        <w:r w:rsidR="0005095B">
          <w:rPr>
            <w:rFonts w:ascii="Arial" w:hAnsi="Arial" w:cs="Arial"/>
          </w:rPr>
          <w:t xml:space="preserve">is connected to the </w:t>
        </w:r>
      </w:ins>
      <w:ins w:id="32" w:author="j.hachmann" w:date="2014-12-19T09:43:00Z">
        <w:r w:rsidR="0005095B">
          <w:rPr>
            <w:rFonts w:ascii="Arial" w:hAnsi="Arial" w:cs="Arial"/>
          </w:rPr>
          <w:t>electric polarizability</w:t>
        </w:r>
      </w:ins>
      <w:ins w:id="33" w:author="j.hachmann" w:date="2014-12-19T09:42:00Z">
        <w:r w:rsidR="0005095B">
          <w:rPr>
            <w:rFonts w:ascii="Arial" w:hAnsi="Arial" w:cs="Arial"/>
          </w:rPr>
          <w:t xml:space="preserve"> </w:t>
        </w:r>
      </w:ins>
      <w:ins w:id="34" w:author="j.hachmann" w:date="2014-12-19T09:43:00Z">
        <w:r w:rsidR="0005095B">
          <w:rPr>
            <w:rFonts w:ascii="Arial" w:hAnsi="Arial" w:cs="Arial"/>
          </w:rPr>
          <w:t xml:space="preserve">and </w:t>
        </w:r>
      </w:ins>
      <w:r w:rsidRPr="00EC53BE">
        <w:rPr>
          <w:rFonts w:ascii="Arial" w:hAnsi="Arial" w:cs="Arial"/>
        </w:rPr>
        <w:t xml:space="preserve">can </w:t>
      </w:r>
      <w:ins w:id="35" w:author="j.hachmann" w:date="2014-12-19T09:43:00Z">
        <w:r w:rsidR="0005095B">
          <w:rPr>
            <w:rFonts w:ascii="Arial" w:hAnsi="Arial" w:cs="Arial"/>
          </w:rPr>
          <w:t xml:space="preserve">thus </w:t>
        </w:r>
      </w:ins>
      <w:r w:rsidRPr="00EC53BE">
        <w:rPr>
          <w:rFonts w:ascii="Arial" w:hAnsi="Arial" w:cs="Arial"/>
        </w:rPr>
        <w:t xml:space="preserve">be obtained from quantum chemical </w:t>
      </w:r>
      <w:del w:id="36" w:author="j.hachmann" w:date="2014-12-19T11:10:00Z">
        <w:r w:rsidRPr="00EC53BE" w:rsidDel="001939CC">
          <w:rPr>
            <w:rFonts w:ascii="Arial" w:hAnsi="Arial" w:cs="Arial"/>
          </w:rPr>
          <w:delText>modeling</w:delText>
        </w:r>
      </w:del>
      <w:ins w:id="37" w:author="j.hachmann" w:date="2014-12-19T11:10:00Z">
        <w:r w:rsidR="001939CC">
          <w:rPr>
            <w:rFonts w:ascii="Arial" w:hAnsi="Arial" w:cs="Arial"/>
          </w:rPr>
          <w:t>linear response calculations</w:t>
        </w:r>
      </w:ins>
      <w:r w:rsidRPr="00EC53BE">
        <w:rPr>
          <w:rFonts w:ascii="Arial" w:hAnsi="Arial" w:cs="Arial"/>
        </w:rPr>
        <w:t xml:space="preserve">. </w:t>
      </w:r>
      <w:del w:id="38" w:author="j.hachmann" w:date="2014-12-19T09:43:00Z">
        <w:r w:rsidRPr="00EC53BE" w:rsidDel="0005095B">
          <w:rPr>
            <w:rFonts w:ascii="Arial" w:hAnsi="Arial" w:cs="Arial"/>
          </w:rPr>
          <w:delText>Using various</w:delText>
        </w:r>
      </w:del>
      <w:ins w:id="39" w:author="j.hachmann" w:date="2014-12-19T09:45:00Z">
        <w:r w:rsidR="0005095B">
          <w:rPr>
            <w:rFonts w:ascii="Arial" w:hAnsi="Arial" w:cs="Arial"/>
          </w:rPr>
          <w:t>A</w:t>
        </w:r>
      </w:ins>
      <w:ins w:id="40" w:author="j.hachmann" w:date="2014-12-19T09:43:00Z">
        <w:r w:rsidR="0005095B">
          <w:rPr>
            <w:rFonts w:ascii="Arial" w:hAnsi="Arial" w:cs="Arial"/>
          </w:rPr>
          <w:t>n array of</w:t>
        </w:r>
      </w:ins>
      <w:r w:rsidRPr="00EC53BE">
        <w:rPr>
          <w:rFonts w:ascii="Arial" w:hAnsi="Arial" w:cs="Arial"/>
        </w:rPr>
        <w:t xml:space="preserve"> </w:t>
      </w:r>
      <w:del w:id="41" w:author="j.hachmann" w:date="2014-12-19T11:11:00Z">
        <w:r w:rsidRPr="00EC53BE" w:rsidDel="001939CC">
          <w:rPr>
            <w:rFonts w:ascii="Arial" w:hAnsi="Arial" w:cs="Arial"/>
          </w:rPr>
          <w:delText>quantum chemical</w:delText>
        </w:r>
      </w:del>
      <w:ins w:id="42" w:author="j.hachmann" w:date="2014-12-19T11:11:00Z">
        <w:r w:rsidR="001939CC">
          <w:rPr>
            <w:rFonts w:ascii="Arial" w:hAnsi="Arial" w:cs="Arial"/>
          </w:rPr>
          <w:t>electronic structure</w:t>
        </w:r>
      </w:ins>
      <w:r w:rsidRPr="00EC53BE">
        <w:rPr>
          <w:rFonts w:ascii="Arial" w:hAnsi="Arial" w:cs="Arial"/>
        </w:rPr>
        <w:t xml:space="preserve"> methods </w:t>
      </w:r>
      <w:ins w:id="43" w:author="j.hachmann" w:date="2014-12-19T09:44:00Z">
        <w:r w:rsidR="00675B4F">
          <w:rPr>
            <w:rFonts w:ascii="Arial" w:hAnsi="Arial" w:cs="Arial"/>
          </w:rPr>
          <w:t>ha</w:t>
        </w:r>
      </w:ins>
      <w:ins w:id="44" w:author="j.hachmann" w:date="2014-12-19T11:36:00Z">
        <w:r w:rsidR="00675B4F">
          <w:rPr>
            <w:rFonts w:ascii="Arial" w:hAnsi="Arial" w:cs="Arial"/>
          </w:rPr>
          <w:t>s</w:t>
        </w:r>
      </w:ins>
      <w:ins w:id="45" w:author="j.hachmann" w:date="2014-12-19T09:44:00Z">
        <w:r w:rsidR="0005095B">
          <w:rPr>
            <w:rFonts w:ascii="Arial" w:hAnsi="Arial" w:cs="Arial"/>
          </w:rPr>
          <w:t xml:space="preserve"> been used to determine the </w:t>
        </w:r>
      </w:ins>
      <w:r w:rsidRPr="00EC53BE">
        <w:rPr>
          <w:rFonts w:ascii="Arial" w:hAnsi="Arial" w:cs="Arial"/>
        </w:rPr>
        <w:t>RI of various materials</w:t>
      </w:r>
      <w:r w:rsidR="000D3274">
        <w:rPr>
          <w:rFonts w:ascii="Arial" w:hAnsi="Arial" w:cs="Arial"/>
        </w:rPr>
        <w:t xml:space="preserve"> </w:t>
      </w:r>
      <w:r w:rsidR="000D3274">
        <w:rPr>
          <w:rFonts w:ascii="Arial" w:hAnsi="Arial" w:cs="Arial"/>
        </w:rPr>
        <w:fldChar w:fldCharType="begin">
          <w:fldData xml:space="preserve">PEVuZE5vdGU+PENpdGU+PEF1dGhvcj5BbmRvPC9BdXRob3I+PFllYXI+MjAwNjwvWWVhcj48UmVj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</w:fldData>
        </w:fldChar>
      </w:r>
      <w:r w:rsidR="000D3274">
        <w:rPr>
          <w:rFonts w:ascii="Arial" w:hAnsi="Arial" w:cs="Arial"/>
        </w:rPr>
        <w:instrText xml:space="preserve"> ADDIN EN.CITE </w:instrText>
      </w:r>
      <w:r w:rsidR="000D3274">
        <w:rPr>
          <w:rFonts w:ascii="Arial" w:hAnsi="Arial" w:cs="Arial"/>
        </w:rPr>
        <w:fldChar w:fldCharType="begin">
          <w:fldData xml:space="preserve">PEVuZE5vdGU+PENpdGU+PEF1dGhvcj5BbmRvPC9BdXRob3I+PFllYXI+MjAwNjwvWWVhcj48UmVj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</w:fldData>
        </w:fldChar>
      </w:r>
      <w:r w:rsidR="000D3274">
        <w:rPr>
          <w:rFonts w:ascii="Arial" w:hAnsi="Arial" w:cs="Arial"/>
        </w:rPr>
        <w:instrText xml:space="preserve"> ADDIN EN.CITE.DATA </w:instrText>
      </w:r>
      <w:r w:rsidR="000D3274">
        <w:rPr>
          <w:rFonts w:ascii="Arial" w:hAnsi="Arial" w:cs="Arial"/>
        </w:rPr>
      </w:r>
      <w:r w:rsidR="000D3274">
        <w:rPr>
          <w:rFonts w:ascii="Arial" w:hAnsi="Arial" w:cs="Arial"/>
        </w:rPr>
        <w:fldChar w:fldCharType="end"/>
      </w:r>
      <w:r w:rsidR="000D3274">
        <w:rPr>
          <w:rFonts w:ascii="Arial" w:hAnsi="Arial" w:cs="Arial"/>
        </w:rPr>
        <w:fldChar w:fldCharType="separate"/>
      </w:r>
      <w:r w:rsidR="000D3274">
        <w:rPr>
          <w:rFonts w:ascii="Arial" w:hAnsi="Arial" w:cs="Arial"/>
          <w:noProof/>
        </w:rPr>
        <w:t>[</w:t>
      </w:r>
      <w:hyperlink w:anchor="_ENREF_2" w:tooltip="Ando, 2006 #746" w:history="1">
        <w:r w:rsidR="000D3274">
          <w:rPr>
            <w:rFonts w:ascii="Arial" w:hAnsi="Arial" w:cs="Arial"/>
            <w:noProof/>
          </w:rPr>
          <w:t>2-8</w:t>
        </w:r>
      </w:hyperlink>
      <w:r w:rsidR="000D3274">
        <w:rPr>
          <w:rFonts w:ascii="Arial" w:hAnsi="Arial" w:cs="Arial"/>
          <w:noProof/>
        </w:rPr>
        <w:t>]</w:t>
      </w:r>
      <w:r w:rsidR="000D3274">
        <w:rPr>
          <w:rFonts w:ascii="Arial" w:hAnsi="Arial" w:cs="Arial"/>
        </w:rPr>
        <w:fldChar w:fldCharType="end"/>
      </w:r>
      <w:ins w:id="46" w:author="j.hachmann" w:date="2014-12-19T11:12:00Z">
        <w:r w:rsidR="001939CC">
          <w:rPr>
            <w:rFonts w:ascii="Arial" w:hAnsi="Arial" w:cs="Arial"/>
          </w:rPr>
          <w:t xml:space="preserve">, including </w:t>
        </w:r>
      </w:ins>
      <w:del w:id="47" w:author="j.hachmann" w:date="2014-12-19T11:12:00Z">
        <w:r w:rsidRPr="00EC53BE" w:rsidDel="001939CC">
          <w:rPr>
            <w:rFonts w:ascii="Arial" w:hAnsi="Arial" w:cs="Arial"/>
          </w:rPr>
          <w:delText xml:space="preserve">. </w:delText>
        </w:r>
      </w:del>
      <w:del w:id="48" w:author="j.hachmann" w:date="2014-12-19T09:46:00Z">
        <w:r w:rsidRPr="00EC53BE" w:rsidDel="0005095B">
          <w:rPr>
            <w:rFonts w:ascii="Arial" w:hAnsi="Arial" w:cs="Arial"/>
          </w:rPr>
          <w:delText>Recently</w:delText>
        </w:r>
      </w:del>
      <w:del w:id="49" w:author="j.hachmann" w:date="2014-12-19T11:12:00Z">
        <w:r w:rsidRPr="00EC53BE" w:rsidDel="001939CC">
          <w:rPr>
            <w:rFonts w:ascii="Arial" w:hAnsi="Arial" w:cs="Arial"/>
          </w:rPr>
          <w:delText xml:space="preserve">, RI of </w:delText>
        </w:r>
      </w:del>
      <w:r w:rsidRPr="00EC53BE">
        <w:rPr>
          <w:rFonts w:ascii="Arial" w:hAnsi="Arial" w:cs="Arial"/>
        </w:rPr>
        <w:t xml:space="preserve">organic polymers </w:t>
      </w:r>
      <w:del w:id="50" w:author="j.hachmann" w:date="2014-12-19T09:46:00Z">
        <w:r w:rsidRPr="00EC53BE" w:rsidDel="0005095B">
          <w:rPr>
            <w:rFonts w:ascii="Arial" w:hAnsi="Arial" w:cs="Arial"/>
          </w:rPr>
          <w:delText xml:space="preserve">is </w:delText>
        </w:r>
      </w:del>
      <w:del w:id="51" w:author="j.hachmann" w:date="2014-12-19T11:12:00Z">
        <w:r w:rsidRPr="00EC53BE" w:rsidDel="001939CC">
          <w:rPr>
            <w:rFonts w:ascii="Arial" w:hAnsi="Arial" w:cs="Arial"/>
          </w:rPr>
          <w:delText xml:space="preserve">also being </w:delText>
        </w:r>
      </w:del>
      <w:del w:id="52" w:author="j.hachmann" w:date="2014-12-19T09:46:00Z">
        <w:r w:rsidRPr="00EC53BE" w:rsidDel="0005095B">
          <w:rPr>
            <w:rFonts w:ascii="Arial" w:hAnsi="Arial" w:cs="Arial"/>
          </w:rPr>
          <w:delText xml:space="preserve">determined </w:delText>
        </w:r>
      </w:del>
      <w:del w:id="53" w:author="j.hachmann" w:date="2014-12-19T11:12:00Z">
        <w:r w:rsidRPr="00EC53BE" w:rsidDel="001939CC">
          <w:rPr>
            <w:rFonts w:ascii="Arial" w:hAnsi="Arial" w:cs="Arial"/>
          </w:rPr>
          <w:delText xml:space="preserve">by these methods </w:delText>
        </w:r>
      </w:del>
      <w:r w:rsidRPr="00EC53BE">
        <w:rPr>
          <w:rFonts w:ascii="Arial" w:hAnsi="Arial" w:cs="Arial"/>
        </w:rPr>
        <w:fldChar w:fldCharType="begin">
          <w:fldData xml:space="preserve">PEVuZE5vdGU+PENpdGU+PEF1dGhvcj5Lc2lhbnpvdTwvQXV0aG9yPjxZZWFyPjIwMDY8L1llYXI+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</w:fldData>
        </w:fldChar>
      </w:r>
      <w:r w:rsidR="000D3274">
        <w:rPr>
          <w:rFonts w:ascii="Arial" w:hAnsi="Arial" w:cs="Arial"/>
        </w:rPr>
        <w:instrText xml:space="preserve"> ADDIN EN.CITE </w:instrText>
      </w:r>
      <w:r w:rsidR="000D3274">
        <w:rPr>
          <w:rFonts w:ascii="Arial" w:hAnsi="Arial" w:cs="Arial"/>
        </w:rPr>
        <w:fldChar w:fldCharType="begin">
          <w:fldData xml:space="preserve">PEVuZE5vdGU+PENpdGU+PEF1dGhvcj5Lc2lhbnpvdTwvQXV0aG9yPjxZZWFyPjIwMDY8L1llYXI+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</w:fldData>
        </w:fldChar>
      </w:r>
      <w:r w:rsidR="000D3274">
        <w:rPr>
          <w:rFonts w:ascii="Arial" w:hAnsi="Arial" w:cs="Arial"/>
        </w:rPr>
        <w:instrText xml:space="preserve"> ADDIN EN.CITE.DATA </w:instrText>
      </w:r>
      <w:r w:rsidR="000D3274">
        <w:rPr>
          <w:rFonts w:ascii="Arial" w:hAnsi="Arial" w:cs="Arial"/>
        </w:rPr>
      </w:r>
      <w:r w:rsidR="000D3274">
        <w:rPr>
          <w:rFonts w:ascii="Arial" w:hAnsi="Arial" w:cs="Arial"/>
        </w:rPr>
        <w:fldChar w:fldCharType="end"/>
      </w:r>
      <w:r w:rsidRPr="00EC53BE">
        <w:rPr>
          <w:rFonts w:ascii="Arial" w:hAnsi="Arial" w:cs="Arial"/>
        </w:rPr>
        <w:fldChar w:fldCharType="separate"/>
      </w:r>
      <w:r w:rsidR="000D3274">
        <w:rPr>
          <w:rFonts w:ascii="Arial" w:hAnsi="Arial" w:cs="Arial"/>
          <w:noProof/>
        </w:rPr>
        <w:t>[</w:t>
      </w:r>
      <w:hyperlink w:anchor="_ENREF_9" w:tooltip="Ksianzou, 2006 #314" w:history="1">
        <w:r w:rsidR="000D3274">
          <w:rPr>
            <w:rFonts w:ascii="Arial" w:hAnsi="Arial" w:cs="Arial"/>
            <w:noProof/>
          </w:rPr>
          <w:t>9-11</w:t>
        </w:r>
      </w:hyperlink>
      <w:r w:rsidR="000D3274">
        <w:rPr>
          <w:rFonts w:ascii="Arial" w:hAnsi="Arial" w:cs="Arial"/>
          <w:noProof/>
        </w:rPr>
        <w:t>]</w:t>
      </w:r>
      <w:r w:rsidRPr="00EC53BE">
        <w:rPr>
          <w:rFonts w:ascii="Arial" w:hAnsi="Arial" w:cs="Arial"/>
        </w:rPr>
        <w:fldChar w:fldCharType="end"/>
      </w:r>
      <w:r w:rsidRPr="00EC53BE">
        <w:rPr>
          <w:rFonts w:ascii="Arial" w:hAnsi="Arial" w:cs="Arial"/>
        </w:rPr>
        <w:t>.</w:t>
      </w:r>
      <w:ins w:id="54" w:author="j.hachmann" w:date="2014-12-19T11:34:00Z">
        <w:r w:rsidR="00675B4F">
          <w:rPr>
            <w:rFonts w:ascii="Arial" w:hAnsi="Arial" w:cs="Arial"/>
          </w:rPr>
          <w:t xml:space="preserve"> A selection of representative</w:t>
        </w:r>
        <w:r w:rsidR="00675B4F" w:rsidRPr="00EC53BE">
          <w:rPr>
            <w:rFonts w:ascii="Arial" w:hAnsi="Arial" w:cs="Arial"/>
          </w:rPr>
          <w:t xml:space="preserve"> studies have been listed in </w:t>
        </w:r>
        <w:r w:rsidR="00675B4F">
          <w:rPr>
            <w:rFonts w:ascii="Arial" w:hAnsi="Arial" w:cs="Arial"/>
          </w:rPr>
          <w:t>T</w:t>
        </w:r>
        <w:r w:rsidR="00675B4F" w:rsidRPr="00EC53BE">
          <w:rPr>
            <w:rFonts w:ascii="Arial" w:hAnsi="Arial" w:cs="Arial"/>
          </w:rPr>
          <w:t xml:space="preserve">able 1, </w:t>
        </w:r>
        <w:r w:rsidR="00675B4F">
          <w:rPr>
            <w:rFonts w:ascii="Arial" w:hAnsi="Arial" w:cs="Arial"/>
          </w:rPr>
          <w:t xml:space="preserve">and the different modeling approaches have been </w:t>
        </w:r>
      </w:ins>
      <w:ins w:id="55" w:author="j.hachmann" w:date="2014-12-19T12:03:00Z">
        <w:r w:rsidR="007867E7">
          <w:rPr>
            <w:rFonts w:ascii="Arial" w:hAnsi="Arial" w:cs="Arial"/>
          </w:rPr>
          <w:t>highlighted</w:t>
        </w:r>
      </w:ins>
      <w:ins w:id="56" w:author="j.hachmann" w:date="2014-12-19T11:34:00Z">
        <w:r w:rsidR="00675B4F">
          <w:rPr>
            <w:rFonts w:ascii="Arial" w:hAnsi="Arial" w:cs="Arial"/>
          </w:rPr>
          <w:t>.</w:t>
        </w:r>
      </w:ins>
    </w:p>
    <w:p w14:paraId="38F9BE3F" w14:textId="26FA20CE" w:rsidR="00EC53BE" w:rsidRPr="00EC53BE" w:rsidRDefault="00EC53BE" w:rsidP="009F5AFD">
      <w:pPr>
        <w:spacing w:line="360" w:lineRule="auto"/>
        <w:jc w:val="both"/>
        <w:rPr>
          <w:rFonts w:ascii="Arial" w:hAnsi="Arial" w:cs="Arial"/>
        </w:rPr>
      </w:pPr>
      <w:del w:id="57" w:author="j.hachmann" w:date="2014-12-19T11:34:00Z">
        <w:r w:rsidRPr="00EC53BE" w:rsidDel="00675B4F">
          <w:rPr>
            <w:rFonts w:ascii="Arial" w:hAnsi="Arial" w:cs="Arial"/>
          </w:rPr>
          <w:delText xml:space="preserve"> </w:delText>
        </w:r>
      </w:del>
      <w:r w:rsidRPr="00EC53BE">
        <w:rPr>
          <w:rFonts w:ascii="Arial" w:hAnsi="Arial" w:cs="Arial"/>
        </w:rPr>
        <w:t xml:space="preserve">It is fairly easy to calculate </w:t>
      </w:r>
      <w:ins w:id="58" w:author="j.hachmann" w:date="2014-12-19T09:47:00Z">
        <w:r w:rsidR="0005095B">
          <w:rPr>
            <w:rFonts w:ascii="Arial" w:hAnsi="Arial" w:cs="Arial"/>
          </w:rPr>
          <w:t xml:space="preserve">the </w:t>
        </w:r>
      </w:ins>
      <w:r w:rsidRPr="00EC53BE">
        <w:rPr>
          <w:rFonts w:ascii="Arial" w:hAnsi="Arial" w:cs="Arial"/>
        </w:rPr>
        <w:t>RI</w:t>
      </w:r>
      <w:ins w:id="59" w:author="j.hachmann" w:date="2014-12-19T11:34:00Z">
        <w:r w:rsidR="00675B4F">
          <w:rPr>
            <w:rFonts w:ascii="Arial" w:hAnsi="Arial" w:cs="Arial"/>
          </w:rPr>
          <w:t xml:space="preserve"> value</w:t>
        </w:r>
      </w:ins>
      <w:r w:rsidRPr="00EC53BE">
        <w:rPr>
          <w:rFonts w:ascii="Arial" w:hAnsi="Arial" w:cs="Arial"/>
        </w:rPr>
        <w:t xml:space="preserve"> </w:t>
      </w:r>
      <w:del w:id="60" w:author="j.hachmann" w:date="2014-12-19T09:49:00Z">
        <w:r w:rsidRPr="00EC53BE" w:rsidDel="00E44AE9">
          <w:rPr>
            <w:rFonts w:ascii="Arial" w:hAnsi="Arial" w:cs="Arial"/>
          </w:rPr>
          <w:delText xml:space="preserve">once </w:delText>
        </w:r>
      </w:del>
      <w:ins w:id="61" w:author="j.hachmann" w:date="2014-12-19T11:16:00Z">
        <w:r w:rsidR="0077588E">
          <w:rPr>
            <w:rFonts w:ascii="Arial" w:hAnsi="Arial" w:cs="Arial"/>
          </w:rPr>
          <w:t>given</w:t>
        </w:r>
      </w:ins>
      <w:ins w:id="62" w:author="j.hachmann" w:date="2014-12-19T09:49:00Z">
        <w:r w:rsidR="00E44AE9" w:rsidRPr="00EC53BE">
          <w:rPr>
            <w:rFonts w:ascii="Arial" w:hAnsi="Arial" w:cs="Arial"/>
          </w:rPr>
          <w:t xml:space="preserve"> </w:t>
        </w:r>
      </w:ins>
      <w:r w:rsidRPr="00EC53BE">
        <w:rPr>
          <w:rFonts w:ascii="Arial" w:hAnsi="Arial" w:cs="Arial"/>
        </w:rPr>
        <w:t>the dynamic molecular polarizability</w:t>
      </w:r>
      <w:ins w:id="63" w:author="j.hachmann" w:date="2014-12-19T09:53:00Z">
        <w:r w:rsidR="00E44AE9">
          <w:rPr>
            <w:rFonts w:ascii="Arial" w:hAnsi="Arial" w:cs="Arial"/>
          </w:rPr>
          <w:t xml:space="preserve"> (and the </w:t>
        </w:r>
        <w:r w:rsidR="00E35F31">
          <w:rPr>
            <w:rFonts w:ascii="Arial" w:hAnsi="Arial" w:cs="Arial"/>
          </w:rPr>
          <w:t>number density</w:t>
        </w:r>
        <w:r w:rsidR="00E44AE9">
          <w:rPr>
            <w:rFonts w:ascii="Arial" w:hAnsi="Arial" w:cs="Arial"/>
          </w:rPr>
          <w:t>)</w:t>
        </w:r>
      </w:ins>
      <w:r w:rsidRPr="00EC53BE">
        <w:rPr>
          <w:rFonts w:ascii="Arial" w:hAnsi="Arial" w:cs="Arial"/>
        </w:rPr>
        <w:t xml:space="preserve"> of </w:t>
      </w:r>
      <w:del w:id="64" w:author="j.hachmann" w:date="2014-12-19T09:53:00Z">
        <w:r w:rsidRPr="00EC53BE" w:rsidDel="00E44AE9">
          <w:rPr>
            <w:rFonts w:ascii="Arial" w:hAnsi="Arial" w:cs="Arial"/>
          </w:rPr>
          <w:delText xml:space="preserve">the </w:delText>
        </w:r>
      </w:del>
      <w:ins w:id="65" w:author="j.hachmann" w:date="2014-12-19T09:53:00Z">
        <w:r w:rsidR="00E44AE9">
          <w:rPr>
            <w:rFonts w:ascii="Arial" w:hAnsi="Arial" w:cs="Arial"/>
          </w:rPr>
          <w:t>a</w:t>
        </w:r>
        <w:r w:rsidR="00E44AE9" w:rsidRPr="00EC53BE">
          <w:rPr>
            <w:rFonts w:ascii="Arial" w:hAnsi="Arial" w:cs="Arial"/>
          </w:rPr>
          <w:t xml:space="preserve"> </w:t>
        </w:r>
      </w:ins>
      <w:r w:rsidRPr="00EC53BE">
        <w:rPr>
          <w:rFonts w:ascii="Arial" w:hAnsi="Arial" w:cs="Arial"/>
        </w:rPr>
        <w:t>material</w:t>
      </w:r>
      <w:ins w:id="66" w:author="j.hachmann" w:date="2014-12-19T09:52:00Z">
        <w:r w:rsidR="00E44AE9">
          <w:rPr>
            <w:rFonts w:ascii="Arial" w:hAnsi="Arial" w:cs="Arial"/>
          </w:rPr>
          <w:t xml:space="preserve"> using the Lorentz-Lorentz equation.</w:t>
        </w:r>
      </w:ins>
      <w:del w:id="67" w:author="j.hachmann" w:date="2014-12-19T09:51:00Z">
        <w:r w:rsidRPr="00EC53BE" w:rsidDel="00E44AE9">
          <w:rPr>
            <w:rFonts w:ascii="Arial" w:hAnsi="Arial" w:cs="Arial"/>
          </w:rPr>
          <w:delText xml:space="preserve"> is determined</w:delText>
        </w:r>
      </w:del>
      <w:del w:id="68" w:author="j.hachmann" w:date="2014-12-19T11:16:00Z">
        <w:r w:rsidRPr="00EC53BE" w:rsidDel="0077588E">
          <w:rPr>
            <w:rFonts w:ascii="Arial" w:hAnsi="Arial" w:cs="Arial"/>
          </w:rPr>
          <w:delText>.</w:delText>
        </w:r>
      </w:del>
      <w:r w:rsidRPr="00EC53BE">
        <w:rPr>
          <w:rFonts w:ascii="Arial" w:hAnsi="Arial" w:cs="Arial"/>
        </w:rPr>
        <w:t xml:space="preserve"> However, it </w:t>
      </w:r>
      <w:ins w:id="69" w:author="j.hachmann" w:date="2014-12-19T11:17:00Z">
        <w:r w:rsidR="0077588E">
          <w:rPr>
            <w:rFonts w:ascii="Arial" w:hAnsi="Arial" w:cs="Arial"/>
          </w:rPr>
          <w:t xml:space="preserve">is generally </w:t>
        </w:r>
      </w:ins>
      <w:del w:id="70" w:author="j.hachmann" w:date="2014-12-19T11:17:00Z">
        <w:r w:rsidRPr="00EC53BE" w:rsidDel="0077588E">
          <w:rPr>
            <w:rFonts w:ascii="Arial" w:hAnsi="Arial" w:cs="Arial"/>
          </w:rPr>
          <w:delText xml:space="preserve">is </w:delText>
        </w:r>
      </w:del>
      <w:r w:rsidRPr="00EC53BE">
        <w:rPr>
          <w:rFonts w:ascii="Arial" w:hAnsi="Arial" w:cs="Arial"/>
        </w:rPr>
        <w:t>quite</w:t>
      </w:r>
      <w:ins w:id="71" w:author="j.hachmann" w:date="2014-12-19T11:17:00Z">
        <w:r w:rsidR="0077588E">
          <w:rPr>
            <w:rFonts w:ascii="Arial" w:hAnsi="Arial" w:cs="Arial"/>
          </w:rPr>
          <w:t xml:space="preserve"> challenging</w:t>
        </w:r>
      </w:ins>
      <w:r w:rsidRPr="00EC53BE">
        <w:rPr>
          <w:rFonts w:ascii="Arial" w:hAnsi="Arial" w:cs="Arial"/>
        </w:rPr>
        <w:t xml:space="preserve"> </w:t>
      </w:r>
      <w:del w:id="72" w:author="j.hachmann" w:date="2014-12-19T11:17:00Z">
        <w:r w:rsidRPr="00EC53BE" w:rsidDel="0077588E">
          <w:rPr>
            <w:rFonts w:ascii="Arial" w:hAnsi="Arial" w:cs="Arial"/>
          </w:rPr>
          <w:delText xml:space="preserve">a difficult task </w:delText>
        </w:r>
      </w:del>
      <w:r w:rsidRPr="00EC53BE">
        <w:rPr>
          <w:rFonts w:ascii="Arial" w:hAnsi="Arial" w:cs="Arial"/>
        </w:rPr>
        <w:t xml:space="preserve">to determine </w:t>
      </w:r>
      <w:ins w:id="73" w:author="j.hachmann" w:date="2014-12-19T11:17:00Z">
        <w:r w:rsidR="0077588E">
          <w:rPr>
            <w:rFonts w:ascii="Arial" w:hAnsi="Arial" w:cs="Arial"/>
          </w:rPr>
          <w:t xml:space="preserve">the necessary </w:t>
        </w:r>
      </w:ins>
      <w:r w:rsidRPr="00EC53BE">
        <w:rPr>
          <w:rFonts w:ascii="Arial" w:hAnsi="Arial" w:cs="Arial"/>
        </w:rPr>
        <w:t xml:space="preserve">dynamic </w:t>
      </w:r>
      <w:del w:id="74" w:author="j.hachmann" w:date="2014-12-19T11:26:00Z">
        <w:r w:rsidRPr="00EC53BE" w:rsidDel="00675B4F">
          <w:rPr>
            <w:rFonts w:ascii="Arial" w:hAnsi="Arial" w:cs="Arial"/>
          </w:rPr>
          <w:delText xml:space="preserve">polarizabilities </w:delText>
        </w:r>
      </w:del>
      <w:ins w:id="75" w:author="j.hachmann" w:date="2014-12-19T11:26:00Z">
        <w:r w:rsidR="00675B4F" w:rsidRPr="00EC53BE">
          <w:rPr>
            <w:rFonts w:ascii="Arial" w:hAnsi="Arial" w:cs="Arial"/>
          </w:rPr>
          <w:t>polarizabilit</w:t>
        </w:r>
        <w:r w:rsidR="00675B4F">
          <w:rPr>
            <w:rFonts w:ascii="Arial" w:hAnsi="Arial" w:cs="Arial"/>
          </w:rPr>
          <w:t>y</w:t>
        </w:r>
      </w:ins>
      <w:ins w:id="76" w:author="j.hachmann" w:date="2014-12-19T12:04:00Z">
        <w:r w:rsidR="007867E7">
          <w:rPr>
            <w:rFonts w:ascii="Arial" w:hAnsi="Arial" w:cs="Arial"/>
          </w:rPr>
          <w:t>, as</w:t>
        </w:r>
      </w:ins>
      <w:del w:id="77" w:author="j.hachmann" w:date="2014-12-19T11:17:00Z">
        <w:r w:rsidRPr="00EC53BE" w:rsidDel="0077588E">
          <w:rPr>
            <w:rFonts w:ascii="Arial" w:hAnsi="Arial" w:cs="Arial"/>
          </w:rPr>
          <w:delText xml:space="preserve">of polymers </w:delText>
        </w:r>
      </w:del>
      <w:del w:id="78" w:author="j.hachmann" w:date="2014-12-19T12:04:00Z">
        <w:r w:rsidRPr="00EC53BE" w:rsidDel="007867E7">
          <w:rPr>
            <w:rFonts w:ascii="Arial" w:hAnsi="Arial" w:cs="Arial"/>
          </w:rPr>
          <w:delText>because</w:delText>
        </w:r>
      </w:del>
      <w:r w:rsidRPr="00EC53BE">
        <w:rPr>
          <w:rFonts w:ascii="Arial" w:hAnsi="Arial" w:cs="Arial"/>
        </w:rPr>
        <w:t xml:space="preserve"> it </w:t>
      </w:r>
      <w:ins w:id="79" w:author="j.hachmann" w:date="2014-12-19T09:50:00Z">
        <w:r w:rsidR="00E44AE9">
          <w:rPr>
            <w:rFonts w:ascii="Arial" w:hAnsi="Arial" w:cs="Arial"/>
          </w:rPr>
          <w:t xml:space="preserve">formally </w:t>
        </w:r>
      </w:ins>
      <w:r w:rsidRPr="00EC53BE">
        <w:rPr>
          <w:rFonts w:ascii="Arial" w:hAnsi="Arial" w:cs="Arial"/>
        </w:rPr>
        <w:t xml:space="preserve">involves solving the </w:t>
      </w:r>
      <w:del w:id="80" w:author="j.hachmann" w:date="2014-12-19T09:50:00Z">
        <w:r w:rsidRPr="00EC53BE" w:rsidDel="00E44AE9">
          <w:rPr>
            <w:rFonts w:ascii="Arial" w:hAnsi="Arial" w:cs="Arial"/>
          </w:rPr>
          <w:delText xml:space="preserve">time </w:delText>
        </w:r>
      </w:del>
      <w:ins w:id="81" w:author="j.hachmann" w:date="2014-12-19T09:50:00Z">
        <w:r w:rsidR="00E44AE9" w:rsidRPr="00EC53BE">
          <w:rPr>
            <w:rFonts w:ascii="Arial" w:hAnsi="Arial" w:cs="Arial"/>
          </w:rPr>
          <w:t>time</w:t>
        </w:r>
        <w:r w:rsidR="00E44AE9">
          <w:rPr>
            <w:rFonts w:ascii="Arial" w:hAnsi="Arial" w:cs="Arial"/>
          </w:rPr>
          <w:t>-</w:t>
        </w:r>
      </w:ins>
      <w:r w:rsidRPr="00EC53BE">
        <w:rPr>
          <w:rFonts w:ascii="Arial" w:hAnsi="Arial" w:cs="Arial"/>
        </w:rPr>
        <w:t>dependent Schr</w:t>
      </w:r>
      <w:ins w:id="82" w:author="j.hachmann" w:date="2014-12-19T09:50:00Z">
        <w:r w:rsidR="00E44AE9">
          <w:rPr>
            <w:rFonts w:ascii="Arial" w:hAnsi="Arial" w:cs="Arial"/>
          </w:rPr>
          <w:t>ö</w:t>
        </w:r>
      </w:ins>
      <w:del w:id="83" w:author="j.hachmann" w:date="2014-12-19T09:50:00Z">
        <w:r w:rsidRPr="00EC53BE" w:rsidDel="00E44AE9">
          <w:rPr>
            <w:rFonts w:ascii="Arial" w:hAnsi="Arial" w:cs="Arial"/>
          </w:rPr>
          <w:delText>o</w:delText>
        </w:r>
      </w:del>
      <w:r w:rsidRPr="00EC53BE">
        <w:rPr>
          <w:rFonts w:ascii="Arial" w:hAnsi="Arial" w:cs="Arial"/>
        </w:rPr>
        <w:t>dinger equation and</w:t>
      </w:r>
      <w:ins w:id="84" w:author="j.hachmann" w:date="2014-12-19T11:17:00Z">
        <w:r w:rsidR="0077588E">
          <w:rPr>
            <w:rFonts w:ascii="Arial" w:hAnsi="Arial" w:cs="Arial"/>
          </w:rPr>
          <w:t>/or</w:t>
        </w:r>
      </w:ins>
      <w:r w:rsidRPr="00EC53BE">
        <w:rPr>
          <w:rFonts w:ascii="Arial" w:hAnsi="Arial" w:cs="Arial"/>
        </w:rPr>
        <w:t xml:space="preserve"> scanning through </w:t>
      </w:r>
      <w:ins w:id="85" w:author="j.hachmann" w:date="2014-12-19T09:50:00Z">
        <w:r w:rsidR="00E44AE9">
          <w:rPr>
            <w:rFonts w:ascii="Arial" w:hAnsi="Arial" w:cs="Arial"/>
          </w:rPr>
          <w:t xml:space="preserve">the </w:t>
        </w:r>
      </w:ins>
      <w:del w:id="86" w:author="j.hachmann" w:date="2014-12-19T09:50:00Z">
        <w:r w:rsidRPr="00EC53BE" w:rsidDel="00E44AE9">
          <w:rPr>
            <w:rFonts w:ascii="Arial" w:hAnsi="Arial" w:cs="Arial"/>
          </w:rPr>
          <w:delText xml:space="preserve">full </w:delText>
        </w:r>
      </w:del>
      <w:r w:rsidRPr="00EC53BE">
        <w:rPr>
          <w:rFonts w:ascii="Arial" w:hAnsi="Arial" w:cs="Arial"/>
        </w:rPr>
        <w:t xml:space="preserve">range of </w:t>
      </w:r>
      <w:ins w:id="87" w:author="j.hachmann" w:date="2014-12-19T09:50:00Z">
        <w:r w:rsidR="00E44AE9">
          <w:rPr>
            <w:rFonts w:ascii="Arial" w:hAnsi="Arial" w:cs="Arial"/>
          </w:rPr>
          <w:t xml:space="preserve">relevant </w:t>
        </w:r>
      </w:ins>
      <w:del w:id="88" w:author="j.hachmann" w:date="2014-12-19T11:18:00Z">
        <w:r w:rsidRPr="00EC53BE" w:rsidDel="0077588E">
          <w:rPr>
            <w:rFonts w:ascii="Arial" w:hAnsi="Arial" w:cs="Arial"/>
          </w:rPr>
          <w:delText>wavelength</w:delText>
        </w:r>
      </w:del>
      <w:ins w:id="89" w:author="j.hachmann" w:date="2014-12-19T11:18:00Z">
        <w:r w:rsidR="0077588E">
          <w:rPr>
            <w:rFonts w:ascii="Arial" w:hAnsi="Arial" w:cs="Arial"/>
          </w:rPr>
          <w:t>frequencies</w:t>
        </w:r>
      </w:ins>
      <w:r w:rsidRPr="00EC53BE">
        <w:rPr>
          <w:rFonts w:ascii="Arial" w:hAnsi="Arial" w:cs="Arial"/>
        </w:rPr>
        <w:t xml:space="preserve">. </w:t>
      </w:r>
      <w:ins w:id="90" w:author="j.hachmann" w:date="2014-12-19T11:37:00Z">
        <w:r w:rsidR="00A93A74">
          <w:rPr>
            <w:rFonts w:ascii="Arial" w:hAnsi="Arial" w:cs="Arial"/>
          </w:rPr>
          <w:t>Consequently, r</w:t>
        </w:r>
      </w:ins>
      <w:ins w:id="91" w:author="j.hachmann" w:date="2014-12-19T09:55:00Z">
        <w:r w:rsidR="00E679AD">
          <w:rPr>
            <w:rFonts w:ascii="Arial" w:hAnsi="Arial" w:cs="Arial"/>
          </w:rPr>
          <w:t xml:space="preserve">elatively </w:t>
        </w:r>
      </w:ins>
      <w:del w:id="92" w:author="j.hachmann" w:date="2014-12-19T09:55:00Z">
        <w:r w:rsidRPr="00EC53BE" w:rsidDel="00E679AD">
          <w:rPr>
            <w:rFonts w:ascii="Arial" w:hAnsi="Arial" w:cs="Arial"/>
          </w:rPr>
          <w:delText xml:space="preserve">Few </w:delText>
        </w:r>
      </w:del>
      <w:ins w:id="93" w:author="j.hachmann" w:date="2014-12-19T09:55:00Z">
        <w:r w:rsidR="00E679AD">
          <w:rPr>
            <w:rFonts w:ascii="Arial" w:hAnsi="Arial" w:cs="Arial"/>
          </w:rPr>
          <w:t>f</w:t>
        </w:r>
        <w:r w:rsidR="00E679AD" w:rsidRPr="00EC53BE">
          <w:rPr>
            <w:rFonts w:ascii="Arial" w:hAnsi="Arial" w:cs="Arial"/>
          </w:rPr>
          <w:t xml:space="preserve">ew </w:t>
        </w:r>
      </w:ins>
      <w:del w:id="94" w:author="j.hachmann" w:date="2014-12-19T11:37:00Z">
        <w:r w:rsidRPr="00EC53BE" w:rsidDel="00A93A74">
          <w:rPr>
            <w:rFonts w:ascii="Arial" w:hAnsi="Arial" w:cs="Arial"/>
          </w:rPr>
          <w:delText xml:space="preserve">recent </w:delText>
        </w:r>
      </w:del>
      <w:r w:rsidRPr="00EC53BE">
        <w:rPr>
          <w:rFonts w:ascii="Arial" w:hAnsi="Arial" w:cs="Arial"/>
        </w:rPr>
        <w:t xml:space="preserve">studies have </w:t>
      </w:r>
      <w:del w:id="95" w:author="j.hachmann" w:date="2014-12-19T11:39:00Z">
        <w:r w:rsidRPr="00EC53BE" w:rsidDel="00A93A74">
          <w:rPr>
            <w:rFonts w:ascii="Arial" w:hAnsi="Arial" w:cs="Arial"/>
          </w:rPr>
          <w:delText xml:space="preserve">determined </w:delText>
        </w:r>
      </w:del>
      <w:ins w:id="96" w:author="j.hachmann" w:date="2014-12-19T11:39:00Z">
        <w:r w:rsidR="00A93A74">
          <w:rPr>
            <w:rFonts w:ascii="Arial" w:hAnsi="Arial" w:cs="Arial"/>
          </w:rPr>
          <w:t>considered</w:t>
        </w:r>
        <w:r w:rsidR="00A93A74" w:rsidRPr="00EC53BE">
          <w:rPr>
            <w:rFonts w:ascii="Arial" w:hAnsi="Arial" w:cs="Arial"/>
          </w:rPr>
          <w:t xml:space="preserve"> </w:t>
        </w:r>
      </w:ins>
      <w:r w:rsidRPr="00EC53BE">
        <w:rPr>
          <w:rFonts w:ascii="Arial" w:hAnsi="Arial" w:cs="Arial"/>
        </w:rPr>
        <w:t xml:space="preserve">the </w:t>
      </w:r>
      <w:ins w:id="97" w:author="j.hachmann" w:date="2014-12-19T11:18:00Z">
        <w:r w:rsidR="0077588E" w:rsidRPr="00EC53BE">
          <w:rPr>
            <w:rFonts w:ascii="Arial" w:hAnsi="Arial" w:cs="Arial"/>
          </w:rPr>
          <w:t xml:space="preserve">polarizability </w:t>
        </w:r>
        <w:r w:rsidR="0077588E">
          <w:rPr>
            <w:rFonts w:ascii="Arial" w:hAnsi="Arial" w:cs="Arial"/>
          </w:rPr>
          <w:t>dispersion</w:t>
        </w:r>
      </w:ins>
      <w:del w:id="98" w:author="j.hachmann" w:date="2014-12-19T11:18:00Z">
        <w:r w:rsidRPr="00EC53BE" w:rsidDel="0077588E">
          <w:rPr>
            <w:rFonts w:ascii="Arial" w:hAnsi="Arial" w:cs="Arial"/>
          </w:rPr>
          <w:delText>dependence</w:delText>
        </w:r>
      </w:del>
      <w:r w:rsidRPr="00EC53BE">
        <w:rPr>
          <w:rFonts w:ascii="Arial" w:hAnsi="Arial" w:cs="Arial"/>
        </w:rPr>
        <w:t xml:space="preserve"> </w:t>
      </w:r>
      <w:del w:id="99" w:author="j.hachmann" w:date="2014-12-19T11:18:00Z">
        <w:r w:rsidRPr="00EC53BE" w:rsidDel="0077588E">
          <w:rPr>
            <w:rFonts w:ascii="Arial" w:hAnsi="Arial" w:cs="Arial"/>
          </w:rPr>
          <w:delText xml:space="preserve">of polarizability </w:delText>
        </w:r>
      </w:del>
      <w:r w:rsidRPr="00EC53BE">
        <w:rPr>
          <w:rFonts w:ascii="Arial" w:hAnsi="Arial" w:cs="Arial"/>
        </w:rPr>
        <w:t xml:space="preserve">of </w:t>
      </w:r>
      <w:ins w:id="100" w:author="j.hachmann" w:date="2014-12-19T11:19:00Z">
        <w:r w:rsidR="0077588E">
          <w:rPr>
            <w:rFonts w:ascii="Arial" w:hAnsi="Arial" w:cs="Arial"/>
          </w:rPr>
          <w:t xml:space="preserve">organic </w:t>
        </w:r>
      </w:ins>
      <w:r w:rsidRPr="00EC53BE">
        <w:rPr>
          <w:rFonts w:ascii="Arial" w:hAnsi="Arial" w:cs="Arial"/>
        </w:rPr>
        <w:t>polymers</w:t>
      </w:r>
      <w:del w:id="101" w:author="j.hachmann" w:date="2014-12-19T09:56:00Z">
        <w:r w:rsidRPr="00EC53BE" w:rsidDel="00E679AD">
          <w:rPr>
            <w:rFonts w:ascii="Arial" w:hAnsi="Arial" w:cs="Arial"/>
          </w:rPr>
          <w:delText xml:space="preserve"> on the wavelength</w:delText>
        </w:r>
      </w:del>
      <w:r w:rsidRPr="00EC53BE">
        <w:rPr>
          <w:rFonts w:ascii="Arial" w:hAnsi="Arial" w:cs="Arial"/>
        </w:rPr>
        <w:t xml:space="preserve"> </w:t>
      </w:r>
      <w:r w:rsidRPr="00EC53BE">
        <w:rPr>
          <w:rFonts w:ascii="Arial" w:hAnsi="Arial" w:cs="Arial"/>
        </w:rPr>
        <w:fldChar w:fldCharType="begin">
          <w:fldData xml:space="preserve">PEVuZE5vdGU+PENpdGU+PEF1dGhvcj5Sb3dhbjwvQXV0aG9yPjxZZWFyPjIwMTE8L1llYXI+PFJl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</w:fldData>
        </w:fldChar>
      </w:r>
      <w:r w:rsidR="000D3274">
        <w:rPr>
          <w:rFonts w:ascii="Arial" w:hAnsi="Arial" w:cs="Arial"/>
        </w:rPr>
        <w:instrText xml:space="preserve"> ADDIN EN.CITE </w:instrText>
      </w:r>
      <w:r w:rsidR="000D3274">
        <w:rPr>
          <w:rFonts w:ascii="Arial" w:hAnsi="Arial" w:cs="Arial"/>
        </w:rPr>
        <w:fldChar w:fldCharType="begin">
          <w:fldData xml:space="preserve">PEVuZE5vdGU+PENpdGU+PEF1dGhvcj5Sb3dhbjwvQXV0aG9yPjxZZWFyPjIwMTE8L1llYXI+PFJl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</w:fldData>
        </w:fldChar>
      </w:r>
      <w:r w:rsidR="000D3274">
        <w:rPr>
          <w:rFonts w:ascii="Arial" w:hAnsi="Arial" w:cs="Arial"/>
        </w:rPr>
        <w:instrText xml:space="preserve"> ADDIN EN.CITE.DATA </w:instrText>
      </w:r>
      <w:r w:rsidR="000D3274">
        <w:rPr>
          <w:rFonts w:ascii="Arial" w:hAnsi="Arial" w:cs="Arial"/>
        </w:rPr>
      </w:r>
      <w:r w:rsidR="000D3274">
        <w:rPr>
          <w:rFonts w:ascii="Arial" w:hAnsi="Arial" w:cs="Arial"/>
        </w:rPr>
        <w:fldChar w:fldCharType="end"/>
      </w:r>
      <w:r w:rsidRPr="00EC53BE">
        <w:rPr>
          <w:rFonts w:ascii="Arial" w:hAnsi="Arial" w:cs="Arial"/>
        </w:rPr>
        <w:fldChar w:fldCharType="separate"/>
      </w:r>
      <w:r w:rsidR="000D3274">
        <w:rPr>
          <w:rFonts w:ascii="Arial" w:hAnsi="Arial" w:cs="Arial"/>
          <w:noProof/>
        </w:rPr>
        <w:t>[</w:t>
      </w:r>
      <w:hyperlink w:anchor="_ENREF_12" w:tooltip="Rowan, 2011 #71" w:history="1">
        <w:r w:rsidR="000D3274">
          <w:rPr>
            <w:rFonts w:ascii="Arial" w:hAnsi="Arial" w:cs="Arial"/>
            <w:noProof/>
          </w:rPr>
          <w:t>12</w:t>
        </w:r>
      </w:hyperlink>
      <w:r w:rsidR="000D3274">
        <w:rPr>
          <w:rFonts w:ascii="Arial" w:hAnsi="Arial" w:cs="Arial"/>
          <w:noProof/>
        </w:rPr>
        <w:t xml:space="preserve">, </w:t>
      </w:r>
      <w:hyperlink w:anchor="_ENREF_13" w:tooltip="Lenz, 2011 #70" w:history="1">
        <w:r w:rsidR="000D3274">
          <w:rPr>
            <w:rFonts w:ascii="Arial" w:hAnsi="Arial" w:cs="Arial"/>
            <w:noProof/>
          </w:rPr>
          <w:t>13</w:t>
        </w:r>
      </w:hyperlink>
      <w:r w:rsidR="000D3274">
        <w:rPr>
          <w:rFonts w:ascii="Arial" w:hAnsi="Arial" w:cs="Arial"/>
          <w:noProof/>
        </w:rPr>
        <w:t>]</w:t>
      </w:r>
      <w:r w:rsidRPr="00EC53BE">
        <w:rPr>
          <w:rFonts w:ascii="Arial" w:hAnsi="Arial" w:cs="Arial"/>
        </w:rPr>
        <w:fldChar w:fldCharType="end"/>
      </w:r>
      <w:r w:rsidRPr="00EC53BE">
        <w:rPr>
          <w:rFonts w:ascii="Arial" w:hAnsi="Arial" w:cs="Arial"/>
        </w:rPr>
        <w:t xml:space="preserve">. </w:t>
      </w:r>
      <w:del w:id="102" w:author="j.hachmann" w:date="2014-12-19T09:56:00Z">
        <w:r w:rsidRPr="00EC53BE" w:rsidDel="00B47319">
          <w:rPr>
            <w:rFonts w:ascii="Arial" w:hAnsi="Arial" w:cs="Arial"/>
          </w:rPr>
          <w:delText xml:space="preserve">Some more recent </w:delText>
        </w:r>
      </w:del>
      <w:del w:id="103" w:author="j.hachmann" w:date="2014-12-19T11:34:00Z">
        <w:r w:rsidRPr="00EC53BE" w:rsidDel="00675B4F">
          <w:rPr>
            <w:rFonts w:ascii="Arial" w:hAnsi="Arial" w:cs="Arial"/>
          </w:rPr>
          <w:delText xml:space="preserve">studies </w:delText>
        </w:r>
      </w:del>
      <w:del w:id="104" w:author="j.hachmann" w:date="2014-12-19T11:19:00Z">
        <w:r w:rsidRPr="00EC53BE" w:rsidDel="0077588E">
          <w:rPr>
            <w:rFonts w:ascii="Arial" w:hAnsi="Arial" w:cs="Arial"/>
          </w:rPr>
          <w:delText xml:space="preserve">on organic polymers </w:delText>
        </w:r>
      </w:del>
      <w:del w:id="105" w:author="j.hachmann" w:date="2014-12-19T11:34:00Z">
        <w:r w:rsidRPr="00EC53BE" w:rsidDel="00675B4F">
          <w:rPr>
            <w:rFonts w:ascii="Arial" w:hAnsi="Arial" w:cs="Arial"/>
          </w:rPr>
          <w:delText xml:space="preserve">have been listed in </w:delText>
        </w:r>
      </w:del>
      <w:del w:id="106" w:author="j.hachmann" w:date="2014-12-19T11:19:00Z">
        <w:r w:rsidRPr="00EC53BE" w:rsidDel="0077588E">
          <w:rPr>
            <w:rFonts w:ascii="Arial" w:hAnsi="Arial" w:cs="Arial"/>
          </w:rPr>
          <w:delText xml:space="preserve">the </w:delText>
        </w:r>
      </w:del>
      <w:del w:id="107" w:author="j.hachmann" w:date="2014-12-19T09:56:00Z">
        <w:r w:rsidRPr="00EC53BE" w:rsidDel="00B47319">
          <w:rPr>
            <w:rFonts w:ascii="Arial" w:hAnsi="Arial" w:cs="Arial"/>
          </w:rPr>
          <w:delText xml:space="preserve">table </w:delText>
        </w:r>
      </w:del>
      <w:del w:id="108" w:author="j.hachmann" w:date="2014-12-19T11:34:00Z">
        <w:r w:rsidRPr="00EC53BE" w:rsidDel="00675B4F">
          <w:rPr>
            <w:rFonts w:ascii="Arial" w:hAnsi="Arial" w:cs="Arial"/>
          </w:rPr>
          <w:delText xml:space="preserve">1, </w:delText>
        </w:r>
      </w:del>
      <w:del w:id="109" w:author="j.hachmann" w:date="2014-12-19T09:57:00Z">
        <w:r w:rsidRPr="00EC53BE" w:rsidDel="00B47319">
          <w:rPr>
            <w:rFonts w:ascii="Arial" w:hAnsi="Arial" w:cs="Arial"/>
          </w:rPr>
          <w:delText>shown along with method of calculation</w:delText>
        </w:r>
      </w:del>
      <w:del w:id="110" w:author="j.hachmann" w:date="2014-12-19T11:34:00Z">
        <w:r w:rsidRPr="00EC53BE" w:rsidDel="00675B4F">
          <w:rPr>
            <w:rFonts w:ascii="Arial" w:hAnsi="Arial" w:cs="Arial"/>
          </w:rPr>
          <w:delText xml:space="preserve">. </w:delText>
        </w:r>
      </w:del>
      <w:del w:id="111" w:author="j.hachmann" w:date="2014-12-19T09:59:00Z">
        <w:r w:rsidRPr="00EC53BE" w:rsidDel="00F24DE7">
          <w:rPr>
            <w:rFonts w:ascii="Arial" w:hAnsi="Arial" w:cs="Arial"/>
          </w:rPr>
          <w:delText>It can be seen that different quantum chemical methods have been used to determine the RI of polymers.</w:delText>
        </w:r>
      </w:del>
    </w:p>
    <w:p w14:paraId="14344C9A" w14:textId="1ADADA47" w:rsidR="004C48F1" w:rsidRDefault="00EC53BE" w:rsidP="009F5AFD">
      <w:pPr>
        <w:spacing w:line="360" w:lineRule="auto"/>
        <w:jc w:val="both"/>
        <w:rPr>
          <w:ins w:id="112" w:author="j.hachmann" w:date="2014-12-19T10:49:00Z"/>
          <w:rFonts w:ascii="Arial" w:hAnsi="Arial" w:cs="Arial"/>
        </w:rPr>
      </w:pPr>
      <w:r w:rsidRPr="00EC53BE">
        <w:rPr>
          <w:rFonts w:ascii="Arial" w:hAnsi="Arial" w:cs="Arial"/>
        </w:rPr>
        <w:t xml:space="preserve">Although, the RI </w:t>
      </w:r>
      <w:del w:id="113" w:author="j.hachmann" w:date="2014-12-19T09:59:00Z">
        <w:r w:rsidRPr="00EC53BE" w:rsidDel="00506A24">
          <w:rPr>
            <w:rFonts w:ascii="Arial" w:hAnsi="Arial" w:cs="Arial"/>
          </w:rPr>
          <w:delText>of organic polymers</w:delText>
        </w:r>
      </w:del>
      <w:ins w:id="114" w:author="j.hachmann" w:date="2014-12-19T09:59:00Z">
        <w:r w:rsidR="00506A24">
          <w:rPr>
            <w:rFonts w:ascii="Arial" w:hAnsi="Arial" w:cs="Arial"/>
          </w:rPr>
          <w:t>value</w:t>
        </w:r>
      </w:ins>
      <w:r w:rsidRPr="00EC53BE">
        <w:rPr>
          <w:rFonts w:ascii="Arial" w:hAnsi="Arial" w:cs="Arial"/>
        </w:rPr>
        <w:t xml:space="preserve"> </w:t>
      </w:r>
      <w:del w:id="115" w:author="j.hachmann" w:date="2014-12-19T10:00:00Z">
        <w:r w:rsidRPr="00EC53BE" w:rsidDel="00506A24">
          <w:rPr>
            <w:rFonts w:ascii="Arial" w:hAnsi="Arial" w:cs="Arial"/>
          </w:rPr>
          <w:delText>depends on the</w:delText>
        </w:r>
      </w:del>
      <w:ins w:id="116" w:author="j.hachmann" w:date="2014-12-19T10:00:00Z">
        <w:r w:rsidR="00506A24">
          <w:rPr>
            <w:rFonts w:ascii="Arial" w:hAnsi="Arial" w:cs="Arial"/>
          </w:rPr>
          <w:t>is a</w:t>
        </w:r>
      </w:ins>
      <w:r w:rsidRPr="00EC53BE">
        <w:rPr>
          <w:rFonts w:ascii="Arial" w:hAnsi="Arial" w:cs="Arial"/>
        </w:rPr>
        <w:t xml:space="preserve"> </w:t>
      </w:r>
      <w:del w:id="117" w:author="j.hachmann" w:date="2014-12-19T10:15:00Z">
        <w:r w:rsidRPr="00EC53BE" w:rsidDel="007C2B95">
          <w:rPr>
            <w:rFonts w:ascii="Arial" w:hAnsi="Arial" w:cs="Arial"/>
          </w:rPr>
          <w:delText>wavelength</w:delText>
        </w:r>
      </w:del>
      <w:ins w:id="118" w:author="j.hachmann" w:date="2014-12-19T10:15:00Z">
        <w:r w:rsidR="007C2B95">
          <w:rPr>
            <w:rFonts w:ascii="Arial" w:hAnsi="Arial" w:cs="Arial"/>
          </w:rPr>
          <w:t>frequency</w:t>
        </w:r>
      </w:ins>
      <w:ins w:id="119" w:author="j.hachmann" w:date="2014-12-19T10:00:00Z">
        <w:r w:rsidR="00506A24">
          <w:rPr>
            <w:rFonts w:ascii="Arial" w:hAnsi="Arial" w:cs="Arial"/>
          </w:rPr>
          <w:t>-dependent property</w:t>
        </w:r>
      </w:ins>
      <w:del w:id="120" w:author="j.hachmann" w:date="2014-12-19T10:00:00Z">
        <w:r w:rsidRPr="00EC53BE" w:rsidDel="00506A24">
          <w:rPr>
            <w:rFonts w:ascii="Arial" w:hAnsi="Arial" w:cs="Arial"/>
          </w:rPr>
          <w:delText xml:space="preserve"> of the incident electromagnetic waves</w:delText>
        </w:r>
      </w:del>
      <w:r w:rsidRPr="00EC53BE">
        <w:rPr>
          <w:rFonts w:ascii="Arial" w:hAnsi="Arial" w:cs="Arial"/>
        </w:rPr>
        <w:t xml:space="preserve">, </w:t>
      </w:r>
      <w:del w:id="121" w:author="j.hachmann" w:date="2014-12-19T10:01:00Z">
        <w:r w:rsidRPr="00EC53BE" w:rsidDel="00506A24">
          <w:rPr>
            <w:rFonts w:ascii="Arial" w:hAnsi="Arial" w:cs="Arial"/>
          </w:rPr>
          <w:delText xml:space="preserve">the </w:delText>
        </w:r>
      </w:del>
      <w:ins w:id="122" w:author="j.hachmann" w:date="2014-12-19T10:01:00Z">
        <w:r w:rsidR="00506A24">
          <w:rPr>
            <w:rFonts w:ascii="Arial" w:hAnsi="Arial" w:cs="Arial"/>
          </w:rPr>
          <w:t>its</w:t>
        </w:r>
        <w:r w:rsidR="00506A24" w:rsidRPr="00EC53BE">
          <w:rPr>
            <w:rFonts w:ascii="Arial" w:hAnsi="Arial" w:cs="Arial"/>
          </w:rPr>
          <w:t xml:space="preserve"> </w:t>
        </w:r>
      </w:ins>
      <w:r w:rsidRPr="00EC53BE">
        <w:rPr>
          <w:rFonts w:ascii="Arial" w:hAnsi="Arial" w:cs="Arial"/>
        </w:rPr>
        <w:t xml:space="preserve">variation </w:t>
      </w:r>
      <w:del w:id="123" w:author="j.hachmann" w:date="2014-12-19T10:02:00Z">
        <w:r w:rsidRPr="00EC53BE" w:rsidDel="00506A24">
          <w:rPr>
            <w:rFonts w:ascii="Arial" w:hAnsi="Arial" w:cs="Arial"/>
          </w:rPr>
          <w:delText>of RI</w:delText>
        </w:r>
      </w:del>
      <w:ins w:id="124" w:author="j.hachmann" w:date="2014-12-19T10:02:00Z">
        <w:r w:rsidR="00506A24">
          <w:rPr>
            <w:rFonts w:ascii="Arial" w:hAnsi="Arial" w:cs="Arial"/>
          </w:rPr>
          <w:t>in the visible region</w:t>
        </w:r>
      </w:ins>
      <w:r w:rsidRPr="00EC53BE">
        <w:rPr>
          <w:rFonts w:ascii="Arial" w:hAnsi="Arial" w:cs="Arial"/>
        </w:rPr>
        <w:t xml:space="preserve"> is </w:t>
      </w:r>
      <w:ins w:id="125" w:author="j.hachmann" w:date="2014-12-19T11:35:00Z">
        <w:r w:rsidR="00675B4F">
          <w:rPr>
            <w:rFonts w:ascii="Arial" w:hAnsi="Arial" w:cs="Arial"/>
          </w:rPr>
          <w:t xml:space="preserve">in fact </w:t>
        </w:r>
      </w:ins>
      <w:ins w:id="126" w:author="j.hachmann" w:date="2014-12-19T10:02:00Z">
        <w:r w:rsidR="00506A24">
          <w:rPr>
            <w:rFonts w:ascii="Arial" w:hAnsi="Arial" w:cs="Arial"/>
          </w:rPr>
          <w:t xml:space="preserve">often </w:t>
        </w:r>
      </w:ins>
      <w:del w:id="127" w:author="j.hachmann" w:date="2014-12-19T10:02:00Z">
        <w:r w:rsidRPr="00EC53BE" w:rsidDel="00506A24">
          <w:rPr>
            <w:rFonts w:ascii="Arial" w:hAnsi="Arial" w:cs="Arial"/>
          </w:rPr>
          <w:delText>not significant</w:delText>
        </w:r>
      </w:del>
      <w:ins w:id="128" w:author="j.hachmann" w:date="2014-12-19T10:02:00Z">
        <w:r w:rsidR="00506A24">
          <w:rPr>
            <w:rFonts w:ascii="Arial" w:hAnsi="Arial" w:cs="Arial"/>
          </w:rPr>
          <w:t>relatively small</w:t>
        </w:r>
      </w:ins>
      <w:ins w:id="129" w:author="j.hachmann" w:date="2014-12-19T12:05:00Z">
        <w:r w:rsidR="007867E7">
          <w:rPr>
            <w:rFonts w:ascii="Arial" w:hAnsi="Arial" w:cs="Arial"/>
          </w:rPr>
          <w:t xml:space="preserve">. This </w:t>
        </w:r>
      </w:ins>
      <w:ins w:id="130" w:author="j.hachmann" w:date="2014-12-19T10:02:00Z">
        <w:r w:rsidR="00506A24">
          <w:rPr>
            <w:rFonts w:ascii="Arial" w:hAnsi="Arial" w:cs="Arial"/>
          </w:rPr>
          <w:t>assum</w:t>
        </w:r>
      </w:ins>
      <w:ins w:id="131" w:author="j.hachmann" w:date="2014-12-19T12:05:00Z">
        <w:r w:rsidR="007867E7">
          <w:rPr>
            <w:rFonts w:ascii="Arial" w:hAnsi="Arial" w:cs="Arial"/>
          </w:rPr>
          <w:t>es</w:t>
        </w:r>
      </w:ins>
      <w:ins w:id="132" w:author="j.hachmann" w:date="2014-12-19T10:02:00Z">
        <w:r w:rsidR="00506A24">
          <w:rPr>
            <w:rFonts w:ascii="Arial" w:hAnsi="Arial" w:cs="Arial"/>
          </w:rPr>
          <w:t xml:space="preserve"> </w:t>
        </w:r>
      </w:ins>
      <w:ins w:id="133" w:author="j.hachmann" w:date="2014-12-19T11:41:00Z">
        <w:r w:rsidR="00A93A74">
          <w:rPr>
            <w:rFonts w:ascii="Arial" w:hAnsi="Arial" w:cs="Arial"/>
          </w:rPr>
          <w:t xml:space="preserve">the </w:t>
        </w:r>
      </w:ins>
      <w:ins w:id="134" w:author="j.hachmann" w:date="2014-12-19T10:02:00Z">
        <w:r w:rsidR="00506A24">
          <w:rPr>
            <w:rFonts w:ascii="Arial" w:hAnsi="Arial" w:cs="Arial"/>
          </w:rPr>
          <w:t xml:space="preserve">absence of </w:t>
        </w:r>
      </w:ins>
      <w:ins w:id="135" w:author="j.hachmann" w:date="2014-12-19T12:05:00Z">
        <w:r w:rsidR="007867E7">
          <w:rPr>
            <w:rFonts w:ascii="Arial" w:hAnsi="Arial" w:cs="Arial"/>
          </w:rPr>
          <w:t xml:space="preserve">low-lying </w:t>
        </w:r>
      </w:ins>
      <w:ins w:id="136" w:author="j.hachmann" w:date="2014-12-19T10:02:00Z">
        <w:r w:rsidR="00506A24">
          <w:rPr>
            <w:rFonts w:ascii="Arial" w:hAnsi="Arial" w:cs="Arial"/>
          </w:rPr>
          <w:t>excited states</w:t>
        </w:r>
      </w:ins>
      <w:ins w:id="137" w:author="j.hachmann" w:date="2014-12-19T12:05:00Z">
        <w:r w:rsidR="007867E7">
          <w:rPr>
            <w:rFonts w:ascii="Arial" w:hAnsi="Arial" w:cs="Arial"/>
          </w:rPr>
          <w:t xml:space="preserve">, </w:t>
        </w:r>
      </w:ins>
      <w:ins w:id="138" w:author="j.hachmann" w:date="2014-12-19T10:02:00Z">
        <w:r w:rsidR="00506A24">
          <w:rPr>
            <w:rFonts w:ascii="Arial" w:hAnsi="Arial" w:cs="Arial"/>
          </w:rPr>
          <w:t xml:space="preserve">which would render a </w:t>
        </w:r>
      </w:ins>
      <w:ins w:id="139" w:author="j.hachmann" w:date="2014-12-19T10:03:00Z">
        <w:r w:rsidR="0029313E">
          <w:rPr>
            <w:rFonts w:ascii="Arial" w:hAnsi="Arial" w:cs="Arial"/>
          </w:rPr>
          <w:t xml:space="preserve">material unsuitable </w:t>
        </w:r>
      </w:ins>
      <w:ins w:id="140" w:author="j.hachmann" w:date="2014-12-19T10:05:00Z">
        <w:r w:rsidR="0029313E">
          <w:rPr>
            <w:rFonts w:ascii="Arial" w:hAnsi="Arial" w:cs="Arial"/>
          </w:rPr>
          <w:t xml:space="preserve">for optical applications </w:t>
        </w:r>
      </w:ins>
      <w:ins w:id="141" w:author="j.hachmann" w:date="2014-12-19T10:03:00Z">
        <w:r w:rsidR="0029313E">
          <w:rPr>
            <w:rFonts w:ascii="Arial" w:hAnsi="Arial" w:cs="Arial"/>
          </w:rPr>
          <w:t>in the first place.</w:t>
        </w:r>
      </w:ins>
      <w:ins w:id="142" w:author="j.hachmann" w:date="2014-12-19T10:05:00Z">
        <w:r w:rsidR="0029313E">
          <w:rPr>
            <w:rFonts w:ascii="Arial" w:hAnsi="Arial" w:cs="Arial"/>
          </w:rPr>
          <w:t xml:space="preserve"> Large variations can be observed in the </w:t>
        </w:r>
      </w:ins>
      <w:ins w:id="143" w:author="j.hachmann" w:date="2014-12-19T10:08:00Z">
        <w:r w:rsidR="0029313E">
          <w:rPr>
            <w:rFonts w:ascii="Arial" w:hAnsi="Arial" w:cs="Arial"/>
          </w:rPr>
          <w:t>ultraviolet</w:t>
        </w:r>
      </w:ins>
      <w:ins w:id="144" w:author="j.hachmann" w:date="2014-12-19T10:05:00Z">
        <w:r w:rsidR="0029313E">
          <w:rPr>
            <w:rFonts w:ascii="Arial" w:hAnsi="Arial" w:cs="Arial"/>
          </w:rPr>
          <w:t xml:space="preserve"> region</w:t>
        </w:r>
      </w:ins>
      <w:ins w:id="145" w:author="j.hachmann" w:date="2014-12-19T11:40:00Z">
        <w:r w:rsidR="00A93A74">
          <w:rPr>
            <w:rFonts w:ascii="Arial" w:hAnsi="Arial" w:cs="Arial"/>
          </w:rPr>
          <w:t xml:space="preserve"> where resonances with the excited state manifold become the dominant feature</w:t>
        </w:r>
      </w:ins>
      <w:ins w:id="146" w:author="j.hachmann" w:date="2014-12-19T12:06:00Z">
        <w:r w:rsidR="007867E7">
          <w:rPr>
            <w:rFonts w:ascii="Arial" w:hAnsi="Arial" w:cs="Arial"/>
          </w:rPr>
          <w:t>, h</w:t>
        </w:r>
      </w:ins>
      <w:ins w:id="147" w:author="j.hachmann" w:date="2014-12-19T10:05:00Z">
        <w:r w:rsidR="0029313E">
          <w:rPr>
            <w:rFonts w:ascii="Arial" w:hAnsi="Arial" w:cs="Arial"/>
          </w:rPr>
          <w:t xml:space="preserve">owever, stability considerations would prohibit organic polymers </w:t>
        </w:r>
      </w:ins>
      <w:ins w:id="148" w:author="j.hachmann" w:date="2014-12-19T10:07:00Z">
        <w:r w:rsidR="0029313E">
          <w:rPr>
            <w:rFonts w:ascii="Arial" w:hAnsi="Arial" w:cs="Arial"/>
          </w:rPr>
          <w:t>to</w:t>
        </w:r>
      </w:ins>
      <w:ins w:id="149" w:author="j.hachmann" w:date="2014-12-19T10:05:00Z">
        <w:r w:rsidR="0029313E">
          <w:rPr>
            <w:rFonts w:ascii="Arial" w:hAnsi="Arial" w:cs="Arial"/>
          </w:rPr>
          <w:t xml:space="preserve"> be used for high-energy applications</w:t>
        </w:r>
      </w:ins>
      <w:ins w:id="150" w:author="j.hachmann" w:date="2014-12-19T10:07:00Z">
        <w:r w:rsidR="0029313E">
          <w:rPr>
            <w:rFonts w:ascii="Arial" w:hAnsi="Arial" w:cs="Arial"/>
          </w:rPr>
          <w:t xml:space="preserve"> anyways.</w:t>
        </w:r>
      </w:ins>
      <w:ins w:id="151" w:author="j.hachmann" w:date="2014-12-19T10:04:00Z">
        <w:r w:rsidR="0029313E">
          <w:rPr>
            <w:rFonts w:ascii="Arial" w:hAnsi="Arial" w:cs="Arial"/>
          </w:rPr>
          <w:t xml:space="preserve"> Towards the </w:t>
        </w:r>
      </w:ins>
      <w:ins w:id="152" w:author="j.hachmann" w:date="2014-12-19T10:08:00Z">
        <w:r w:rsidR="0029313E">
          <w:rPr>
            <w:rFonts w:ascii="Arial" w:hAnsi="Arial" w:cs="Arial"/>
          </w:rPr>
          <w:t>infrared</w:t>
        </w:r>
      </w:ins>
      <w:ins w:id="153" w:author="j.hachmann" w:date="2014-12-19T10:04:00Z">
        <w:r w:rsidR="0029313E">
          <w:rPr>
            <w:rFonts w:ascii="Arial" w:hAnsi="Arial" w:cs="Arial"/>
          </w:rPr>
          <w:t xml:space="preserve"> </w:t>
        </w:r>
      </w:ins>
      <w:ins w:id="154" w:author="j.hachmann" w:date="2014-12-19T10:08:00Z">
        <w:r w:rsidR="0029313E">
          <w:rPr>
            <w:rFonts w:ascii="Arial" w:hAnsi="Arial" w:cs="Arial"/>
          </w:rPr>
          <w:t>the RI</w:t>
        </w:r>
      </w:ins>
      <w:ins w:id="155" w:author="j.hachmann" w:date="2014-12-19T10:25:00Z">
        <w:r w:rsidR="000E0782">
          <w:rPr>
            <w:rFonts w:ascii="Arial" w:hAnsi="Arial" w:cs="Arial"/>
          </w:rPr>
          <w:t xml:space="preserve"> decreases monotonically</w:t>
        </w:r>
      </w:ins>
      <w:ins w:id="156" w:author="j.hachmann" w:date="2014-12-19T11:48:00Z">
        <w:r w:rsidR="00F356CF">
          <w:rPr>
            <w:rFonts w:ascii="Arial" w:hAnsi="Arial" w:cs="Arial"/>
          </w:rPr>
          <w:t xml:space="preserve"> and</w:t>
        </w:r>
      </w:ins>
      <w:ins w:id="157" w:author="j.hachmann" w:date="2014-12-19T10:08:00Z">
        <w:r w:rsidR="0029313E">
          <w:rPr>
            <w:rFonts w:ascii="Arial" w:hAnsi="Arial" w:cs="Arial"/>
          </w:rPr>
          <w:t xml:space="preserve"> becomes constant</w:t>
        </w:r>
      </w:ins>
      <w:ins w:id="158" w:author="j.hachmann" w:date="2014-12-19T11:46:00Z">
        <w:r w:rsidR="00FA6B9F">
          <w:rPr>
            <w:rFonts w:ascii="Arial" w:hAnsi="Arial" w:cs="Arial"/>
          </w:rPr>
          <w:t>.</w:t>
        </w:r>
      </w:ins>
      <w:ins w:id="159" w:author="j.hachmann" w:date="2014-12-19T10:08:00Z">
        <w:r w:rsidR="0029313E">
          <w:rPr>
            <w:rFonts w:ascii="Arial" w:hAnsi="Arial" w:cs="Arial"/>
          </w:rPr>
          <w:t xml:space="preserve"> </w:t>
        </w:r>
      </w:ins>
      <w:ins w:id="160" w:author="j.hachmann" w:date="2014-12-19T11:47:00Z">
        <w:r w:rsidR="00FA6B9F" w:rsidRPr="00EC53BE">
          <w:rPr>
            <w:rFonts w:ascii="Arial" w:hAnsi="Arial" w:cs="Arial"/>
          </w:rPr>
          <w:fldChar w:fldCharType="begin"/>
        </w:r>
        <w:r w:rsidR="00FA6B9F" w:rsidRPr="00EC53BE">
          <w:rPr>
            <w:rFonts w:ascii="Arial" w:hAnsi="Arial" w:cs="Arial"/>
          </w:rPr>
          <w:instrText xml:space="preserve"> REF _Ref406693725 \h  \* MERGEFORMAT </w:instrText>
        </w:r>
      </w:ins>
      <w:r w:rsidR="00FA6B9F" w:rsidRPr="00EC53BE">
        <w:rPr>
          <w:rFonts w:ascii="Arial" w:hAnsi="Arial" w:cs="Arial"/>
        </w:rPr>
      </w:r>
      <w:ins w:id="161" w:author="j.hachmann" w:date="2014-12-19T11:47:00Z">
        <w:r w:rsidR="00FA6B9F" w:rsidRPr="00EC53BE">
          <w:rPr>
            <w:rFonts w:ascii="Arial" w:hAnsi="Arial" w:cs="Arial"/>
          </w:rPr>
          <w:fldChar w:fldCharType="separate"/>
        </w:r>
      </w:ins>
      <w:r w:rsidR="002F2F61" w:rsidRPr="002F2F61">
        <w:rPr>
          <w:rFonts w:ascii="Arial" w:hAnsi="Arial" w:cs="Arial"/>
        </w:rPr>
        <w:t>Figure 2</w:t>
      </w:r>
      <w:ins w:id="162" w:author="j.hachmann" w:date="2014-12-19T11:47:00Z">
        <w:r w:rsidR="00FA6B9F" w:rsidRPr="00EC53BE">
          <w:rPr>
            <w:rFonts w:ascii="Arial" w:hAnsi="Arial" w:cs="Arial"/>
          </w:rPr>
          <w:fldChar w:fldCharType="end"/>
        </w:r>
        <w:r w:rsidR="00FA6B9F">
          <w:rPr>
            <w:rFonts w:ascii="Arial" w:hAnsi="Arial" w:cs="Arial"/>
          </w:rPr>
          <w:t>, shows the</w:t>
        </w:r>
        <w:r w:rsidR="00FA6B9F" w:rsidRPr="00EC53BE">
          <w:rPr>
            <w:rFonts w:ascii="Arial" w:hAnsi="Arial" w:cs="Arial"/>
          </w:rPr>
          <w:t xml:space="preserve"> experimental result</w:t>
        </w:r>
        <w:r w:rsidR="00FA6B9F">
          <w:rPr>
            <w:rFonts w:ascii="Arial" w:hAnsi="Arial" w:cs="Arial"/>
          </w:rPr>
          <w:t>s</w:t>
        </w:r>
        <w:r w:rsidR="00FA6B9F" w:rsidRPr="00EC53BE">
          <w:rPr>
            <w:rFonts w:ascii="Arial" w:hAnsi="Arial" w:cs="Arial"/>
          </w:rPr>
          <w:t xml:space="preserve"> </w:t>
        </w:r>
        <w:r w:rsidR="00FA6B9F">
          <w:rPr>
            <w:rFonts w:ascii="Arial" w:hAnsi="Arial" w:cs="Arial"/>
          </w:rPr>
          <w:t>for</w:t>
        </w:r>
        <w:r w:rsidR="00FA6B9F" w:rsidRPr="00EC53BE">
          <w:rPr>
            <w:rFonts w:ascii="Arial" w:hAnsi="Arial" w:cs="Arial"/>
          </w:rPr>
          <w:t xml:space="preserve"> diamondoid containing polymers</w:t>
        </w:r>
        <w:r w:rsidR="00FA6B9F">
          <w:rPr>
            <w:rFonts w:ascii="Arial" w:hAnsi="Arial" w:cs="Arial"/>
          </w:rPr>
          <w:t>, which exemplify this behavior.</w:t>
        </w:r>
      </w:ins>
      <w:ins w:id="163" w:author="j.hachmann" w:date="2014-12-19T12:01:00Z">
        <w:r w:rsidR="007867E7" w:rsidRPr="007867E7">
          <w:rPr>
            <w:rFonts w:ascii="Arial" w:hAnsi="Arial" w:cs="Arial"/>
          </w:rPr>
          <w:t xml:space="preserve"> </w:t>
        </w:r>
        <w:r w:rsidR="007867E7" w:rsidRPr="00EC53BE">
          <w:rPr>
            <w:rFonts w:ascii="Arial" w:hAnsi="Arial" w:cs="Arial"/>
          </w:rPr>
          <w:fldChar w:fldCharType="begin"/>
        </w:r>
        <w:r w:rsidR="007867E7" w:rsidRPr="00EC53BE">
          <w:rPr>
            <w:rFonts w:ascii="Arial" w:hAnsi="Arial" w:cs="Arial"/>
          </w:rPr>
          <w:instrText xml:space="preserve"> REF _Ref406694105 \h  \* MERGEFORMAT </w:instrText>
        </w:r>
      </w:ins>
      <w:r w:rsidR="007867E7" w:rsidRPr="00EC53BE">
        <w:rPr>
          <w:rFonts w:ascii="Arial" w:hAnsi="Arial" w:cs="Arial"/>
        </w:rPr>
      </w:r>
      <w:ins w:id="164" w:author="j.hachmann" w:date="2014-12-19T12:01:00Z">
        <w:r w:rsidR="007867E7" w:rsidRPr="00EC53BE">
          <w:rPr>
            <w:rFonts w:ascii="Arial" w:hAnsi="Arial" w:cs="Arial"/>
          </w:rPr>
          <w:fldChar w:fldCharType="separate"/>
        </w:r>
      </w:ins>
      <w:r w:rsidR="002F2F61" w:rsidRPr="002F2F61">
        <w:rPr>
          <w:rFonts w:ascii="Arial" w:hAnsi="Arial" w:cs="Arial"/>
        </w:rPr>
        <w:t xml:space="preserve">Figure </w:t>
      </w:r>
      <w:r w:rsidR="002F2F61" w:rsidRPr="002F2F61">
        <w:rPr>
          <w:rFonts w:ascii="Arial" w:hAnsi="Arial" w:cs="Arial"/>
          <w:noProof/>
        </w:rPr>
        <w:t>3</w:t>
      </w:r>
      <w:ins w:id="165" w:author="j.hachmann" w:date="2014-12-19T12:01:00Z">
        <w:r w:rsidR="007867E7" w:rsidRPr="00EC53BE">
          <w:rPr>
            <w:rFonts w:ascii="Arial" w:hAnsi="Arial" w:cs="Arial"/>
          </w:rPr>
          <w:fldChar w:fldCharType="end"/>
        </w:r>
        <w:r w:rsidR="007867E7">
          <w:rPr>
            <w:rFonts w:ascii="Arial" w:hAnsi="Arial" w:cs="Arial"/>
          </w:rPr>
          <w:t xml:space="preserve"> </w:t>
        </w:r>
        <w:r w:rsidR="007867E7" w:rsidRPr="00EC53BE">
          <w:rPr>
            <w:rFonts w:ascii="Arial" w:hAnsi="Arial" w:cs="Arial"/>
          </w:rPr>
          <w:t xml:space="preserve">shows </w:t>
        </w:r>
        <w:r w:rsidR="007867E7">
          <w:rPr>
            <w:rFonts w:ascii="Arial" w:hAnsi="Arial" w:cs="Arial"/>
          </w:rPr>
          <w:t>the quantum chemical</w:t>
        </w:r>
        <w:r w:rsidR="007867E7" w:rsidRPr="00EC53BE">
          <w:rPr>
            <w:rFonts w:ascii="Arial" w:hAnsi="Arial" w:cs="Arial"/>
          </w:rPr>
          <w:t xml:space="preserve"> result </w:t>
        </w:r>
        <w:r w:rsidR="007867E7">
          <w:rPr>
            <w:rFonts w:ascii="Arial" w:hAnsi="Arial" w:cs="Arial"/>
          </w:rPr>
          <w:t>for</w:t>
        </w:r>
        <w:r w:rsidR="007867E7" w:rsidRPr="00EC53BE">
          <w:rPr>
            <w:rFonts w:ascii="Arial" w:hAnsi="Arial" w:cs="Arial"/>
          </w:rPr>
          <w:t xml:space="preserve"> amber</w:t>
        </w:r>
      </w:ins>
      <w:ins w:id="166" w:author="j.hachmann" w:date="2014-12-19T12:02:00Z">
        <w:r w:rsidR="007867E7">
          <w:rPr>
            <w:rFonts w:ascii="Arial" w:hAnsi="Arial" w:cs="Arial"/>
          </w:rPr>
          <w:t>,</w:t>
        </w:r>
      </w:ins>
      <w:ins w:id="167" w:author="j.hachmann" w:date="2014-12-19T12:01:00Z">
        <w:r w:rsidR="007867E7">
          <w:rPr>
            <w:rFonts w:ascii="Arial" w:hAnsi="Arial" w:cs="Arial"/>
          </w:rPr>
          <w:t xml:space="preserve"> </w:t>
        </w:r>
      </w:ins>
      <w:ins w:id="168" w:author="j.hachmann" w:date="2014-12-19T12:02:00Z">
        <w:r w:rsidR="007867E7">
          <w:rPr>
            <w:rFonts w:ascii="Arial" w:hAnsi="Arial" w:cs="Arial"/>
          </w:rPr>
          <w:t>which exhibits the same trend</w:t>
        </w:r>
      </w:ins>
      <w:ins w:id="169" w:author="j.hachmann" w:date="2014-12-19T12:01:00Z">
        <w:r w:rsidR="007867E7">
          <w:rPr>
            <w:rFonts w:ascii="Arial" w:hAnsi="Arial" w:cs="Arial"/>
          </w:rPr>
          <w:t>: We see significant dispersion in the region below 250 nm where the material starts to absorb the incident radiation and becomes electronically excited. Beyond 250 nm, the RI value tapers off and becomes essentially constant throughout the visible and infrared range.</w:t>
        </w:r>
      </w:ins>
      <w:ins w:id="170" w:author="j.hachmann" w:date="2014-12-19T11:47:00Z">
        <w:r w:rsidR="00FA6B9F">
          <w:rPr>
            <w:rFonts w:ascii="Arial" w:hAnsi="Arial" w:cs="Arial"/>
          </w:rPr>
          <w:t xml:space="preserve"> </w:t>
        </w:r>
      </w:ins>
      <w:ins w:id="171" w:author="j.hachmann" w:date="2014-12-19T11:51:00Z">
        <w:r w:rsidR="004900B8">
          <w:rPr>
            <w:rFonts w:ascii="Arial" w:hAnsi="Arial" w:cs="Arial"/>
          </w:rPr>
          <w:t>The a</w:t>
        </w:r>
      </w:ins>
      <w:ins w:id="172" w:author="j.hachmann" w:date="2014-12-19T11:47:00Z">
        <w:r w:rsidR="004900B8">
          <w:rPr>
            <w:rFonts w:ascii="Arial" w:hAnsi="Arial" w:cs="Arial"/>
          </w:rPr>
          <w:t>symptotic</w:t>
        </w:r>
      </w:ins>
      <w:ins w:id="173" w:author="j.hachmann" w:date="2014-12-19T11:51:00Z">
        <w:r w:rsidR="004900B8">
          <w:rPr>
            <w:rFonts w:ascii="Arial" w:hAnsi="Arial" w:cs="Arial"/>
          </w:rPr>
          <w:t xml:space="preserve"> </w:t>
        </w:r>
      </w:ins>
      <w:ins w:id="174" w:author="j.hachmann" w:date="2014-12-19T10:09:00Z">
        <w:r w:rsidR="0029313E">
          <w:rPr>
            <w:rFonts w:ascii="Arial" w:hAnsi="Arial" w:cs="Arial"/>
          </w:rPr>
          <w:t>RI value correspond</w:t>
        </w:r>
      </w:ins>
      <w:ins w:id="175" w:author="j.hachmann" w:date="2014-12-19T11:49:00Z">
        <w:r w:rsidR="00F356CF">
          <w:rPr>
            <w:rFonts w:ascii="Arial" w:hAnsi="Arial" w:cs="Arial"/>
          </w:rPr>
          <w:t xml:space="preserve">s to the one </w:t>
        </w:r>
      </w:ins>
      <w:ins w:id="176" w:author="j.hachmann" w:date="2014-12-19T11:51:00Z">
        <w:r w:rsidR="004900B8">
          <w:rPr>
            <w:rFonts w:ascii="Arial" w:hAnsi="Arial" w:cs="Arial"/>
          </w:rPr>
          <w:t xml:space="preserve">that can be derived from </w:t>
        </w:r>
      </w:ins>
      <w:ins w:id="177" w:author="j.hachmann" w:date="2014-12-19T12:08:00Z">
        <w:r w:rsidR="00C10B9C">
          <w:rPr>
            <w:rFonts w:ascii="Arial" w:hAnsi="Arial" w:cs="Arial"/>
          </w:rPr>
          <w:t xml:space="preserve">the </w:t>
        </w:r>
      </w:ins>
      <w:ins w:id="178" w:author="j.hachmann" w:date="2014-12-19T10:08:00Z">
        <w:r w:rsidR="0029313E">
          <w:rPr>
            <w:rFonts w:ascii="Arial" w:hAnsi="Arial" w:cs="Arial"/>
          </w:rPr>
          <w:t xml:space="preserve">static </w:t>
        </w:r>
      </w:ins>
      <w:ins w:id="179" w:author="j.hachmann" w:date="2014-12-19T10:09:00Z">
        <w:r w:rsidR="0029313E">
          <w:rPr>
            <w:rFonts w:ascii="Arial" w:hAnsi="Arial" w:cs="Arial"/>
          </w:rPr>
          <w:t>polarizability.</w:t>
        </w:r>
      </w:ins>
      <w:ins w:id="180" w:author="j.hachmann" w:date="2014-12-19T11:42:00Z">
        <w:r w:rsidR="00A93A74">
          <w:rPr>
            <w:rFonts w:ascii="Arial" w:hAnsi="Arial" w:cs="Arial"/>
          </w:rPr>
          <w:t xml:space="preserve"> </w:t>
        </w:r>
      </w:ins>
      <w:ins w:id="181" w:author="j.hachmann" w:date="2014-12-19T11:32:00Z">
        <w:r w:rsidR="00675B4F">
          <w:rPr>
            <w:rFonts w:ascii="Arial" w:hAnsi="Arial" w:cs="Arial"/>
          </w:rPr>
          <w:t xml:space="preserve">The latter can be computed much more </w:t>
        </w:r>
      </w:ins>
      <w:ins w:id="182" w:author="j.hachmann" w:date="2014-12-19T12:08:00Z">
        <w:r w:rsidR="00C10B9C">
          <w:rPr>
            <w:rFonts w:ascii="Arial" w:hAnsi="Arial" w:cs="Arial"/>
          </w:rPr>
          <w:t>easily</w:t>
        </w:r>
      </w:ins>
      <w:ins w:id="183" w:author="j.hachmann" w:date="2014-12-19T11:32:00Z">
        <w:r w:rsidR="00675B4F">
          <w:rPr>
            <w:rFonts w:ascii="Arial" w:hAnsi="Arial" w:cs="Arial"/>
          </w:rPr>
          <w:t xml:space="preserve"> than the frequency-dependent value. It only requires a single linear response calculation without explicit time dependence, and is thus much less demanding in terms of computer-time and numerical stability.</w:t>
        </w:r>
      </w:ins>
      <w:ins w:id="184" w:author="j.hachmann" w:date="2014-12-19T11:53:00Z">
        <w:r w:rsidR="004900B8">
          <w:rPr>
            <w:rFonts w:ascii="Arial" w:hAnsi="Arial" w:cs="Arial"/>
          </w:rPr>
          <w:t xml:space="preserve"> We can conclude that the RI values obtained from static polarizability calculations form a close lower bound for the frequency dependent values in the relevant spectral range.</w:t>
        </w:r>
      </w:ins>
      <w:ins w:id="185" w:author="j.hachmann" w:date="2014-12-19T11:42:00Z">
        <w:r w:rsidR="00A93A74">
          <w:rPr>
            <w:rFonts w:ascii="Arial" w:hAnsi="Arial" w:cs="Arial"/>
          </w:rPr>
          <w:t xml:space="preserve"> </w:t>
        </w:r>
      </w:ins>
      <w:ins w:id="186" w:author="j.hachmann" w:date="2014-12-19T11:43:00Z">
        <w:r w:rsidR="00A93A74">
          <w:rPr>
            <w:rFonts w:ascii="Arial" w:hAnsi="Arial" w:cs="Arial"/>
          </w:rPr>
          <w:t>This approach</w:t>
        </w:r>
      </w:ins>
      <w:ins w:id="187" w:author="j.hachmann" w:date="2014-12-19T11:32:00Z">
        <w:r w:rsidR="00675B4F" w:rsidRPr="00EC53BE">
          <w:rPr>
            <w:rFonts w:ascii="Arial" w:hAnsi="Arial" w:cs="Arial"/>
          </w:rPr>
          <w:t xml:space="preserve"> has been used </w:t>
        </w:r>
      </w:ins>
      <w:r w:rsidR="000D3274">
        <w:rPr>
          <w:rFonts w:ascii="Arial" w:hAnsi="Arial" w:cs="Arial"/>
        </w:rPr>
        <w:t>e</w:t>
      </w:r>
      <w:ins w:id="188" w:author="j.hachmann" w:date="2014-12-19T11:32:00Z">
        <w:r w:rsidR="00675B4F" w:rsidRPr="00EC53BE">
          <w:rPr>
            <w:rFonts w:ascii="Arial" w:hAnsi="Arial" w:cs="Arial"/>
          </w:rPr>
          <w:t xml:space="preserve">xtensively in the past and </w:t>
        </w:r>
      </w:ins>
      <w:ins w:id="189" w:author="j.hachmann" w:date="2014-12-19T11:43:00Z">
        <w:r w:rsidR="00A93A74">
          <w:rPr>
            <w:rFonts w:ascii="Arial" w:hAnsi="Arial" w:cs="Arial"/>
          </w:rPr>
          <w:t xml:space="preserve">has </w:t>
        </w:r>
      </w:ins>
      <w:ins w:id="190" w:author="j.hachmann" w:date="2014-12-19T11:53:00Z">
        <w:r w:rsidR="004900B8">
          <w:rPr>
            <w:rFonts w:ascii="Arial" w:hAnsi="Arial" w:cs="Arial"/>
          </w:rPr>
          <w:t>given</w:t>
        </w:r>
      </w:ins>
      <w:ins w:id="191" w:author="j.hachmann" w:date="2014-12-19T11:32:00Z">
        <w:r w:rsidR="00675B4F" w:rsidRPr="00EC53BE">
          <w:rPr>
            <w:rFonts w:ascii="Arial" w:hAnsi="Arial" w:cs="Arial"/>
          </w:rPr>
          <w:t xml:space="preserve"> very good agreement with the experimental results </w:t>
        </w:r>
        <w:r w:rsidR="00675B4F" w:rsidRPr="00EC53BE">
          <w:rPr>
            <w:rFonts w:ascii="Arial" w:hAnsi="Arial" w:cs="Arial"/>
          </w:rPr>
          <w:fldChar w:fldCharType="begin">
            <w:fldData xml:space="preserve">PEVuZE5vdGU+PENpdGU+PEF1dGhvcj5MZWU8L0F1dGhvcj48WWVhcj4yMDExPC9ZZWFyPjxSZWNO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</w:fldData>
          </w:fldChar>
        </w:r>
      </w:ins>
      <w:r w:rsidR="000D3274">
        <w:rPr>
          <w:rFonts w:ascii="Arial" w:hAnsi="Arial" w:cs="Arial"/>
        </w:rPr>
        <w:instrText xml:space="preserve"> ADDIN EN.CITE </w:instrText>
      </w:r>
      <w:r w:rsidR="000D3274">
        <w:rPr>
          <w:rFonts w:ascii="Arial" w:hAnsi="Arial" w:cs="Arial"/>
        </w:rPr>
        <w:fldChar w:fldCharType="begin">
          <w:fldData xml:space="preserve">PEVuZE5vdGU+PENpdGU+PEF1dGhvcj5MZWU8L0F1dGhvcj48WWVhcj4yMDExPC9ZZWFyPjxSZWNO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</w:fldData>
        </w:fldChar>
      </w:r>
      <w:r w:rsidR="000D3274">
        <w:rPr>
          <w:rFonts w:ascii="Arial" w:hAnsi="Arial" w:cs="Arial"/>
        </w:rPr>
        <w:instrText xml:space="preserve"> ADDIN EN.CITE.DATA </w:instrText>
      </w:r>
      <w:r w:rsidR="000D3274">
        <w:rPr>
          <w:rFonts w:ascii="Arial" w:hAnsi="Arial" w:cs="Arial"/>
        </w:rPr>
      </w:r>
      <w:r w:rsidR="000D3274">
        <w:rPr>
          <w:rFonts w:ascii="Arial" w:hAnsi="Arial" w:cs="Arial"/>
        </w:rPr>
        <w:fldChar w:fldCharType="end"/>
      </w:r>
      <w:ins w:id="192" w:author="j.hachmann" w:date="2014-12-19T11:32:00Z">
        <w:r w:rsidR="00675B4F" w:rsidRPr="00EC53BE">
          <w:rPr>
            <w:rFonts w:ascii="Arial" w:hAnsi="Arial" w:cs="Arial"/>
          </w:rPr>
          <w:fldChar w:fldCharType="separate"/>
        </w:r>
      </w:ins>
      <w:r w:rsidR="000D3274">
        <w:rPr>
          <w:rFonts w:ascii="Arial" w:hAnsi="Arial" w:cs="Arial"/>
          <w:noProof/>
        </w:rPr>
        <w:t>[</w:t>
      </w:r>
      <w:hyperlink w:anchor="_ENREF_9" w:tooltip="Ksianzou, 2006 #314" w:history="1">
        <w:r w:rsidR="000D3274">
          <w:rPr>
            <w:rFonts w:ascii="Arial" w:hAnsi="Arial" w:cs="Arial"/>
            <w:noProof/>
          </w:rPr>
          <w:t>9</w:t>
        </w:r>
      </w:hyperlink>
      <w:r w:rsidR="000D3274">
        <w:rPr>
          <w:rFonts w:ascii="Arial" w:hAnsi="Arial" w:cs="Arial"/>
          <w:noProof/>
        </w:rPr>
        <w:t xml:space="preserve">, </w:t>
      </w:r>
      <w:hyperlink w:anchor="_ENREF_10" w:tooltip="Zeinalipour-Yazdi, 2008 #303" w:history="1">
        <w:r w:rsidR="000D3274">
          <w:rPr>
            <w:rFonts w:ascii="Arial" w:hAnsi="Arial" w:cs="Arial"/>
            <w:noProof/>
          </w:rPr>
          <w:t>10</w:t>
        </w:r>
      </w:hyperlink>
      <w:r w:rsidR="000D3274">
        <w:rPr>
          <w:rFonts w:ascii="Arial" w:hAnsi="Arial" w:cs="Arial"/>
          <w:noProof/>
        </w:rPr>
        <w:t xml:space="preserve">, </w:t>
      </w:r>
      <w:hyperlink w:anchor="_ENREF_14" w:tooltip="Lee, 2011 #68" w:history="1">
        <w:r w:rsidR="000D3274">
          <w:rPr>
            <w:rFonts w:ascii="Arial" w:hAnsi="Arial" w:cs="Arial"/>
            <w:noProof/>
          </w:rPr>
          <w:t>14-17</w:t>
        </w:r>
      </w:hyperlink>
      <w:r w:rsidR="000D3274">
        <w:rPr>
          <w:rFonts w:ascii="Arial" w:hAnsi="Arial" w:cs="Arial"/>
          <w:noProof/>
        </w:rPr>
        <w:t>]</w:t>
      </w:r>
      <w:ins w:id="193" w:author="j.hachmann" w:date="2014-12-19T11:32:00Z">
        <w:r w:rsidR="00675B4F" w:rsidRPr="00EC53BE">
          <w:rPr>
            <w:rFonts w:ascii="Arial" w:hAnsi="Arial" w:cs="Arial"/>
          </w:rPr>
          <w:fldChar w:fldCharType="end"/>
        </w:r>
        <w:r w:rsidR="00675B4F" w:rsidRPr="00EC53BE">
          <w:rPr>
            <w:rFonts w:ascii="Arial" w:hAnsi="Arial" w:cs="Arial"/>
          </w:rPr>
          <w:t xml:space="preserve">. </w:t>
        </w:r>
      </w:ins>
      <w:del w:id="194" w:author="j.hachmann" w:date="2014-12-19T10:09:00Z">
        <w:r w:rsidRPr="00EC53BE" w:rsidDel="0029313E">
          <w:rPr>
            <w:rFonts w:ascii="Arial" w:hAnsi="Arial" w:cs="Arial"/>
          </w:rPr>
          <w:delText xml:space="preserve"> in the visible light region and is constant beyond the visible region. </w:delText>
        </w:r>
      </w:del>
      <w:del w:id="195" w:author="j.hachmann" w:date="2014-12-19T10:10:00Z">
        <w:r w:rsidRPr="00EC53BE" w:rsidDel="0029313E">
          <w:rPr>
            <w:rFonts w:ascii="Arial" w:hAnsi="Arial" w:cs="Arial"/>
          </w:rPr>
          <w:delText>It can be seen from</w:delText>
        </w:r>
      </w:del>
      <w:del w:id="196" w:author="j.hachmann" w:date="2014-12-19T11:47:00Z">
        <w:r w:rsidRPr="00EC53BE" w:rsidDel="00FA6B9F">
          <w:rPr>
            <w:rFonts w:ascii="Arial" w:hAnsi="Arial" w:cs="Arial"/>
          </w:rPr>
          <w:delText xml:space="preserve"> experimental result</w:delText>
        </w:r>
      </w:del>
      <w:del w:id="197" w:author="j.hachmann" w:date="2014-12-19T10:12:00Z">
        <w:r w:rsidRPr="00EC53BE" w:rsidDel="0029313E">
          <w:rPr>
            <w:rFonts w:ascii="Arial" w:hAnsi="Arial" w:cs="Arial"/>
          </w:rPr>
          <w:delText>s</w:delText>
        </w:r>
      </w:del>
      <w:del w:id="198" w:author="j.hachmann" w:date="2014-12-19T11:47:00Z">
        <w:r w:rsidRPr="00EC53BE" w:rsidDel="00FA6B9F">
          <w:rPr>
            <w:rFonts w:ascii="Arial" w:hAnsi="Arial" w:cs="Arial"/>
          </w:rPr>
          <w:delText xml:space="preserve"> </w:delText>
        </w:r>
      </w:del>
      <w:del w:id="199" w:author="j.hachmann" w:date="2014-12-19T10:12:00Z">
        <w:r w:rsidRPr="00EC53BE" w:rsidDel="0029313E">
          <w:rPr>
            <w:rFonts w:ascii="Arial" w:hAnsi="Arial" w:cs="Arial"/>
          </w:rPr>
          <w:delText xml:space="preserve">of </w:delText>
        </w:r>
      </w:del>
      <w:del w:id="200" w:author="j.hachmann" w:date="2014-12-19T11:47:00Z">
        <w:r w:rsidRPr="00EC53BE" w:rsidDel="00FA6B9F">
          <w:rPr>
            <w:rFonts w:ascii="Arial" w:hAnsi="Arial" w:cs="Arial"/>
          </w:rPr>
          <w:delText>diamondoid containing polymers</w:delText>
        </w:r>
      </w:del>
      <w:del w:id="201" w:author="j.hachmann" w:date="2014-12-19T10:12:00Z">
        <w:r w:rsidRPr="00EC53BE" w:rsidDel="0029313E">
          <w:rPr>
            <w:rFonts w:ascii="Arial" w:hAnsi="Arial" w:cs="Arial"/>
          </w:rPr>
          <w:delText xml:space="preserve"> </w:delText>
        </w:r>
      </w:del>
      <w:del w:id="202" w:author="j.hachmann" w:date="2014-12-19T10:11:00Z">
        <w:r w:rsidRPr="00EC53BE" w:rsidDel="0029313E">
          <w:rPr>
            <w:rFonts w:ascii="Arial" w:hAnsi="Arial" w:cs="Arial"/>
          </w:rPr>
          <w:delText xml:space="preserve">that the RI do not change much in the visible region and the change in the RI decreases as the wavelength is increased </w:delText>
        </w:r>
      </w:del>
      <w:del w:id="203" w:author="j.hachmann" w:date="2014-12-19T11:21:00Z">
        <w:r w:rsidRPr="00EC53BE" w:rsidDel="0077588E">
          <w:rPr>
            <w:rFonts w:ascii="Arial" w:hAnsi="Arial" w:cs="Arial"/>
          </w:rPr>
          <w:fldChar w:fldCharType="begin">
            <w:fldData xml:space="preserve">PEVuZE5vdGU+PENpdGU+PEF1dGhvcj5Sb2JlbGxvPC9BdXRob3I+PFllYXI+MjAxMzwvWWVhcj48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</w:fldData>
          </w:fldChar>
        </w:r>
        <w:r w:rsidRPr="0077588E" w:rsidDel="0077588E">
          <w:rPr>
            <w:rFonts w:ascii="Arial" w:hAnsi="Arial" w:cs="Arial"/>
          </w:rPr>
          <w:delInstrText xml:space="preserve"> ADDIN EN.CITE </w:delInstrText>
        </w:r>
        <w:r w:rsidRPr="0077588E" w:rsidDel="0077588E">
          <w:rPr>
            <w:rFonts w:ascii="Arial" w:hAnsi="Arial" w:cs="Arial"/>
          </w:rPr>
          <w:fldChar w:fldCharType="begin">
            <w:fldData xml:space="preserve">PEVuZE5vdGU+PENpdGU+PEF1dGhvcj5Sb2JlbGxvPC9BdXRob3I+PFllYXI+MjAxMzwvWWVhcj48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</w:fldData>
          </w:fldChar>
        </w:r>
        <w:r w:rsidRPr="0077588E" w:rsidDel="0077588E">
          <w:rPr>
            <w:rFonts w:ascii="Arial" w:hAnsi="Arial" w:cs="Arial"/>
          </w:rPr>
          <w:delInstrText xml:space="preserve"> ADDIN EN.CITE.DATA </w:delInstrText>
        </w:r>
        <w:r w:rsidRPr="0077588E" w:rsidDel="0077588E">
          <w:rPr>
            <w:rFonts w:ascii="Arial" w:hAnsi="Arial" w:cs="Arial"/>
          </w:rPr>
        </w:r>
        <w:r w:rsidRPr="0077588E" w:rsidDel="0077588E">
          <w:rPr>
            <w:rFonts w:ascii="Arial" w:hAnsi="Arial" w:cs="Arial"/>
          </w:rPr>
          <w:fldChar w:fldCharType="end"/>
        </w:r>
        <w:r w:rsidRPr="00EC53BE" w:rsidDel="0077588E">
          <w:rPr>
            <w:rFonts w:ascii="Arial" w:hAnsi="Arial" w:cs="Arial"/>
          </w:rPr>
        </w:r>
        <w:r w:rsidRPr="00EC53BE" w:rsidDel="0077588E">
          <w:rPr>
            <w:rFonts w:ascii="Arial" w:hAnsi="Arial" w:cs="Arial"/>
          </w:rPr>
          <w:fldChar w:fldCharType="separate"/>
        </w:r>
        <w:r w:rsidDel="0077588E">
          <w:rPr>
            <w:rFonts w:ascii="Arial" w:hAnsi="Arial" w:cs="Arial"/>
          </w:rPr>
          <w:delText>[</w:delText>
        </w:r>
        <w:r w:rsidR="00E44AE9" w:rsidDel="0077588E">
          <w:fldChar w:fldCharType="begin"/>
        </w:r>
        <w:r w:rsidR="00E44AE9" w:rsidDel="0077588E">
          <w:delInstrText xml:space="preserve"> HYPERLINK \l "_ENREF_8" \o "Robello, 2013 #637" </w:delInstrText>
        </w:r>
        <w:r w:rsidR="00E44AE9" w:rsidDel="0077588E">
          <w:fldChar w:fldCharType="separate"/>
        </w:r>
      </w:del>
      <w:r w:rsidR="002F2F61">
        <w:rPr>
          <w:b/>
          <w:bCs/>
        </w:rPr>
        <w:t>Error! Hyperlink reference not valid.</w:t>
      </w:r>
      <w:del w:id="204" w:author="j.hachmann" w:date="2014-12-19T11:21:00Z">
        <w:r w:rsidR="00E44AE9" w:rsidDel="0077588E">
          <w:rPr>
            <w:rFonts w:ascii="Arial" w:hAnsi="Arial" w:cs="Arial"/>
          </w:rPr>
          <w:fldChar w:fldCharType="end"/>
        </w:r>
        <w:r w:rsidDel="0077588E">
          <w:rPr>
            <w:rFonts w:ascii="Arial" w:hAnsi="Arial" w:cs="Arial"/>
          </w:rPr>
          <w:delText>]</w:delText>
        </w:r>
        <w:r w:rsidRPr="00EC53BE" w:rsidDel="0077588E">
          <w:rPr>
            <w:rFonts w:ascii="Arial" w:hAnsi="Arial" w:cs="Arial"/>
          </w:rPr>
          <w:fldChar w:fldCharType="end"/>
        </w:r>
        <w:r w:rsidRPr="00EC53BE" w:rsidDel="0077588E">
          <w:rPr>
            <w:rFonts w:ascii="Arial" w:hAnsi="Arial" w:cs="Arial"/>
          </w:rPr>
          <w:delText>.</w:delText>
        </w:r>
      </w:del>
      <w:del w:id="205" w:author="j.hachmann" w:date="2014-12-19T11:52:00Z">
        <w:r w:rsidRPr="00EC53BE" w:rsidDel="004900B8">
          <w:rPr>
            <w:rFonts w:ascii="Arial" w:hAnsi="Arial" w:cs="Arial"/>
          </w:rPr>
          <w:delText xml:space="preserve"> </w:delText>
        </w:r>
      </w:del>
      <w:del w:id="206" w:author="j.hachmann" w:date="2014-12-19T10:12:00Z">
        <w:r w:rsidRPr="00EC53BE" w:rsidDel="0029313E">
          <w:rPr>
            <w:rFonts w:ascii="Arial" w:hAnsi="Arial" w:cs="Arial"/>
          </w:rPr>
          <w:delText xml:space="preserve">The results from this study is shown in the </w:delText>
        </w:r>
        <w:r w:rsidRPr="00EC53BE" w:rsidDel="0029313E">
          <w:rPr>
            <w:rFonts w:ascii="Arial" w:hAnsi="Arial" w:cs="Arial"/>
          </w:rPr>
          <w:fldChar w:fldCharType="begin"/>
        </w:r>
        <w:r w:rsidRPr="009B6D6A" w:rsidDel="0029313E">
          <w:rPr>
            <w:rFonts w:ascii="Arial" w:hAnsi="Arial" w:cs="Arial"/>
          </w:rPr>
          <w:delInstrText xml:space="preserve"> REF _Ref406693725 \h  \* MERGEFORMAT </w:delInstrText>
        </w:r>
        <w:r w:rsidRPr="00EC53BE" w:rsidDel="0029313E">
          <w:rPr>
            <w:rFonts w:ascii="Arial" w:hAnsi="Arial" w:cs="Arial"/>
          </w:rPr>
        </w:r>
        <w:r w:rsidRPr="00EC53BE" w:rsidDel="0029313E">
          <w:rPr>
            <w:rFonts w:ascii="Arial" w:hAnsi="Arial" w:cs="Arial"/>
          </w:rPr>
          <w:fldChar w:fldCharType="separate"/>
        </w:r>
      </w:del>
      <w:r w:rsidR="000976B2" w:rsidRPr="000976B2">
        <w:rPr>
          <w:rFonts w:ascii="Arial" w:hAnsi="Arial" w:cs="Arial"/>
        </w:rPr>
        <w:t>Figure 2</w:t>
      </w:r>
      <w:del w:id="207" w:author="j.hachmann" w:date="2014-12-19T10:12:00Z">
        <w:r w:rsidRPr="00EC53BE" w:rsidDel="0029313E">
          <w:rPr>
            <w:rFonts w:ascii="Arial" w:hAnsi="Arial" w:cs="Arial"/>
          </w:rPr>
          <w:fldChar w:fldCharType="end"/>
        </w:r>
        <w:r w:rsidRPr="00EC53BE" w:rsidDel="0029313E">
          <w:rPr>
            <w:rFonts w:ascii="Arial" w:hAnsi="Arial" w:cs="Arial"/>
          </w:rPr>
          <w:delText xml:space="preserve">, where it can be seen that the RI does not vary significantly at higher wavelengths. </w:delText>
        </w:r>
      </w:del>
      <w:del w:id="208" w:author="j.hachmann" w:date="2014-12-19T10:13:00Z">
        <w:r w:rsidRPr="00EC53BE" w:rsidDel="0029313E">
          <w:rPr>
            <w:rFonts w:ascii="Arial" w:hAnsi="Arial" w:cs="Arial"/>
          </w:rPr>
          <w:delText>T</w:delText>
        </w:r>
      </w:del>
      <w:del w:id="209" w:author="j.hachmann" w:date="2014-12-19T11:53:00Z">
        <w:r w:rsidRPr="00EC53BE" w:rsidDel="004900B8">
          <w:rPr>
            <w:rFonts w:ascii="Arial" w:hAnsi="Arial" w:cs="Arial"/>
          </w:rPr>
          <w:delText>hus</w:delText>
        </w:r>
      </w:del>
    </w:p>
    <w:p w14:paraId="2A3706A2" w14:textId="576B0A9E" w:rsidR="00062B26" w:rsidRDefault="007C3FC9" w:rsidP="00CA6226">
      <w:pPr>
        <w:spacing w:line="360" w:lineRule="auto"/>
        <w:jc w:val="both"/>
        <w:rPr>
          <w:ins w:id="210" w:author="j.hachmann" w:date="2014-12-19T12:20:00Z"/>
          <w:rFonts w:ascii="Arial" w:hAnsi="Arial" w:cs="Arial"/>
        </w:rPr>
      </w:pPr>
      <w:r>
        <w:rPr>
          <w:rFonts w:ascii="Arial" w:hAnsi="Arial" w:cs="Arial"/>
        </w:rPr>
        <w:lastRenderedPageBreak/>
        <w:t xml:space="preserve">The </w:t>
      </w:r>
      <w:ins w:id="211" w:author="j.hachmann" w:date="2014-12-19T12:10:00Z">
        <w:r w:rsidR="00C10B9C">
          <w:rPr>
            <w:rFonts w:ascii="Arial" w:hAnsi="Arial" w:cs="Arial"/>
          </w:rPr>
          <w:t xml:space="preserve">RI values based on static polarizability calculations </w:t>
        </w:r>
      </w:ins>
      <w:ins w:id="212" w:author="j.hachmann" w:date="2014-12-19T12:11:00Z">
        <w:r w:rsidR="00C10B9C">
          <w:rPr>
            <w:rFonts w:ascii="Arial" w:hAnsi="Arial" w:cs="Arial"/>
          </w:rPr>
          <w:t>are thus</w:t>
        </w:r>
        <w:r w:rsidR="00C10B9C" w:rsidRPr="00C10B9C">
          <w:rPr>
            <w:rFonts w:ascii="Arial" w:hAnsi="Arial" w:cs="Arial"/>
          </w:rPr>
          <w:t xml:space="preserve"> </w:t>
        </w:r>
        <w:r w:rsidR="00C10B9C">
          <w:rPr>
            <w:rFonts w:ascii="Arial" w:hAnsi="Arial" w:cs="Arial"/>
          </w:rPr>
          <w:t xml:space="preserve">a useful </w:t>
        </w:r>
      </w:ins>
      <w:ins w:id="213" w:author="j.hachmann" w:date="2014-12-19T12:14:00Z">
        <w:r w:rsidR="00A46C50">
          <w:rPr>
            <w:rFonts w:ascii="Arial" w:hAnsi="Arial" w:cs="Arial"/>
          </w:rPr>
          <w:t>indicator</w:t>
        </w:r>
      </w:ins>
      <w:ins w:id="214" w:author="j.hachmann" w:date="2014-12-19T12:11:00Z">
        <w:r w:rsidR="00C10B9C">
          <w:rPr>
            <w:rFonts w:ascii="Arial" w:hAnsi="Arial" w:cs="Arial"/>
          </w:rPr>
          <w:t xml:space="preserve"> to the overall performance of a candidate compound</w:t>
        </w:r>
      </w:ins>
      <w:ins w:id="215" w:author="j.hachmann" w:date="2014-12-19T12:15:00Z">
        <w:r w:rsidR="00A46C50">
          <w:rPr>
            <w:rFonts w:ascii="Arial" w:hAnsi="Arial" w:cs="Arial"/>
          </w:rPr>
          <w:t xml:space="preserve">, in particular </w:t>
        </w:r>
      </w:ins>
      <w:ins w:id="216" w:author="j.hachmann" w:date="2014-12-19T12:17:00Z">
        <w:r w:rsidR="00062B26">
          <w:rPr>
            <w:rFonts w:ascii="Arial" w:hAnsi="Arial" w:cs="Arial"/>
          </w:rPr>
          <w:t xml:space="preserve">for the purpose of a </w:t>
        </w:r>
      </w:ins>
      <w:ins w:id="217" w:author="j.hachmann" w:date="2014-12-19T12:15:00Z">
        <w:r w:rsidR="00A46C50">
          <w:rPr>
            <w:rFonts w:ascii="Arial" w:hAnsi="Arial" w:cs="Arial"/>
          </w:rPr>
          <w:t xml:space="preserve">large-scale screening </w:t>
        </w:r>
      </w:ins>
      <w:ins w:id="218" w:author="j.hachmann" w:date="2014-12-19T12:16:00Z">
        <w:r w:rsidR="00A46C50">
          <w:rPr>
            <w:rFonts w:ascii="Arial" w:hAnsi="Arial" w:cs="Arial"/>
          </w:rPr>
          <w:t>of potential candidates</w:t>
        </w:r>
      </w:ins>
      <w:ins w:id="219" w:author="j.hachmann" w:date="2014-12-19T12:11:00Z">
        <w:r w:rsidR="00C10B9C">
          <w:rPr>
            <w:rFonts w:ascii="Arial" w:hAnsi="Arial" w:cs="Arial"/>
          </w:rPr>
          <w:t>.</w:t>
        </w:r>
      </w:ins>
      <w:ins w:id="220" w:author="j.hachmann" w:date="2014-12-19T12:14:00Z">
        <w:r w:rsidR="00C10B9C" w:rsidRPr="00C10B9C">
          <w:rPr>
            <w:rFonts w:ascii="Arial" w:hAnsi="Arial" w:cs="Arial"/>
          </w:rPr>
          <w:t xml:space="preserve"> </w:t>
        </w:r>
        <w:r w:rsidR="00C10B9C">
          <w:rPr>
            <w:rFonts w:ascii="Arial" w:hAnsi="Arial" w:cs="Arial"/>
          </w:rPr>
          <w:t xml:space="preserve">A more detailed analysis of the dispersion characteristic and of other relevant properties (such as the stability, low-energy excitations, </w:t>
        </w:r>
        <w:r w:rsidR="00C10B9C" w:rsidRPr="00C10B9C">
          <w:rPr>
            <w:rFonts w:ascii="Arial" w:hAnsi="Arial" w:cs="Arial"/>
          </w:rPr>
          <w:t>permittivity</w:t>
        </w:r>
        <w:r w:rsidR="00C10B9C">
          <w:rPr>
            <w:rFonts w:ascii="Arial" w:hAnsi="Arial" w:cs="Arial"/>
          </w:rPr>
          <w:t>, color, etc) are obviously necessary to come to a full assessment regarding the prospects of a candidate compound.</w:t>
        </w:r>
      </w:ins>
      <w:ins w:id="221" w:author="j.hachmann" w:date="2014-12-19T12:18:00Z">
        <w:r w:rsidR="00062B26">
          <w:rPr>
            <w:rFonts w:ascii="Arial" w:hAnsi="Arial" w:cs="Arial"/>
          </w:rPr>
          <w:t xml:space="preserve"> We will attempt to </w:t>
        </w:r>
      </w:ins>
      <w:ins w:id="222" w:author="j.hachmann" w:date="2014-12-19T12:19:00Z">
        <w:r w:rsidR="00062B26">
          <w:rPr>
            <w:rFonts w:ascii="Arial" w:hAnsi="Arial" w:cs="Arial"/>
          </w:rPr>
          <w:t>develop heuristic correction and calibration schemes to account for some of these effects</w:t>
        </w:r>
      </w:ins>
      <w:ins w:id="223" w:author="j.hachmann" w:date="2014-12-19T12:20:00Z">
        <w:r w:rsidR="00062B26">
          <w:rPr>
            <w:rFonts w:ascii="Arial" w:hAnsi="Arial" w:cs="Arial"/>
          </w:rPr>
          <w:t>.</w:t>
        </w:r>
      </w:ins>
      <w:ins w:id="224" w:author="j.hachmann" w:date="2014-12-19T12:19:00Z">
        <w:r w:rsidR="00062B26">
          <w:rPr>
            <w:rFonts w:ascii="Arial" w:hAnsi="Arial" w:cs="Arial"/>
          </w:rPr>
          <w:t xml:space="preserve"> </w:t>
        </w:r>
      </w:ins>
    </w:p>
    <w:p w14:paraId="60044A81" w14:textId="1C0650A4" w:rsidR="00EC53BE" w:rsidRPr="00EC53BE" w:rsidDel="00CA6226" w:rsidRDefault="00A46C50">
      <w:pPr>
        <w:spacing w:line="360" w:lineRule="auto"/>
        <w:jc w:val="both"/>
        <w:rPr>
          <w:del w:id="225" w:author="j.hachmann" w:date="2014-12-19T10:29:00Z"/>
          <w:rFonts w:ascii="Arial" w:hAnsi="Arial" w:cs="Arial"/>
        </w:rPr>
      </w:pPr>
      <w:moveToRangeStart w:id="226" w:author="j.hachmann" w:date="2014-12-19T12:15:00Z" w:name="move406754654"/>
      <w:moveTo w:id="227" w:author="j.hachmann" w:date="2014-12-19T12:15:00Z">
        <w:del w:id="228" w:author="j.hachmann" w:date="2014-12-19T12:17:00Z">
          <w:r w:rsidRPr="00EC53BE" w:rsidDel="00062B26">
            <w:rPr>
              <w:rFonts w:ascii="Arial" w:hAnsi="Arial" w:cs="Arial"/>
            </w:rPr>
            <w:delText xml:space="preserve">Thus, in my project I propose to use this method of predicting the RI of organic polymers and for the screening of the millions of organic polymer candidates. </w:delText>
          </w:r>
        </w:del>
        <w:del w:id="229" w:author="j.hachmann" w:date="2014-12-19T12:20:00Z">
          <w:r w:rsidRPr="00EC53BE" w:rsidDel="00062B26">
            <w:rPr>
              <w:rFonts w:ascii="Arial" w:hAnsi="Arial" w:cs="Arial"/>
            </w:rPr>
            <w:delText>An attempt on developing calibration models using the experimental results from literature will be made in my project. These calibration models will be helpful in predicting more accurate values of RI of organic polymers in the visible regions. Apart from calculating the static polarizabilities, an attempt to develop the models for calculating dynamic polarizabilities will also be made in the course of my project.</w:delText>
          </w:r>
        </w:del>
      </w:moveTo>
      <w:moveToRangeEnd w:id="226"/>
      <w:del w:id="230" w:author="j.hachmann" w:date="2014-12-19T10:17:00Z">
        <w:r w:rsidR="00EC53BE" w:rsidRPr="00EC53BE" w:rsidDel="007C2B95">
          <w:rPr>
            <w:rFonts w:ascii="Arial" w:hAnsi="Arial" w:cs="Arial"/>
          </w:rPr>
          <w:delText xml:space="preserve">, it can be said that the RI of the polymers is fairly constant for higher wavelength electromagnetic waves. </w:delText>
        </w:r>
      </w:del>
      <w:del w:id="231" w:author="j.hachmann" w:date="2014-12-19T10:24:00Z">
        <w:r w:rsidR="00EC53BE" w:rsidRPr="00EC53BE" w:rsidDel="000E0782">
          <w:rPr>
            <w:rFonts w:ascii="Arial" w:hAnsi="Arial" w:cs="Arial"/>
          </w:rPr>
          <w:delText xml:space="preserve">Therefore, determining the RI at higher wavelength would be sufficient to give insights into the RI of the polymers in visible region. </w:delText>
        </w:r>
      </w:del>
      <w:del w:id="232" w:author="j.hachmann" w:date="2014-12-19T10:26:00Z">
        <w:r w:rsidR="00EC53BE" w:rsidRPr="00EC53BE" w:rsidDel="000E0782">
          <w:rPr>
            <w:rFonts w:ascii="Arial" w:hAnsi="Arial" w:cs="Arial"/>
          </w:rPr>
          <w:delText xml:space="preserve">Further, it can be seen that the RI monotonically decreases for higher wavelength, which suggests that value determined at higher wavelengths would always be less than the actual RI value in the visible region. </w:delText>
        </w:r>
      </w:del>
      <w:del w:id="233" w:author="j.hachmann" w:date="2014-12-19T10:27:00Z">
        <w:r w:rsidR="00EC53BE" w:rsidRPr="00EC53BE" w:rsidDel="009B6D6A">
          <w:rPr>
            <w:rFonts w:ascii="Arial" w:hAnsi="Arial" w:cs="Arial"/>
          </w:rPr>
          <w:delText xml:space="preserve">However, we have to make sure that the polymers that we are working on do not have any excitation above the wavelength of 400 nm. This is because, we are only interested in applications related to the visible light. </w:delText>
        </w:r>
      </w:del>
      <w:del w:id="234" w:author="j.hachmann" w:date="2014-12-19T10:29:00Z">
        <w:r w:rsidR="00EC53BE" w:rsidRPr="00EC53BE" w:rsidDel="00CA6226">
          <w:rPr>
            <w:rFonts w:ascii="Arial" w:hAnsi="Arial" w:cs="Arial"/>
          </w:rPr>
          <w:delText xml:space="preserve">Thus, it is not required to determine the RI values of polymers for lower wavelength regions (less than 400nm).  </w:delText>
        </w:r>
      </w:del>
    </w:p>
    <w:p w14:paraId="1FAB2BFA" w14:textId="41B6750F" w:rsidR="00EC53BE" w:rsidRPr="00EC53BE" w:rsidRDefault="00EC53BE" w:rsidP="00CA6226">
      <w:pPr>
        <w:spacing w:line="360" w:lineRule="auto"/>
        <w:jc w:val="both"/>
        <w:rPr>
          <w:rFonts w:ascii="Arial" w:hAnsi="Arial" w:cs="Arial"/>
        </w:rPr>
      </w:pPr>
      <w:del w:id="235" w:author="j.hachmann" w:date="2014-12-19T10:30:00Z">
        <w:r w:rsidRPr="00EC53BE" w:rsidDel="00CA6226">
          <w:rPr>
            <w:rFonts w:ascii="Arial" w:hAnsi="Arial" w:cs="Arial"/>
          </w:rPr>
          <w:delText>M</w:delText>
        </w:r>
      </w:del>
      <w:del w:id="236" w:author="j.hachmann" w:date="2014-12-19T10:50:00Z">
        <w:r w:rsidRPr="00EC53BE" w:rsidDel="004C48F1">
          <w:rPr>
            <w:rFonts w:ascii="Arial" w:hAnsi="Arial" w:cs="Arial"/>
          </w:rPr>
          <w:delText xml:space="preserve">odeling </w:delText>
        </w:r>
      </w:del>
      <w:del w:id="237" w:author="j.hachmann" w:date="2014-12-19T10:31:00Z">
        <w:r w:rsidRPr="00EC53BE" w:rsidDel="00CA6226">
          <w:rPr>
            <w:rFonts w:ascii="Arial" w:hAnsi="Arial" w:cs="Arial"/>
          </w:rPr>
          <w:delText xml:space="preserve">the RI </w:delText>
        </w:r>
      </w:del>
      <w:del w:id="238" w:author="j.hachmann" w:date="2014-12-19T10:30:00Z">
        <w:r w:rsidRPr="00EC53BE" w:rsidDel="00CA6226">
          <w:rPr>
            <w:rFonts w:ascii="Arial" w:hAnsi="Arial" w:cs="Arial"/>
          </w:rPr>
          <w:delText xml:space="preserve">of polymers </w:delText>
        </w:r>
      </w:del>
      <w:del w:id="239" w:author="j.hachmann" w:date="2014-12-19T10:31:00Z">
        <w:r w:rsidRPr="00EC53BE" w:rsidDel="00CA6226">
          <w:rPr>
            <w:rFonts w:ascii="Arial" w:hAnsi="Arial" w:cs="Arial"/>
          </w:rPr>
          <w:delText>by quantum chemical methods also demonstrates similar results as that of</w:delText>
        </w:r>
      </w:del>
      <w:del w:id="240" w:author="j.hachmann" w:date="2014-12-19T10:50:00Z">
        <w:r w:rsidRPr="00EC53BE" w:rsidDel="004C48F1">
          <w:rPr>
            <w:rFonts w:ascii="Arial" w:hAnsi="Arial" w:cs="Arial"/>
          </w:rPr>
          <w:delText xml:space="preserve"> experimental results. </w:delText>
        </w:r>
      </w:del>
      <w:del w:id="241" w:author="j.hachmann" w:date="2014-12-19T10:37:00Z">
        <w:r w:rsidRPr="00EC53BE" w:rsidDel="00A6235B">
          <w:rPr>
            <w:rFonts w:ascii="Arial" w:hAnsi="Arial" w:cs="Arial"/>
          </w:rPr>
          <w:delText xml:space="preserve">For example, </w:delText>
        </w:r>
      </w:del>
      <w:del w:id="242" w:author="j.hachmann" w:date="2014-12-19T10:50:00Z">
        <w:r w:rsidRPr="00EC53BE" w:rsidDel="004C48F1">
          <w:rPr>
            <w:rFonts w:ascii="Arial" w:hAnsi="Arial" w:cs="Arial"/>
          </w:rPr>
          <w:fldChar w:fldCharType="begin"/>
        </w:r>
        <w:r w:rsidRPr="00062B26" w:rsidDel="004C48F1">
          <w:rPr>
            <w:rFonts w:ascii="Arial" w:hAnsi="Arial" w:cs="Arial"/>
          </w:rPr>
          <w:delInstrText xml:space="preserve"> REF _Ref406694105 \h  \* MERGEFORMAT </w:delInstrText>
        </w:r>
        <w:r w:rsidRPr="00EC53BE" w:rsidDel="004C48F1">
          <w:rPr>
            <w:rFonts w:ascii="Arial" w:hAnsi="Arial" w:cs="Arial"/>
          </w:rPr>
        </w:r>
        <w:r w:rsidRPr="00EC53BE" w:rsidDel="004C48F1">
          <w:rPr>
            <w:rFonts w:ascii="Arial" w:hAnsi="Arial" w:cs="Arial"/>
          </w:rPr>
          <w:fldChar w:fldCharType="separate"/>
        </w:r>
        <w:r w:rsidR="005B47DB" w:rsidRPr="004C48F1" w:rsidDel="004C48F1">
          <w:rPr>
            <w:rFonts w:ascii="Arial" w:hAnsi="Arial" w:cs="Arial"/>
          </w:rPr>
          <w:delText xml:space="preserve">Figure </w:delText>
        </w:r>
        <w:r w:rsidR="005B47DB" w:rsidRPr="004C48F1" w:rsidDel="004C48F1">
          <w:rPr>
            <w:rFonts w:ascii="Arial" w:hAnsi="Arial" w:cs="Arial"/>
            <w:noProof/>
          </w:rPr>
          <w:delText>3</w:delText>
        </w:r>
        <w:r w:rsidRPr="00EC53BE" w:rsidDel="004C48F1">
          <w:rPr>
            <w:rFonts w:ascii="Arial" w:hAnsi="Arial" w:cs="Arial"/>
          </w:rPr>
          <w:fldChar w:fldCharType="end"/>
        </w:r>
      </w:del>
      <w:del w:id="243" w:author="j.hachmann" w:date="2014-12-19T10:38:00Z">
        <w:r w:rsidRPr="00EC53BE" w:rsidDel="00A6235B">
          <w:rPr>
            <w:rFonts w:ascii="Arial" w:hAnsi="Arial" w:cs="Arial"/>
          </w:rPr>
          <w:delText xml:space="preserve"> </w:delText>
        </w:r>
      </w:del>
      <w:del w:id="244" w:author="j.hachmann" w:date="2014-12-19T10:50:00Z">
        <w:r w:rsidRPr="00EC53BE" w:rsidDel="004C48F1">
          <w:rPr>
            <w:rFonts w:ascii="Arial" w:hAnsi="Arial" w:cs="Arial"/>
          </w:rPr>
          <w:delText xml:space="preserve">shows </w:delText>
        </w:r>
      </w:del>
      <w:del w:id="245" w:author="j.hachmann" w:date="2014-12-19T10:38:00Z">
        <w:r w:rsidRPr="00EC53BE" w:rsidDel="00A6235B">
          <w:rPr>
            <w:rFonts w:ascii="Arial" w:hAnsi="Arial" w:cs="Arial"/>
          </w:rPr>
          <w:delText>the</w:delText>
        </w:r>
      </w:del>
      <w:del w:id="246" w:author="j.hachmann" w:date="2014-12-19T10:50:00Z">
        <w:r w:rsidRPr="00EC53BE" w:rsidDel="004C48F1">
          <w:rPr>
            <w:rFonts w:ascii="Arial" w:hAnsi="Arial" w:cs="Arial"/>
          </w:rPr>
          <w:delText xml:space="preserve"> results </w:delText>
        </w:r>
      </w:del>
      <w:del w:id="247" w:author="j.hachmann" w:date="2014-12-19T10:38:00Z">
        <w:r w:rsidRPr="00EC53BE" w:rsidDel="00A6235B">
          <w:rPr>
            <w:rFonts w:ascii="Arial" w:hAnsi="Arial" w:cs="Arial"/>
          </w:rPr>
          <w:delText>of RI dependence of</w:delText>
        </w:r>
      </w:del>
      <w:del w:id="248" w:author="j.hachmann" w:date="2014-12-19T10:50:00Z">
        <w:r w:rsidRPr="00EC53BE" w:rsidDel="004C48F1">
          <w:rPr>
            <w:rFonts w:ascii="Arial" w:hAnsi="Arial" w:cs="Arial"/>
          </w:rPr>
          <w:delText xml:space="preserve"> amber</w:delText>
        </w:r>
      </w:del>
      <w:del w:id="249" w:author="j.hachmann" w:date="2014-12-19T10:38:00Z">
        <w:r w:rsidRPr="00EC53BE" w:rsidDel="00A6235B">
          <w:rPr>
            <w:rFonts w:ascii="Arial" w:hAnsi="Arial" w:cs="Arial"/>
          </w:rPr>
          <w:delText xml:space="preserve"> on the wavelength determined by quantum chemical modeling</w:delText>
        </w:r>
      </w:del>
      <w:del w:id="250" w:author="j.hachmann" w:date="2014-12-19T10:50:00Z">
        <w:r w:rsidRPr="00EC53BE" w:rsidDel="004C48F1">
          <w:rPr>
            <w:rFonts w:ascii="Arial" w:hAnsi="Arial" w:cs="Arial"/>
          </w:rPr>
          <w:delText>.</w:delText>
        </w:r>
      </w:del>
      <w:del w:id="251" w:author="j.hachmann" w:date="2014-12-19T12:14:00Z">
        <w:r w:rsidRPr="00EC53BE" w:rsidDel="00C10B9C">
          <w:rPr>
            <w:rFonts w:ascii="Arial" w:hAnsi="Arial" w:cs="Arial"/>
          </w:rPr>
          <w:delText xml:space="preserve"> </w:delText>
        </w:r>
      </w:del>
      <w:del w:id="252" w:author="j.hachmann" w:date="2014-12-19T11:02:00Z">
        <w:r w:rsidRPr="00EC53BE" w:rsidDel="00F971FF">
          <w:rPr>
            <w:rFonts w:ascii="Arial" w:hAnsi="Arial" w:cs="Arial"/>
          </w:rPr>
          <w:delText xml:space="preserve">It can be seen that RI varies significantly below at lower wavelengths (&lt;200 nm), whereas for higher wavelength (&gt;200 nm) the RI values are almost constant. </w:delText>
        </w:r>
      </w:del>
      <w:del w:id="253" w:author="j.hachmann" w:date="2014-12-19T11:09:00Z">
        <w:r w:rsidRPr="00EC53BE" w:rsidDel="000A0F0C">
          <w:rPr>
            <w:rFonts w:ascii="Arial" w:hAnsi="Arial" w:cs="Arial"/>
          </w:rPr>
          <w:delText xml:space="preserve">As, the RI values of polymers do not vary much in the visible region and for higher wavelength, it is sufficient to only determine the RI values at infinite wavelength. As shown in the previous, the RI at higher wavelength (infinite wavelength) can be determined using static polarizability values. </w:delText>
        </w:r>
      </w:del>
      <w:del w:id="254" w:author="j.hachmann" w:date="2014-12-19T11:31:00Z">
        <w:r w:rsidRPr="00EC53BE" w:rsidDel="00675B4F">
          <w:rPr>
            <w:rFonts w:ascii="Arial" w:hAnsi="Arial" w:cs="Arial"/>
          </w:rPr>
          <w:delText xml:space="preserve">This method is relatively easy and less time consuming compared to determining RI using the dynamic polarizabilities. Prediction of RI of materials using static polarizabilities has been used extensively in the past and shown to have very good agreement with the experimental results </w:delText>
        </w:r>
        <w:r w:rsidRPr="00EC53BE" w:rsidDel="00675B4F">
          <w:rPr>
            <w:rFonts w:ascii="Arial" w:hAnsi="Arial" w:cs="Arial"/>
          </w:rPr>
          <w:fldChar w:fldCharType="begin">
            <w:fldData xml:space="preserve">PEVuZE5vdGU+PENpdGU+PEF1dGhvcj5MZWU8L0F1dGhvcj48WWVhcj4yMDExPC9ZZWFyPjxSZWNO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</w:fldData>
          </w:fldChar>
        </w:r>
        <w:r w:rsidR="00324E5E" w:rsidRPr="00675B4F" w:rsidDel="00675B4F">
          <w:rPr>
            <w:rFonts w:ascii="Arial" w:hAnsi="Arial" w:cs="Arial"/>
          </w:rPr>
          <w:delInstrText xml:space="preserve"> ADDIN EN.CITE </w:delInstrText>
        </w:r>
        <w:r w:rsidR="00324E5E" w:rsidRPr="00675B4F" w:rsidDel="00675B4F">
          <w:rPr>
            <w:rFonts w:ascii="Arial" w:hAnsi="Arial" w:cs="Arial"/>
          </w:rPr>
          <w:fldChar w:fldCharType="begin">
            <w:fldData xml:space="preserve">PEVuZE5vdGU+PENpdGU+PEF1dGhvcj5MZWU8L0F1dGhvcj48WWVhcj4yMDExPC9ZZWFyPjxSZWNO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</w:fldData>
          </w:fldChar>
        </w:r>
        <w:r w:rsidR="00324E5E" w:rsidRPr="00675B4F" w:rsidDel="00675B4F">
          <w:rPr>
            <w:rFonts w:ascii="Arial" w:hAnsi="Arial" w:cs="Arial"/>
          </w:rPr>
          <w:delInstrText xml:space="preserve"> ADDIN EN.CITE.DATA </w:delInstrText>
        </w:r>
        <w:r w:rsidR="00324E5E" w:rsidRPr="00675B4F" w:rsidDel="00675B4F">
          <w:rPr>
            <w:rFonts w:ascii="Arial" w:hAnsi="Arial" w:cs="Arial"/>
          </w:rPr>
        </w:r>
        <w:r w:rsidR="00324E5E" w:rsidRPr="00675B4F" w:rsidDel="00675B4F">
          <w:rPr>
            <w:rFonts w:ascii="Arial" w:hAnsi="Arial" w:cs="Arial"/>
          </w:rPr>
          <w:fldChar w:fldCharType="end"/>
        </w:r>
        <w:r w:rsidRPr="00EC53BE" w:rsidDel="00675B4F">
          <w:rPr>
            <w:rFonts w:ascii="Arial" w:hAnsi="Arial" w:cs="Arial"/>
          </w:rPr>
        </w:r>
        <w:r w:rsidRPr="00EC53BE" w:rsidDel="00675B4F">
          <w:rPr>
            <w:rFonts w:ascii="Arial" w:hAnsi="Arial" w:cs="Arial"/>
          </w:rPr>
          <w:fldChar w:fldCharType="separate"/>
        </w:r>
        <w:r w:rsidR="00324E5E" w:rsidRPr="00675B4F" w:rsidDel="00675B4F">
          <w:rPr>
            <w:rFonts w:ascii="Arial" w:hAnsi="Arial" w:cs="Arial"/>
            <w:noProof/>
          </w:rPr>
          <w:delText>[</w:delText>
        </w:r>
        <w:r w:rsidR="00E44AE9" w:rsidRPr="00675B4F" w:rsidDel="00675B4F">
          <w:fldChar w:fldCharType="begin"/>
        </w:r>
        <w:r w:rsidR="00E44AE9" w:rsidRPr="00675B4F" w:rsidDel="00675B4F">
          <w:delInstrText xml:space="preserve"> HYPERLINK \l "_ENREF_2" \o "Azim-Araghi, 2012 #66" </w:delInstrText>
        </w:r>
        <w:r w:rsidR="00E44AE9" w:rsidRPr="00675B4F" w:rsidDel="00675B4F">
          <w:fldChar w:fldCharType="separate"/>
        </w:r>
        <w:r w:rsidR="00EC35E1" w:rsidRPr="00675B4F" w:rsidDel="00675B4F">
          <w:rPr>
            <w:rFonts w:ascii="Arial" w:hAnsi="Arial" w:cs="Arial"/>
            <w:noProof/>
          </w:rPr>
          <w:delText>2-4</w:delText>
        </w:r>
        <w:r w:rsidR="00E44AE9" w:rsidRPr="00675B4F" w:rsidDel="00675B4F">
          <w:rPr>
            <w:rFonts w:ascii="Arial" w:hAnsi="Arial" w:cs="Arial"/>
            <w:noProof/>
          </w:rPr>
          <w:fldChar w:fldCharType="end"/>
        </w:r>
        <w:r w:rsidR="00324E5E" w:rsidRPr="00675B4F" w:rsidDel="00675B4F">
          <w:rPr>
            <w:rFonts w:ascii="Arial" w:hAnsi="Arial" w:cs="Arial"/>
            <w:noProof/>
          </w:rPr>
          <w:delText xml:space="preserve">, </w:delText>
        </w:r>
        <w:r w:rsidR="00E44AE9" w:rsidRPr="00675B4F" w:rsidDel="00675B4F">
          <w:fldChar w:fldCharType="begin"/>
        </w:r>
        <w:r w:rsidR="00E44AE9" w:rsidRPr="00675B4F" w:rsidDel="00675B4F">
          <w:delInstrText xml:space="preserve"> HYPERLINK \l "_ENREF_9" \o "Lee, 2011 #68" </w:delInstrText>
        </w:r>
        <w:r w:rsidR="00E44AE9" w:rsidRPr="00675B4F" w:rsidDel="00675B4F">
          <w:fldChar w:fldCharType="separate"/>
        </w:r>
        <w:r w:rsidR="00EC35E1" w:rsidRPr="00675B4F" w:rsidDel="00675B4F">
          <w:rPr>
            <w:rFonts w:ascii="Arial" w:hAnsi="Arial" w:cs="Arial"/>
            <w:noProof/>
          </w:rPr>
          <w:delText>9-11</w:delText>
        </w:r>
        <w:r w:rsidR="00E44AE9" w:rsidRPr="00675B4F" w:rsidDel="00675B4F">
          <w:rPr>
            <w:rFonts w:ascii="Arial" w:hAnsi="Arial" w:cs="Arial"/>
            <w:noProof/>
          </w:rPr>
          <w:fldChar w:fldCharType="end"/>
        </w:r>
        <w:r w:rsidR="00324E5E" w:rsidRPr="00675B4F" w:rsidDel="00675B4F">
          <w:rPr>
            <w:rFonts w:ascii="Arial" w:hAnsi="Arial" w:cs="Arial"/>
            <w:noProof/>
          </w:rPr>
          <w:delText>]</w:delText>
        </w:r>
        <w:r w:rsidRPr="00EC53BE" w:rsidDel="00675B4F">
          <w:rPr>
            <w:rFonts w:ascii="Arial" w:hAnsi="Arial" w:cs="Arial"/>
          </w:rPr>
          <w:fldChar w:fldCharType="end"/>
        </w:r>
        <w:r w:rsidRPr="00EC53BE" w:rsidDel="00675B4F">
          <w:rPr>
            <w:rFonts w:ascii="Arial" w:hAnsi="Arial" w:cs="Arial"/>
          </w:rPr>
          <w:delText xml:space="preserve">. </w:delText>
        </w:r>
      </w:del>
      <w:del w:id="255" w:author="j.hachmann" w:date="2014-12-19T12:15:00Z">
        <w:r w:rsidRPr="00EC53BE" w:rsidDel="00A46C50">
          <w:rPr>
            <w:rFonts w:ascii="Arial" w:hAnsi="Arial" w:cs="Arial"/>
          </w:rPr>
          <w:delText xml:space="preserve">The values predicted this way might not be accurate but this trade-off can be justified by the ease of the method of evaluation of RI. </w:delText>
        </w:r>
      </w:del>
      <w:moveFromRangeStart w:id="256" w:author="j.hachmann" w:date="2014-12-19T12:15:00Z" w:name="move406754654"/>
      <w:moveFrom w:id="257" w:author="j.hachmann" w:date="2014-12-19T12:15:00Z">
        <w:r w:rsidRPr="00EC53BE" w:rsidDel="00A46C50">
          <w:rPr>
            <w:rFonts w:ascii="Arial" w:hAnsi="Arial" w:cs="Arial"/>
          </w:rPr>
          <w:t>Thus, in my project I propose to use this method of predicting the RI of organic polymers and for the screening of the millions of organic polymer candidates. An attempt on developing calibration models using the experimental results from literature will be made in my project. These calibration models will be helpful in predicting more accurate values of RI of organic polymers in the visible regions. Apart from calculating the static polarizabilities, an attempt to develop the models for calculating dynamic polarizabilities will also be made in the course of my project.</w:t>
        </w:r>
      </w:moveFrom>
      <w:moveFromRangeEnd w:id="256"/>
    </w:p>
    <w:p w14:paraId="04C2EBFE" w14:textId="77777777" w:rsidR="00EC53BE" w:rsidRPr="00EC53BE" w:rsidRDefault="00EC53BE" w:rsidP="009F5AFD">
      <w:pPr>
        <w:spacing w:line="360" w:lineRule="auto"/>
        <w:rPr>
          <w:rFonts w:ascii="Arial" w:hAnsi="Arial" w:cs="Arial"/>
        </w:rPr>
      </w:pPr>
      <w:r w:rsidRPr="00EC53BE">
        <w:rPr>
          <w:rFonts w:ascii="Arial" w:hAnsi="Arial" w:cs="Arial"/>
          <w:noProof/>
        </w:rPr>
        <w:drawing>
          <wp:inline distT="0" distB="0" distL="0" distR="0" wp14:anchorId="4EBDBDAA" wp14:editId="602201EA">
            <wp:extent cx="5943600" cy="2838450"/>
            <wp:effectExtent l="0" t="0" r="0" b="0"/>
            <wp:docPr id="7" name="Picture 7" descr="C:\Users\atif\Dropbox\Hachmann_group\PhD Proposal\editings\RI from 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f\Dropbox\Hachmann_group\PhD Proposal\editings\RI from ex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44E41E67" w14:textId="01C0ADBC" w:rsidR="00EC53BE" w:rsidRPr="005B47DB" w:rsidRDefault="00EC53BE" w:rsidP="009F5AFD">
      <w:pPr>
        <w:spacing w:line="360" w:lineRule="auto"/>
        <w:jc w:val="center"/>
        <w:rPr>
          <w:rFonts w:ascii="Arial" w:hAnsi="Arial" w:cs="Arial"/>
          <w:i/>
        </w:rPr>
      </w:pPr>
      <w:bookmarkStart w:id="258" w:name="_Ref406693725"/>
      <w:r w:rsidRPr="005B47DB">
        <w:rPr>
          <w:rFonts w:ascii="Arial" w:hAnsi="Arial" w:cs="Arial"/>
          <w:i/>
        </w:rPr>
        <w:t xml:space="preserve">Figure </w:t>
      </w:r>
      <w:r w:rsidRPr="005B47DB">
        <w:rPr>
          <w:rFonts w:ascii="Arial" w:hAnsi="Arial" w:cs="Arial"/>
          <w:i/>
        </w:rPr>
        <w:fldChar w:fldCharType="begin"/>
      </w:r>
      <w:r w:rsidRPr="005B47DB">
        <w:rPr>
          <w:rFonts w:ascii="Arial" w:hAnsi="Arial" w:cs="Arial"/>
          <w:i/>
        </w:rPr>
        <w:instrText xml:space="preserve"> SEQ Figure \* ARABIC </w:instrText>
      </w:r>
      <w:r w:rsidRPr="005B47DB">
        <w:rPr>
          <w:rFonts w:ascii="Arial" w:hAnsi="Arial" w:cs="Arial"/>
          <w:i/>
        </w:rPr>
        <w:fldChar w:fldCharType="separate"/>
      </w:r>
      <w:r w:rsidR="002F2F61">
        <w:rPr>
          <w:rFonts w:ascii="Arial" w:hAnsi="Arial" w:cs="Arial"/>
          <w:i/>
          <w:noProof/>
        </w:rPr>
        <w:t>2</w:t>
      </w:r>
      <w:r w:rsidRPr="005B47DB">
        <w:rPr>
          <w:rFonts w:ascii="Arial" w:hAnsi="Arial" w:cs="Arial"/>
          <w:i/>
        </w:rPr>
        <w:fldChar w:fldCharType="end"/>
      </w:r>
      <w:bookmarkEnd w:id="258"/>
      <w:r w:rsidRPr="005B47DB">
        <w:rPr>
          <w:rFonts w:ascii="Arial" w:hAnsi="Arial" w:cs="Arial"/>
          <w:i/>
        </w:rPr>
        <w:t xml:space="preserve">: </w:t>
      </w:r>
      <w:ins w:id="259" w:author="j.hachmann" w:date="2014-12-19T10:32:00Z">
        <w:r w:rsidR="00CA6226">
          <w:rPr>
            <w:rFonts w:ascii="Arial" w:hAnsi="Arial" w:cs="Arial"/>
            <w:i/>
          </w:rPr>
          <w:t>Experimental d</w:t>
        </w:r>
      </w:ins>
      <w:ins w:id="260" w:author="j.hachmann" w:date="2014-12-19T10:31:00Z">
        <w:r w:rsidR="00CA6226">
          <w:rPr>
            <w:rFonts w:ascii="Arial" w:hAnsi="Arial" w:cs="Arial"/>
            <w:i/>
          </w:rPr>
          <w:t xml:space="preserve">ispersion of </w:t>
        </w:r>
      </w:ins>
      <w:r w:rsidR="007C3FC9">
        <w:rPr>
          <w:rFonts w:ascii="Arial" w:hAnsi="Arial" w:cs="Arial"/>
          <w:i/>
        </w:rPr>
        <w:t xml:space="preserve">the </w:t>
      </w:r>
      <w:r w:rsidRPr="005B47DB">
        <w:rPr>
          <w:rFonts w:ascii="Arial" w:hAnsi="Arial" w:cs="Arial"/>
          <w:i/>
        </w:rPr>
        <w:t xml:space="preserve">RI </w:t>
      </w:r>
      <w:del w:id="261" w:author="j.hachmann" w:date="2014-12-19T10:31:00Z">
        <w:r w:rsidRPr="005B47DB" w:rsidDel="00CA6226">
          <w:rPr>
            <w:rFonts w:ascii="Arial" w:hAnsi="Arial" w:cs="Arial"/>
            <w:i/>
          </w:rPr>
          <w:delText xml:space="preserve">dependence </w:delText>
        </w:r>
      </w:del>
      <w:ins w:id="262" w:author="j.hachmann" w:date="2014-12-19T10:31:00Z">
        <w:r w:rsidR="00CA6226">
          <w:rPr>
            <w:rFonts w:ascii="Arial" w:hAnsi="Arial" w:cs="Arial"/>
            <w:i/>
          </w:rPr>
          <w:t>values</w:t>
        </w:r>
        <w:r w:rsidR="00CA6226" w:rsidRPr="005B47DB">
          <w:rPr>
            <w:rFonts w:ascii="Arial" w:hAnsi="Arial" w:cs="Arial"/>
            <w:i/>
          </w:rPr>
          <w:t xml:space="preserve"> </w:t>
        </w:r>
      </w:ins>
      <w:del w:id="263" w:author="j.hachmann" w:date="2014-12-19T12:21:00Z">
        <w:r w:rsidRPr="005B47DB" w:rsidDel="00DE5E49">
          <w:rPr>
            <w:rFonts w:ascii="Arial" w:hAnsi="Arial" w:cs="Arial"/>
            <w:i/>
          </w:rPr>
          <w:delText xml:space="preserve">of </w:delText>
        </w:r>
      </w:del>
      <w:ins w:id="264" w:author="j.hachmann" w:date="2014-12-19T12:21:00Z">
        <w:r w:rsidR="00DE5E49">
          <w:rPr>
            <w:rFonts w:ascii="Arial" w:hAnsi="Arial" w:cs="Arial"/>
            <w:i/>
          </w:rPr>
          <w:t>for</w:t>
        </w:r>
        <w:r w:rsidR="00DE5E49" w:rsidRPr="005B47DB">
          <w:rPr>
            <w:rFonts w:ascii="Arial" w:hAnsi="Arial" w:cs="Arial"/>
            <w:i/>
          </w:rPr>
          <w:t xml:space="preserve"> </w:t>
        </w:r>
      </w:ins>
      <w:ins w:id="265" w:author="j.hachmann" w:date="2014-12-19T10:32:00Z">
        <w:r w:rsidR="00CA6226">
          <w:rPr>
            <w:rFonts w:ascii="Arial" w:hAnsi="Arial" w:cs="Arial"/>
            <w:i/>
          </w:rPr>
          <w:t xml:space="preserve">a set </w:t>
        </w:r>
      </w:ins>
      <w:ins w:id="266" w:author="j.hachmann" w:date="2014-12-19T10:33:00Z">
        <w:r w:rsidR="00CA6226">
          <w:rPr>
            <w:rFonts w:ascii="Arial" w:hAnsi="Arial" w:cs="Arial"/>
            <w:i/>
          </w:rPr>
          <w:t xml:space="preserve">of organic </w:t>
        </w:r>
      </w:ins>
      <w:r w:rsidRPr="005B47DB">
        <w:rPr>
          <w:rFonts w:ascii="Arial" w:hAnsi="Arial" w:cs="Arial"/>
          <w:i/>
        </w:rPr>
        <w:t>polymers</w:t>
      </w:r>
      <w:del w:id="267" w:author="j.hachmann" w:date="2014-12-19T10:32:00Z">
        <w:r w:rsidRPr="005B47DB" w:rsidDel="00CA6226">
          <w:rPr>
            <w:rFonts w:ascii="Arial" w:hAnsi="Arial" w:cs="Arial"/>
            <w:i/>
          </w:rPr>
          <w:delText xml:space="preserve"> on the wavelength as determined by experiments</w:delText>
        </w:r>
      </w:del>
      <w:r w:rsidRPr="005B47DB">
        <w:rPr>
          <w:rFonts w:ascii="Arial" w:hAnsi="Arial" w:cs="Arial"/>
          <w:i/>
        </w:rPr>
        <w:t xml:space="preserve"> </w:t>
      </w:r>
      <w:r w:rsidRPr="005B47DB">
        <w:rPr>
          <w:rFonts w:ascii="Arial" w:hAnsi="Arial" w:cs="Arial"/>
          <w:i/>
        </w:rPr>
        <w:fldChar w:fldCharType="begin">
          <w:fldData xml:space="preserve">PEVuZE5vdGU+PENpdGU+PEF1dGhvcj5Sb2JlbGxvPC9BdXRob3I+PFllYXI+MjAxMzwvWWVhcj48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</w:fldData>
        </w:fldChar>
      </w:r>
      <w:r w:rsidR="000D3274">
        <w:rPr>
          <w:rFonts w:ascii="Arial" w:hAnsi="Arial" w:cs="Arial"/>
          <w:i/>
        </w:rPr>
        <w:instrText xml:space="preserve"> ADDIN EN.CITE </w:instrText>
      </w:r>
      <w:r w:rsidR="000D3274">
        <w:rPr>
          <w:rFonts w:ascii="Arial" w:hAnsi="Arial" w:cs="Arial"/>
          <w:i/>
        </w:rPr>
        <w:fldChar w:fldCharType="begin">
          <w:fldData xml:space="preserve">PEVuZE5vdGU+PENpdGU+PEF1dGhvcj5Sb2JlbGxvPC9BdXRob3I+PFllYXI+MjAxMzwvWWVhcj48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</w:fldData>
        </w:fldChar>
      </w:r>
      <w:r w:rsidR="000D3274">
        <w:rPr>
          <w:rFonts w:ascii="Arial" w:hAnsi="Arial" w:cs="Arial"/>
          <w:i/>
        </w:rPr>
        <w:instrText xml:space="preserve"> ADDIN EN.CITE.DATA </w:instrText>
      </w:r>
      <w:r w:rsidR="000D3274">
        <w:rPr>
          <w:rFonts w:ascii="Arial" w:hAnsi="Arial" w:cs="Arial"/>
          <w:i/>
        </w:rPr>
      </w:r>
      <w:r w:rsidR="000D3274">
        <w:rPr>
          <w:rFonts w:ascii="Arial" w:hAnsi="Arial" w:cs="Arial"/>
          <w:i/>
        </w:rPr>
        <w:fldChar w:fldCharType="end"/>
      </w:r>
      <w:r w:rsidRPr="005B47DB">
        <w:rPr>
          <w:rFonts w:ascii="Arial" w:hAnsi="Arial" w:cs="Arial"/>
          <w:i/>
        </w:rPr>
        <w:fldChar w:fldCharType="separate"/>
      </w:r>
      <w:r w:rsidR="000D3274">
        <w:rPr>
          <w:rFonts w:ascii="Arial" w:hAnsi="Arial" w:cs="Arial"/>
          <w:i/>
          <w:noProof/>
        </w:rPr>
        <w:t>[</w:t>
      </w:r>
      <w:hyperlink w:anchor="_ENREF_18" w:tooltip="Robello, 2013 #637" w:history="1">
        <w:r w:rsidR="000D3274">
          <w:rPr>
            <w:rFonts w:ascii="Arial" w:hAnsi="Arial" w:cs="Arial"/>
            <w:i/>
            <w:noProof/>
          </w:rPr>
          <w:t>18</w:t>
        </w:r>
      </w:hyperlink>
      <w:r w:rsidR="000D3274">
        <w:rPr>
          <w:rFonts w:ascii="Arial" w:hAnsi="Arial" w:cs="Arial"/>
          <w:i/>
          <w:noProof/>
        </w:rPr>
        <w:t>]</w:t>
      </w:r>
      <w:r w:rsidRPr="005B47DB">
        <w:rPr>
          <w:rFonts w:ascii="Arial" w:hAnsi="Arial" w:cs="Arial"/>
          <w:i/>
        </w:rPr>
        <w:fldChar w:fldCharType="end"/>
      </w:r>
      <w:ins w:id="268" w:author="j.hachmann" w:date="2014-12-19T10:33:00Z">
        <w:r w:rsidR="00CA6226">
          <w:rPr>
            <w:rFonts w:ascii="Arial" w:hAnsi="Arial" w:cs="Arial"/>
            <w:i/>
          </w:rPr>
          <w:t>.</w:t>
        </w:r>
      </w:ins>
    </w:p>
    <w:p w14:paraId="7E6F38EB" w14:textId="77777777" w:rsidR="00EC53BE" w:rsidRPr="00EC53BE" w:rsidRDefault="00EC53BE" w:rsidP="009F5AFD">
      <w:pPr>
        <w:spacing w:line="360" w:lineRule="auto"/>
        <w:jc w:val="center"/>
        <w:rPr>
          <w:rFonts w:ascii="Arial" w:hAnsi="Arial" w:cs="Arial"/>
        </w:rPr>
      </w:pPr>
      <w:r w:rsidRPr="00EC53BE">
        <w:rPr>
          <w:rFonts w:ascii="Arial" w:hAnsi="Arial" w:cs="Arial"/>
          <w:noProof/>
        </w:rPr>
        <w:lastRenderedPageBreak/>
        <w:drawing>
          <wp:inline distT="0" distB="0" distL="0" distR="0" wp14:anchorId="13B06213" wp14:editId="1924A7FF">
            <wp:extent cx="4051005" cy="307024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84" cy="3071968"/>
                    </a:xfrm>
                    <a:prstGeom prst="rect">
                      <a:avLst/>
                    </a:prstGeom>
                    <a:noFill/>
                    <a:ln>
                      <a:noFill/>
                    </a:ln>
                  </pic:spPr>
                </pic:pic>
              </a:graphicData>
            </a:graphic>
          </wp:inline>
        </w:drawing>
      </w:r>
    </w:p>
    <w:p w14:paraId="4C5F222A" w14:textId="5021C356" w:rsidR="00EC53BE" w:rsidRPr="005B47DB" w:rsidRDefault="00EC53BE" w:rsidP="009F5AFD">
      <w:pPr>
        <w:spacing w:line="360" w:lineRule="auto"/>
        <w:jc w:val="center"/>
        <w:rPr>
          <w:rFonts w:ascii="Arial" w:hAnsi="Arial" w:cs="Arial"/>
          <w:i/>
        </w:rPr>
      </w:pPr>
      <w:bookmarkStart w:id="269" w:name="_Ref406694105"/>
      <w:r w:rsidRPr="005B47DB">
        <w:rPr>
          <w:rFonts w:ascii="Arial" w:hAnsi="Arial" w:cs="Arial"/>
          <w:i/>
        </w:rPr>
        <w:t xml:space="preserve">Figure </w:t>
      </w:r>
      <w:r w:rsidRPr="005B47DB">
        <w:rPr>
          <w:rFonts w:ascii="Arial" w:hAnsi="Arial" w:cs="Arial"/>
          <w:i/>
        </w:rPr>
        <w:fldChar w:fldCharType="begin"/>
      </w:r>
      <w:r w:rsidRPr="005B47DB">
        <w:rPr>
          <w:rFonts w:ascii="Arial" w:hAnsi="Arial" w:cs="Arial"/>
          <w:i/>
        </w:rPr>
        <w:instrText xml:space="preserve"> SEQ Figure \* ARABIC </w:instrText>
      </w:r>
      <w:r w:rsidRPr="005B47DB">
        <w:rPr>
          <w:rFonts w:ascii="Arial" w:hAnsi="Arial" w:cs="Arial"/>
          <w:i/>
        </w:rPr>
        <w:fldChar w:fldCharType="separate"/>
      </w:r>
      <w:r w:rsidR="002F2F61">
        <w:rPr>
          <w:rFonts w:ascii="Arial" w:hAnsi="Arial" w:cs="Arial"/>
          <w:i/>
          <w:noProof/>
        </w:rPr>
        <w:t>3</w:t>
      </w:r>
      <w:r w:rsidRPr="005B47DB">
        <w:rPr>
          <w:rFonts w:ascii="Arial" w:hAnsi="Arial" w:cs="Arial"/>
          <w:i/>
        </w:rPr>
        <w:fldChar w:fldCharType="end"/>
      </w:r>
      <w:bookmarkEnd w:id="269"/>
      <w:r w:rsidRPr="005B47DB">
        <w:rPr>
          <w:rFonts w:ascii="Arial" w:hAnsi="Arial" w:cs="Arial"/>
          <w:i/>
        </w:rPr>
        <w:t xml:space="preserve">: </w:t>
      </w:r>
      <w:ins w:id="270" w:author="j.hachmann" w:date="2014-12-19T10:43:00Z">
        <w:r w:rsidR="00A6235B">
          <w:rPr>
            <w:rFonts w:ascii="Arial" w:hAnsi="Arial" w:cs="Arial"/>
            <w:i/>
          </w:rPr>
          <w:t xml:space="preserve">Wavelength-dependent </w:t>
        </w:r>
      </w:ins>
      <w:r w:rsidRPr="005B47DB">
        <w:rPr>
          <w:rFonts w:ascii="Arial" w:hAnsi="Arial" w:cs="Arial"/>
          <w:i/>
        </w:rPr>
        <w:t xml:space="preserve">RI </w:t>
      </w:r>
      <w:del w:id="271" w:author="j.hachmann" w:date="2014-12-19T10:43:00Z">
        <w:r w:rsidRPr="005B47DB" w:rsidDel="00A6235B">
          <w:rPr>
            <w:rFonts w:ascii="Arial" w:hAnsi="Arial" w:cs="Arial"/>
            <w:i/>
          </w:rPr>
          <w:delText>dependence on the wavelength as</w:delText>
        </w:r>
      </w:del>
      <w:ins w:id="272" w:author="j.hachmann" w:date="2014-12-19T10:43:00Z">
        <w:r w:rsidR="00A6235B">
          <w:rPr>
            <w:rFonts w:ascii="Arial" w:hAnsi="Arial" w:cs="Arial"/>
            <w:i/>
          </w:rPr>
          <w:t>values</w:t>
        </w:r>
      </w:ins>
      <w:r w:rsidRPr="005B47DB">
        <w:rPr>
          <w:rFonts w:ascii="Arial" w:hAnsi="Arial" w:cs="Arial"/>
          <w:i/>
        </w:rPr>
        <w:t xml:space="preserve"> determined by quantum chemical modeling </w:t>
      </w:r>
      <w:r w:rsidRPr="005B47DB">
        <w:rPr>
          <w:rFonts w:ascii="Arial" w:hAnsi="Arial" w:cs="Arial"/>
          <w:i/>
        </w:rPr>
        <w:fldChar w:fldCharType="begin"/>
      </w:r>
      <w:r w:rsidR="000D3274">
        <w:rPr>
          <w:rFonts w:ascii="Arial" w:hAnsi="Arial" w:cs="Arial"/>
          <w:i/>
        </w:rPr>
        <w:instrText xml:space="preserve"> ADDIN EN.CITE &lt;EndNote&gt;&lt;Cite&gt;&lt;Author&gt;Rao&lt;/Author&gt;&lt;Year&gt;2013&lt;/Year&gt;&lt;RecNum&gt;63&lt;/RecNum&gt;&lt;DisplayText&gt;[19]&lt;/DisplayText&gt;&lt;record&gt;&lt;rec-number&gt;63&lt;/rec-number&gt;&lt;foreign-keys&gt;&lt;key app="EN" db-id="fd0xdwpa0vap2se9td55drtqssttxaw0dz0p" timestamp="1402062421"&gt;63&lt;/key&gt;&lt;/foreign-keys&gt;&lt;ref-type name="Journal Article"&gt;17&lt;/ref-type&gt;&lt;contributors&gt;&lt;authors&gt;&lt;author&gt;Rao, Z. F.&lt;/author&gt;&lt;author&gt;Zhou, R. F.&lt;/author&gt;&lt;/authors&gt;&lt;/contributors&gt;&lt;titles&gt;&lt;title&gt;Band structure and optical properties of amber studied by first principles&lt;/title&gt;&lt;secondary-title&gt;Physica B-Condensed Matter&lt;/secondary-title&gt;&lt;/titles&gt;&lt;periodical&gt;&lt;full-title&gt;Physica B-Condensed Matter&lt;/full-title&gt;&lt;/periodical&gt;&lt;pages&gt;32-35&lt;/pages&gt;&lt;volume&gt;412&lt;/volume&gt;&lt;keywords&gt;&lt;keyword&gt;Organics&lt;/keyword&gt;&lt;keyword&gt;Resins&lt;/keyword&gt;&lt;keyword&gt;Band structure&lt;/keyword&gt;&lt;keyword&gt;Absorption&lt;/keyword&gt;&lt;keyword&gt;First principles&lt;/keyword&gt;&lt;keyword&gt;FT-RAMAN SPECTROSCOPY&lt;/keyword&gt;&lt;keyword&gt;1ST-PRINCIPLES&lt;/keyword&gt;&lt;keyword&gt;RESINS&lt;/keyword&gt;&lt;/keywords&gt;&lt;dates&gt;&lt;year&gt;2013&lt;/year&gt;&lt;pub-dates&gt;&lt;date&gt;Mar&lt;/date&gt;&lt;/pub-dates&gt;&lt;/dates&gt;&lt;isbn&gt;0921-4526&lt;/isbn&gt;&lt;accession-num&gt;WOS:000314764900007&lt;/accession-num&gt;&lt;urls&gt;&lt;related-urls&gt;&lt;url&gt;&amp;lt;Go to ISI&amp;gt;://WOS:000314764900007&lt;/url&gt;&lt;url&gt;http://ac.els-cdn.com/S0921452612010642/1-s2.0-S0921452612010642-main.pdf?_tid=ea84136e-0cfe-11e4-93d6-00000aab0f01&amp;amp;acdnat=1405525152_c1f2d1d0fe01005dbf3f353117f1d884&lt;/url&gt;&lt;/related-urls&gt;&lt;/urls&gt;&lt;electronic-resource-num&gt;10.1016/j.physb.2012.12.022&lt;/electronic-resource-num&gt;&lt;/record&gt;&lt;/Cite&gt;&lt;/EndNote&gt;</w:instrText>
      </w:r>
      <w:r w:rsidRPr="005B47DB">
        <w:rPr>
          <w:rFonts w:ascii="Arial" w:hAnsi="Arial" w:cs="Arial"/>
          <w:i/>
        </w:rPr>
        <w:fldChar w:fldCharType="separate"/>
      </w:r>
      <w:r w:rsidR="000D3274">
        <w:rPr>
          <w:rFonts w:ascii="Arial" w:hAnsi="Arial" w:cs="Arial"/>
          <w:i/>
          <w:noProof/>
        </w:rPr>
        <w:t>[</w:t>
      </w:r>
      <w:hyperlink w:anchor="_ENREF_19" w:tooltip="Rao, 2013 #63" w:history="1">
        <w:r w:rsidR="000D3274">
          <w:rPr>
            <w:rFonts w:ascii="Arial" w:hAnsi="Arial" w:cs="Arial"/>
            <w:i/>
            <w:noProof/>
          </w:rPr>
          <w:t>19</w:t>
        </w:r>
      </w:hyperlink>
      <w:r w:rsidR="000D3274">
        <w:rPr>
          <w:rFonts w:ascii="Arial" w:hAnsi="Arial" w:cs="Arial"/>
          <w:i/>
          <w:noProof/>
        </w:rPr>
        <w:t>]</w:t>
      </w:r>
      <w:r w:rsidRPr="005B47DB">
        <w:rPr>
          <w:rFonts w:ascii="Arial" w:hAnsi="Arial" w:cs="Arial"/>
          <w:i/>
        </w:rPr>
        <w:fldChar w:fldCharType="end"/>
      </w:r>
      <w:ins w:id="273" w:author="j.hachmann" w:date="2014-12-19T11:05:00Z">
        <w:r w:rsidR="00F971FF">
          <w:rPr>
            <w:rFonts w:ascii="Arial" w:hAnsi="Arial" w:cs="Arial"/>
            <w:i/>
          </w:rPr>
          <w:t>.</w:t>
        </w:r>
      </w:ins>
      <w:ins w:id="274" w:author="j.hachmann" w:date="2014-12-19T11:03:00Z">
        <w:r w:rsidR="00F971FF">
          <w:rPr>
            <w:rFonts w:ascii="Arial" w:hAnsi="Arial" w:cs="Arial"/>
            <w:i/>
          </w:rPr>
          <w:t xml:space="preserve"> (</w:t>
        </w:r>
      </w:ins>
      <w:ins w:id="275" w:author="j.hachmann" w:date="2014-12-19T11:05:00Z">
        <w:r w:rsidR="00F971FF">
          <w:rPr>
            <w:rFonts w:ascii="Arial" w:hAnsi="Arial" w:cs="Arial"/>
            <w:i/>
          </w:rPr>
          <w:t>N</w:t>
        </w:r>
      </w:ins>
      <w:ins w:id="276" w:author="j.hachmann" w:date="2014-12-19T11:03:00Z">
        <w:r w:rsidR="00F971FF">
          <w:rPr>
            <w:rFonts w:ascii="Arial" w:hAnsi="Arial" w:cs="Arial"/>
            <w:i/>
          </w:rPr>
          <w:t xml:space="preserve">ote: the imaginary component shown in red </w:t>
        </w:r>
      </w:ins>
      <w:ins w:id="277" w:author="j.hachmann" w:date="2014-12-19T11:04:00Z">
        <w:r w:rsidR="00F971FF">
          <w:rPr>
            <w:rFonts w:ascii="Arial" w:hAnsi="Arial" w:cs="Arial"/>
            <w:i/>
          </w:rPr>
          <w:t>will not be included in</w:t>
        </w:r>
      </w:ins>
      <w:ins w:id="278" w:author="j.hachmann" w:date="2014-12-19T11:05:00Z">
        <w:r w:rsidR="00F971FF">
          <w:rPr>
            <w:rFonts w:ascii="Arial" w:hAnsi="Arial" w:cs="Arial"/>
            <w:i/>
          </w:rPr>
          <w:t xml:space="preserve"> th</w:t>
        </w:r>
      </w:ins>
      <w:ins w:id="279" w:author="j.hachmann" w:date="2014-12-19T12:21:00Z">
        <w:r w:rsidR="00DE5E49">
          <w:rPr>
            <w:rFonts w:ascii="Arial" w:hAnsi="Arial" w:cs="Arial"/>
            <w:i/>
          </w:rPr>
          <w:t>e present</w:t>
        </w:r>
      </w:ins>
      <w:ins w:id="280" w:author="j.hachmann" w:date="2014-12-19T11:05:00Z">
        <w:r w:rsidR="00F971FF">
          <w:rPr>
            <w:rFonts w:ascii="Arial" w:hAnsi="Arial" w:cs="Arial"/>
            <w:i/>
          </w:rPr>
          <w:t xml:space="preserve"> discussion as it </w:t>
        </w:r>
      </w:ins>
      <w:ins w:id="281" w:author="j.hachmann" w:date="2014-12-19T11:03:00Z">
        <w:r w:rsidR="00F971FF">
          <w:rPr>
            <w:rFonts w:ascii="Arial" w:hAnsi="Arial" w:cs="Arial"/>
            <w:i/>
          </w:rPr>
          <w:t xml:space="preserve">goes beyond the scope of </w:t>
        </w:r>
      </w:ins>
      <w:ins w:id="282" w:author="j.hachmann" w:date="2014-12-19T11:05:00Z">
        <w:r w:rsidR="00F971FF">
          <w:rPr>
            <w:rFonts w:ascii="Arial" w:hAnsi="Arial" w:cs="Arial"/>
            <w:i/>
          </w:rPr>
          <w:t xml:space="preserve">our </w:t>
        </w:r>
      </w:ins>
      <w:ins w:id="283" w:author="j.hachmann" w:date="2014-12-19T12:21:00Z">
        <w:r w:rsidR="00DE5E49">
          <w:rPr>
            <w:rFonts w:ascii="Arial" w:hAnsi="Arial" w:cs="Arial"/>
            <w:i/>
          </w:rPr>
          <w:t>current</w:t>
        </w:r>
      </w:ins>
      <w:ins w:id="284" w:author="j.hachmann" w:date="2014-12-19T11:05:00Z">
        <w:r w:rsidR="00F971FF">
          <w:rPr>
            <w:rFonts w:ascii="Arial" w:hAnsi="Arial" w:cs="Arial"/>
            <w:i/>
          </w:rPr>
          <w:t xml:space="preserve"> work</w:t>
        </w:r>
      </w:ins>
      <w:ins w:id="285" w:author="j.hachmann" w:date="2014-12-19T11:03:00Z">
        <w:r w:rsidR="00F971FF">
          <w:rPr>
            <w:rFonts w:ascii="Arial" w:hAnsi="Arial" w:cs="Arial"/>
            <w:i/>
          </w:rPr>
          <w:t>)</w:t>
        </w:r>
      </w:ins>
      <w:ins w:id="286" w:author="j.hachmann" w:date="2014-12-19T10:33:00Z">
        <w:r w:rsidR="00CA6226">
          <w:rPr>
            <w:rFonts w:ascii="Arial" w:hAnsi="Arial" w:cs="Arial"/>
            <w:i/>
          </w:rPr>
          <w:t>.</w:t>
        </w:r>
      </w:ins>
    </w:p>
    <w:p w14:paraId="2035F99B" w14:textId="77777777" w:rsidR="00324E5E" w:rsidRDefault="00324E5E" w:rsidP="009F5AFD">
      <w:pPr>
        <w:spacing w:line="360" w:lineRule="auto"/>
      </w:pPr>
    </w:p>
    <w:p w14:paraId="05255FFE" w14:textId="77777777" w:rsidR="005B47DB" w:rsidRDefault="005B47DB" w:rsidP="009F5AFD">
      <w:pPr>
        <w:spacing w:line="360" w:lineRule="auto"/>
      </w:pPr>
    </w:p>
    <w:p w14:paraId="024021E7" w14:textId="77777777" w:rsidR="00562667" w:rsidRDefault="00562667" w:rsidP="009F5AFD">
      <w:pPr>
        <w:spacing w:line="360" w:lineRule="auto"/>
      </w:pPr>
    </w:p>
    <w:p w14:paraId="272977FD" w14:textId="77777777" w:rsidR="009F5AFD" w:rsidRDefault="009F5AFD">
      <w:pPr>
        <w:rPr>
          <w:rFonts w:ascii="Arial" w:hAnsi="Arial" w:cs="Arial"/>
          <w:i/>
        </w:rPr>
      </w:pPr>
      <w:r>
        <w:rPr>
          <w:rFonts w:ascii="Arial" w:hAnsi="Arial" w:cs="Arial"/>
          <w:i/>
        </w:rPr>
        <w:br w:type="page"/>
      </w:r>
    </w:p>
    <w:p w14:paraId="6DB73D51" w14:textId="43FEF071" w:rsidR="000E3491" w:rsidRPr="000E3491" w:rsidRDefault="005B47DB" w:rsidP="009F5AFD">
      <w:pPr>
        <w:spacing w:line="360" w:lineRule="auto"/>
        <w:rPr>
          <w:rFonts w:ascii="Arial" w:hAnsi="Arial" w:cs="Arial"/>
          <w:i/>
        </w:rPr>
      </w:pPr>
      <w:r w:rsidRPr="000E3491">
        <w:rPr>
          <w:rFonts w:ascii="Arial" w:hAnsi="Arial" w:cs="Arial"/>
          <w:i/>
        </w:rPr>
        <w:lastRenderedPageBreak/>
        <w:t xml:space="preserve">Table </w:t>
      </w:r>
      <w:r w:rsidRPr="000E3491">
        <w:rPr>
          <w:rFonts w:ascii="Arial" w:hAnsi="Arial" w:cs="Arial"/>
          <w:i/>
        </w:rPr>
        <w:fldChar w:fldCharType="begin"/>
      </w:r>
      <w:r w:rsidRPr="000E3491">
        <w:rPr>
          <w:rFonts w:ascii="Arial" w:hAnsi="Arial" w:cs="Arial"/>
          <w:i/>
        </w:rPr>
        <w:instrText xml:space="preserve"> SEQ Table \* ARABIC </w:instrText>
      </w:r>
      <w:r w:rsidRPr="000E3491">
        <w:rPr>
          <w:rFonts w:ascii="Arial" w:hAnsi="Arial" w:cs="Arial"/>
          <w:i/>
        </w:rPr>
        <w:fldChar w:fldCharType="separate"/>
      </w:r>
      <w:r w:rsidRPr="000E3491">
        <w:rPr>
          <w:rFonts w:ascii="Arial" w:hAnsi="Arial" w:cs="Arial"/>
          <w:i/>
        </w:rPr>
        <w:t>1</w:t>
      </w:r>
      <w:r w:rsidRPr="000E3491">
        <w:rPr>
          <w:rFonts w:ascii="Arial" w:hAnsi="Arial" w:cs="Arial"/>
          <w:i/>
        </w:rPr>
        <w:fldChar w:fldCharType="end"/>
      </w:r>
      <w:r w:rsidRPr="000E3491">
        <w:rPr>
          <w:rFonts w:ascii="Arial" w:hAnsi="Arial" w:cs="Arial"/>
          <w:i/>
        </w:rPr>
        <w:t xml:space="preserve">: </w:t>
      </w:r>
      <w:ins w:id="287" w:author="j.hachmann" w:date="2014-12-19T09:38:00Z">
        <w:r w:rsidR="00224A75">
          <w:rPr>
            <w:rFonts w:ascii="Arial" w:hAnsi="Arial" w:cs="Arial"/>
            <w:i/>
          </w:rPr>
          <w:t xml:space="preserve">Selection of </w:t>
        </w:r>
      </w:ins>
      <w:r w:rsidRPr="000E3491">
        <w:rPr>
          <w:rFonts w:ascii="Arial" w:hAnsi="Arial" w:cs="Arial"/>
          <w:i/>
        </w:rPr>
        <w:t xml:space="preserve">RI calculation using various modeling techniques </w:t>
      </w:r>
    </w:p>
    <w:tbl>
      <w:tblPr>
        <w:tblStyle w:val="TableGrid"/>
        <w:tblW w:w="9990" w:type="dxa"/>
        <w:tblInd w:w="-365" w:type="dxa"/>
        <w:tblLayout w:type="fixed"/>
        <w:tblLook w:val="04A0" w:firstRow="1" w:lastRow="0" w:firstColumn="1" w:lastColumn="0" w:noHBand="0" w:noVBand="1"/>
      </w:tblPr>
      <w:tblGrid>
        <w:gridCol w:w="1898"/>
        <w:gridCol w:w="1342"/>
        <w:gridCol w:w="1440"/>
        <w:gridCol w:w="4680"/>
        <w:gridCol w:w="630"/>
      </w:tblGrid>
      <w:tr w:rsidR="009A7DBF" w:rsidRPr="000E3491" w14:paraId="69E945CD" w14:textId="77777777" w:rsidTr="009F5AFD">
        <w:trPr>
          <w:trHeight w:val="710"/>
        </w:trPr>
        <w:tc>
          <w:tcPr>
            <w:tcW w:w="1898" w:type="dxa"/>
            <w:vAlign w:val="center"/>
          </w:tcPr>
          <w:p w14:paraId="4A66C0C2"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Material used</w:t>
            </w:r>
          </w:p>
        </w:tc>
        <w:tc>
          <w:tcPr>
            <w:tcW w:w="1342" w:type="dxa"/>
            <w:vAlign w:val="center"/>
          </w:tcPr>
          <w:p w14:paraId="62FDB947"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Method used</w:t>
            </w:r>
          </w:p>
        </w:tc>
        <w:tc>
          <w:tcPr>
            <w:tcW w:w="1440" w:type="dxa"/>
            <w:vAlign w:val="center"/>
          </w:tcPr>
          <w:p w14:paraId="3AB9BABA"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Basis set</w:t>
            </w:r>
          </w:p>
        </w:tc>
        <w:tc>
          <w:tcPr>
            <w:tcW w:w="4680" w:type="dxa"/>
            <w:vAlign w:val="center"/>
          </w:tcPr>
          <w:p w14:paraId="01161444"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Comments</w:t>
            </w:r>
          </w:p>
        </w:tc>
        <w:tc>
          <w:tcPr>
            <w:tcW w:w="630" w:type="dxa"/>
            <w:vAlign w:val="center"/>
          </w:tcPr>
          <w:p w14:paraId="47141EAA"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Ref</w:t>
            </w:r>
          </w:p>
        </w:tc>
      </w:tr>
      <w:tr w:rsidR="009A7DBF" w:rsidRPr="000E3491" w14:paraId="466DEBFF" w14:textId="77777777" w:rsidTr="000E3491">
        <w:trPr>
          <w:trHeight w:val="1152"/>
        </w:trPr>
        <w:tc>
          <w:tcPr>
            <w:tcW w:w="1898" w:type="dxa"/>
            <w:vAlign w:val="center"/>
          </w:tcPr>
          <w:p w14:paraId="3527C5B4"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Organic solvents</w:t>
            </w:r>
          </w:p>
        </w:tc>
        <w:tc>
          <w:tcPr>
            <w:tcW w:w="1342" w:type="dxa"/>
            <w:vAlign w:val="center"/>
          </w:tcPr>
          <w:p w14:paraId="51D86A5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DFT-B3LYP</w:t>
            </w:r>
          </w:p>
        </w:tc>
        <w:tc>
          <w:tcPr>
            <w:tcW w:w="1440" w:type="dxa"/>
            <w:vAlign w:val="center"/>
          </w:tcPr>
          <w:p w14:paraId="7675B27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6-311++G(d,p)</w:t>
            </w:r>
          </w:p>
        </w:tc>
        <w:tc>
          <w:tcPr>
            <w:tcW w:w="4680" w:type="dxa"/>
            <w:vAlign w:val="center"/>
          </w:tcPr>
          <w:p w14:paraId="6CC7F974"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Isotropic static polarizability was used to calculate the RI by using the Lorenz-Lorentz equation. Good agreement with experimental results is observed</w:t>
            </w:r>
          </w:p>
        </w:tc>
        <w:tc>
          <w:tcPr>
            <w:tcW w:w="630" w:type="dxa"/>
            <w:vAlign w:val="center"/>
          </w:tcPr>
          <w:p w14:paraId="4EB9BBFE" w14:textId="3B81486C"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&lt;EndNote&gt;&lt;Cite&gt;&lt;Author&gt;Lee&lt;/Author&gt;&lt;Year&gt;2011&lt;/Year&gt;&lt;RecNum&gt;68&lt;/RecNum&gt;&lt;DisplayText&gt;[14]&lt;/DisplayText&gt;&lt;record&gt;&lt;rec-number&gt;68&lt;/rec-number&gt;&lt;foreign-keys&gt;&lt;key app="EN" db-id="fd0xdwpa0vap2se9td55drtqssttxaw0dz0p" timestamp="1402062421"&gt;68&lt;/key&gt;&lt;/foreign-keys&gt;&lt;ref-type name="Journal Article"&gt;17&lt;/ref-type&gt;&lt;contributors&gt;&lt;authors&gt;&lt;author&gt;Lee, S.&lt;/author&gt;&lt;author&gt;Park, S. S.&lt;/author&gt;&lt;/authors&gt;&lt;/contributors&gt;&lt;titles&gt;&lt;title&gt;Dielectric Properties of Organic Solvents from Non-Polarizable Molecular Dynamics Simulation with Electronic Continuum Model and Density Functional Theory&lt;/title&gt;&lt;secondary-title&gt;Journal of Physical Chemistry B&lt;/secondary-title&gt;&lt;/titles&gt;&lt;periodical&gt;&lt;full-title&gt;Journal of Physical Chemistry B&lt;/full-title&gt;&lt;/periodical&gt;&lt;pages&gt;12571-12576&lt;/pages&gt;&lt;volume&gt;115&lt;/volume&gt;&lt;number&gt;43&lt;/number&gt;&lt;keywords&gt;&lt;keyword&gt;EMPIRICAL FORCE-FIELD&lt;/keyword&gt;&lt;keyword&gt;COMPUTER-SIMULATIONS&lt;/keyword&gt;&lt;keyword&gt;REFRACTIVE-INDEX&lt;/keyword&gt;&lt;keyword&gt;LIQUID&lt;/keyword&gt;&lt;keyword&gt;WATER&lt;/keyword&gt;&lt;keyword&gt;CONSTANT&lt;/keyword&gt;&lt;keyword&gt;TEMPERATURE&lt;/keyword&gt;&lt;keyword&gt;PROTEINS&lt;/keyword&gt;&lt;keyword&gt;METHANOL&lt;/keyword&gt;&lt;keyword&gt;PERMITTIVITY&lt;/keyword&gt;&lt;keyword&gt;SOLVATION&lt;/keyword&gt;&lt;/keywords&gt;&lt;dates&gt;&lt;year&gt;2011&lt;/year&gt;&lt;pub-dates&gt;&lt;date&gt;Nov&lt;/date&gt;&lt;/pub-dates&gt;&lt;/dates&gt;&lt;isbn&gt;1520-6106&lt;/isbn&gt;&lt;accession-num&gt;WOS:000296169900028&lt;/accession-num&gt;&lt;urls&gt;&lt;related-urls&gt;&lt;url&gt;&amp;lt;Go to ISI&amp;gt;://WOS:000296169900028&lt;/url&gt;&lt;url&gt;http://pubs.acs.org/doi/pdfplus/10.1021/jp207658m&lt;/url&gt;&lt;/related-urls&gt;&lt;/urls&gt;&lt;electronic-resource-num&gt;10.1021/jp207658m&lt;/electronic-resource-num&gt;&lt;/record&gt;&lt;/Cite&gt;&lt;/EndNote&gt;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14" w:tooltip="Lee, 2011 #68" w:history="1">
              <w:r w:rsidR="000D3274">
                <w:rPr>
                  <w:rFonts w:ascii="Arial" w:hAnsi="Arial" w:cs="Arial"/>
                  <w:noProof/>
                  <w:sz w:val="20"/>
                  <w:szCs w:val="18"/>
                </w:rPr>
                <w:t>14</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40CD2E29" w14:textId="77777777" w:rsidTr="000E3491">
        <w:trPr>
          <w:trHeight w:val="1152"/>
        </w:trPr>
        <w:tc>
          <w:tcPr>
            <w:tcW w:w="1898" w:type="dxa"/>
            <w:vAlign w:val="center"/>
          </w:tcPr>
          <w:p w14:paraId="54BA42F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1,3-dicarbomethoxy4,6-benzenedicarboxylic acid</w:t>
            </w:r>
          </w:p>
        </w:tc>
        <w:tc>
          <w:tcPr>
            <w:tcW w:w="1342" w:type="dxa"/>
            <w:vAlign w:val="center"/>
          </w:tcPr>
          <w:p w14:paraId="08A913EC"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 xml:space="preserve">DFT-FPLAPW </w:t>
            </w:r>
          </w:p>
        </w:tc>
        <w:tc>
          <w:tcPr>
            <w:tcW w:w="1440" w:type="dxa"/>
            <w:vAlign w:val="center"/>
          </w:tcPr>
          <w:p w14:paraId="596DEBB2" w14:textId="77777777" w:rsidR="009A7DBF" w:rsidRPr="000E3491" w:rsidRDefault="009A7DBF" w:rsidP="009F5AFD">
            <w:pPr>
              <w:jc w:val="center"/>
              <w:rPr>
                <w:rFonts w:ascii="Arial" w:hAnsi="Arial" w:cs="Arial"/>
                <w:sz w:val="20"/>
                <w:szCs w:val="18"/>
              </w:rPr>
            </w:pPr>
          </w:p>
        </w:tc>
        <w:tc>
          <w:tcPr>
            <w:tcW w:w="4680" w:type="dxa"/>
            <w:vAlign w:val="center"/>
          </w:tcPr>
          <w:p w14:paraId="0BC7398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Optical properties like loss spectrum, reflectivity and RI are calculated using the real and imaginary part of dielectric constant. All the properties were determined as a function of photon energy.</w:t>
            </w:r>
          </w:p>
        </w:tc>
        <w:tc>
          <w:tcPr>
            <w:tcW w:w="630" w:type="dxa"/>
            <w:vAlign w:val="center"/>
          </w:tcPr>
          <w:p w14:paraId="74F6F2CA" w14:textId="6CDE5DC4"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&lt;EndNote&gt;&lt;Cite&gt;&lt;Author&gt;Azam&lt;/Author&gt;&lt;Year&gt;2013&lt;/Year&gt;&lt;RecNum&gt;61&lt;/RecNum&gt;&lt;DisplayText&gt;[8]&lt;/DisplayText&gt;&lt;record&gt;&lt;rec-number&gt;61&lt;/rec-number&gt;&lt;foreign-keys&gt;&lt;key app="EN" db-id="fd0xdwpa0vap2se9td55drtqssttxaw0dz0p" timestamp="1402062421"&gt;61&lt;/key&gt;&lt;/foreign-keys&gt;&lt;ref-type name="Journal Article"&gt;17&lt;/ref-type&gt;&lt;contributors&gt;&lt;authors&gt;&lt;author&gt;Azam, S.&lt;/author&gt;&lt;author&gt;Reshak, A. H.&lt;/author&gt;&lt;/authors&gt;&lt;/contributors&gt;&lt;titles&gt;&lt;title&gt;Electronic Structure of 1,3-dicarbomethoxy4,6-benzenedicarboxylic acid: Density Functional Approach&lt;/title&gt;&lt;secondary-title&gt;International Journal of Electrochemical Science&lt;/secondary-title&gt;&lt;/titles&gt;&lt;periodical&gt;&lt;full-title&gt;International Journal of Electrochemical Science&lt;/full-title&gt;&lt;/periodical&gt;&lt;pages&gt;10359-10375&lt;/pages&gt;&lt;volume&gt;8&lt;/volume&gt;&lt;number&gt;8&lt;/number&gt;&lt;keywords&gt;&lt;keyword&gt;electronic structure&lt;/keyword&gt;&lt;keyword&gt;electronic charge density and optical properties:&lt;/keyword&gt;&lt;keyword&gt;DFT&lt;/keyword&gt;&lt;keyword&gt;SECONDARY BUILDING UNITS&lt;/keyword&gt;&lt;keyword&gt;MICROPOROUS COORDINATION POLYMERS&lt;/keyword&gt;&lt;keyword&gt;METAL-ORGANIC FRAMEWORKS&lt;/keyword&gt;&lt;keyword&gt;SCHIFF-BASE LIGANDS&lt;/keyword&gt;&lt;keyword&gt;CRYSTAL-STRUCTURE&lt;/keyword&gt;&lt;keyword&gt;DICARBOXYLIC-ACIDS&lt;/keyword&gt;&lt;keyword&gt;COPPER(II) COMPLEXES&lt;/keyword&gt;&lt;keyword&gt;MAGNETIC-PROPERTIES&lt;/keyword&gt;&lt;keyword&gt;CARBOXYLIC-ACIDS&lt;/keyword&gt;&lt;keyword&gt;BENZENE-1,3,5-TRICARBOXYLIC ACID&lt;/keyword&gt;&lt;/keywords&gt;&lt;dates&gt;&lt;year&gt;2013&lt;/year&gt;&lt;pub-dates&gt;&lt;date&gt;Aug&lt;/date&gt;&lt;/pub-dates&gt;&lt;/dates&gt;&lt;isbn&gt;1452-3981&lt;/isbn&gt;&lt;accession-num&gt;WOS:000323548600019&lt;/accession-num&gt;&lt;urls&gt;&lt;related-urls&gt;&lt;url&gt;&amp;lt;Go to ISI&amp;gt;://WOS:000323548600019&lt;/url&gt;&lt;/related-urls&gt;&lt;/urls&gt;&lt;/record&gt;&lt;/Cite&gt;&lt;/EndNote&gt;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8" w:tooltip="Azam, 2013 #61" w:history="1">
              <w:r w:rsidR="000D3274">
                <w:rPr>
                  <w:rFonts w:ascii="Arial" w:hAnsi="Arial" w:cs="Arial"/>
                  <w:noProof/>
                  <w:sz w:val="20"/>
                  <w:szCs w:val="18"/>
                </w:rPr>
                <w:t>8</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3E96D960" w14:textId="77777777" w:rsidTr="000E3491">
        <w:trPr>
          <w:trHeight w:val="1152"/>
        </w:trPr>
        <w:tc>
          <w:tcPr>
            <w:tcW w:w="1898" w:type="dxa"/>
            <w:vAlign w:val="center"/>
          </w:tcPr>
          <w:p w14:paraId="1A70C1A0"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Phthalocyanine</w:t>
            </w:r>
          </w:p>
        </w:tc>
        <w:tc>
          <w:tcPr>
            <w:tcW w:w="1342" w:type="dxa"/>
            <w:vAlign w:val="center"/>
          </w:tcPr>
          <w:p w14:paraId="72C0CBB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DFT-FPLAPW</w:t>
            </w:r>
          </w:p>
        </w:tc>
        <w:tc>
          <w:tcPr>
            <w:tcW w:w="1440" w:type="dxa"/>
            <w:vAlign w:val="center"/>
          </w:tcPr>
          <w:p w14:paraId="695465AD" w14:textId="77777777" w:rsidR="009A7DBF" w:rsidRPr="000E3491" w:rsidRDefault="009A7DBF" w:rsidP="009F5AFD">
            <w:pPr>
              <w:jc w:val="center"/>
              <w:rPr>
                <w:rFonts w:ascii="Arial" w:hAnsi="Arial" w:cs="Arial"/>
                <w:sz w:val="20"/>
                <w:szCs w:val="18"/>
              </w:rPr>
            </w:pPr>
          </w:p>
        </w:tc>
        <w:tc>
          <w:tcPr>
            <w:tcW w:w="4680" w:type="dxa"/>
            <w:vAlign w:val="center"/>
          </w:tcPr>
          <w:p w14:paraId="18A3138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Static refractive index (at zero frequency) of the material is determined using FPLAPW.</w:t>
            </w:r>
          </w:p>
        </w:tc>
        <w:tc>
          <w:tcPr>
            <w:tcW w:w="630" w:type="dxa"/>
            <w:vAlign w:val="center"/>
          </w:tcPr>
          <w:p w14:paraId="4330B4DA" w14:textId="457C815B"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&lt;EndNote&gt;&lt;Cite&gt;&lt;Author&gt;Azim-Araghi&lt;/Author&gt;&lt;Year&gt;2012&lt;/Year&gt;&lt;RecNum&gt;66&lt;/RecNum&gt;&lt;DisplayText&gt;[15]&lt;/DisplayText&gt;&lt;record&gt;&lt;rec-number&gt;66&lt;/rec-number&gt;&lt;foreign-keys&gt;&lt;key app="EN" db-id="fd0xdwpa0vap2se9td55drtqssttxaw0dz0p" timestamp="1402062421"&gt;66&lt;/key&gt;&lt;/foreign-keys&gt;&lt;ref-type name="Journal Article"&gt;17&lt;/ref-type&gt;&lt;contributors&gt;&lt;authors&gt;&lt;author&gt;Azim-Araghi, M. E.&lt;/author&gt;&lt;author&gt;Baedi, J.&lt;/author&gt;&lt;author&gt;Goodarzi, L. M.&lt;/author&gt;&lt;/authors&gt;&lt;/contributors&gt;&lt;titles&gt;&lt;title&gt;Electrical and optical properties of an organic semiconductor metal-free phthalocyanine (C32H18N8)&lt;/title&gt;&lt;secondary-title&gt;European Physical Journal-Applied Physics&lt;/secondary-title&gt;&lt;/titles&gt;&lt;periodical&gt;&lt;full-title&gt;European Physical Journal-Applied Physics&lt;/full-title&gt;&lt;/periodical&gt;&lt;volume&gt;58&lt;/volume&gt;&lt;number&gt;3&lt;/number&gt;&lt;keywords&gt;&lt;keyword&gt;THIN-FILMS&lt;/keyword&gt;&lt;keyword&gt;COBALT PHTHALOCYANINE&lt;/keyword&gt;&lt;keyword&gt;ALPHA&lt;/keyword&gt;&lt;keyword&gt;CELLS&lt;/keyword&gt;&lt;/keywords&gt;&lt;dates&gt;&lt;year&gt;2012&lt;/year&gt;&lt;pub-dates&gt;&lt;date&gt;Jul&lt;/date&gt;&lt;/pub-dates&gt;&lt;/dates&gt;&lt;isbn&gt;1286-0042&lt;/isbn&gt;&lt;accession-num&gt;WOS:000306101400004&lt;/accession-num&gt;&lt;urls&gt;&lt;related-urls&gt;&lt;url&gt;&amp;lt;Go to ISI&amp;gt;://WOS:000306101400004&lt;/url&gt;&lt;url&gt;http://www.epjap.org/action/displayAbstract?fromPage=online&amp;amp;aid=8631298&lt;/url&gt;&lt;/related-urls&gt;&lt;/urls&gt;&lt;custom7&gt;30201&lt;/custom7&gt;&lt;electronic-resource-num&gt;10.1051/epjap/2012120062&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15" w:tooltip="Azim-Araghi, 2012 #66" w:history="1">
              <w:r w:rsidR="000D3274">
                <w:rPr>
                  <w:rFonts w:ascii="Arial" w:hAnsi="Arial" w:cs="Arial"/>
                  <w:noProof/>
                  <w:sz w:val="20"/>
                  <w:szCs w:val="18"/>
                </w:rPr>
                <w:t>15</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3BEEE537" w14:textId="77777777" w:rsidTr="000E3491">
        <w:trPr>
          <w:trHeight w:val="1152"/>
        </w:trPr>
        <w:tc>
          <w:tcPr>
            <w:tcW w:w="1898" w:type="dxa"/>
            <w:vAlign w:val="center"/>
          </w:tcPr>
          <w:p w14:paraId="3C1E0AF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Ag/Polyvinylidene Fluoride N</w:t>
            </w:r>
          </w:p>
        </w:tc>
        <w:tc>
          <w:tcPr>
            <w:tcW w:w="1342" w:type="dxa"/>
            <w:vAlign w:val="center"/>
          </w:tcPr>
          <w:p w14:paraId="6797B6CA"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DFT-PBE</w:t>
            </w:r>
          </w:p>
        </w:tc>
        <w:tc>
          <w:tcPr>
            <w:tcW w:w="1440" w:type="dxa"/>
            <w:vAlign w:val="center"/>
          </w:tcPr>
          <w:p w14:paraId="424C566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DZP</w:t>
            </w:r>
          </w:p>
        </w:tc>
        <w:tc>
          <w:tcPr>
            <w:tcW w:w="4680" w:type="dxa"/>
            <w:vAlign w:val="center"/>
          </w:tcPr>
          <w:p w14:paraId="33D5AEE4"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The real and imaginary part of dielectric constant, normal reflectance, and absorption coefficient is calculated as a function of photon energy.</w:t>
            </w:r>
          </w:p>
        </w:tc>
        <w:tc>
          <w:tcPr>
            <w:tcW w:w="630" w:type="dxa"/>
            <w:vAlign w:val="center"/>
          </w:tcPr>
          <w:p w14:paraId="27A339D8" w14:textId="213089F1"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&lt;EndNote&gt;&lt;Cite&gt;&lt;Author&gt;Rowan&lt;/Author&gt;&lt;Year&gt;2011&lt;/Year&gt;&lt;RecNum&gt;71&lt;/RecNum&gt;&lt;DisplayText&gt;[12]&lt;/DisplayText&gt;&lt;record&gt;&lt;rec-number&gt;71&lt;/rec-number&gt;&lt;foreign-keys&gt;&lt;key app="EN" db-id="fd0xdwpa0vap2se9td55drtqssttxaw0dz0p" timestamp="1402062421"&gt;71&lt;/key&gt;&lt;/foreign-keys&gt;&lt;ref-type name="Journal Article"&gt;17&lt;/ref-type&gt;&lt;contributors&gt;&lt;authors&gt;&lt;author&gt;Rowan, C. K.&lt;/author&gt;&lt;author&gt;Paci, I.&lt;/author&gt;&lt;/authors&gt;&lt;/contributors&gt;&lt;titles&gt;&lt;title&gt;Optical Properties of Ag/Polyvinylidene Fluoride Nanocomposites: A Theoretical Study&lt;/title&gt;&lt;secondary-title&gt;Journal of Physical Chemistry C&lt;/secondary-title&gt;&lt;/titles&gt;&lt;periodical&gt;&lt;full-title&gt;Journal of Physical Chemistry C&lt;/full-title&gt;&lt;/periodical&gt;&lt;pages&gt;8316-8324&lt;/pages&gt;&lt;volume&gt;115&lt;/volume&gt;&lt;number&gt;16&lt;/number&gt;&lt;keywords&gt;&lt;keyword&gt;MOLECULAR-DYNAMICS METHOD&lt;/keyword&gt;&lt;keyword&gt;POLY(VINYLIDENE FLUORIDE)&lt;/keyword&gt;&lt;keyword&gt;SILVER&lt;/keyword&gt;&lt;keyword&gt;NANOPARTICLES&lt;/keyword&gt;&lt;keyword&gt;ELECTRONIC-STRUCTURE&lt;/keyword&gt;&lt;keyword&gt;REFRACTIVE-INDEX&lt;/keyword&gt;&lt;keyword&gt;FORCE-FIELD&lt;/keyword&gt;&lt;keyword&gt;POLYMER&lt;/keyword&gt;&lt;keyword&gt;SIMULATIONS&lt;/keyword&gt;&lt;keyword&gt;DIELECTRICS&lt;/keyword&gt;&lt;keyword&gt;PHASE&lt;/keyword&gt;&lt;/keywords&gt;&lt;dates&gt;&lt;year&gt;2011&lt;/year&gt;&lt;pub-dates&gt;&lt;date&gt;Apr&lt;/date&gt;&lt;/pub-dates&gt;&lt;/dates&gt;&lt;isbn&gt;1932-7447&lt;/isbn&gt;&lt;accession-num&gt;WOS:000289697400061&lt;/accession-num&gt;&lt;urls&gt;&lt;related-urls&gt;&lt;url&gt;&amp;lt;Go to ISI&amp;gt;://WOS:000289697400061&lt;/url&gt;&lt;url&gt;http://pubs.acs.org/doi/pdfplus/10.1021/jp200428e&lt;/url&gt;&lt;/related-urls&gt;&lt;/urls&gt;&lt;electronic-resource-num&gt;10.1021/jp200428e&lt;/electronic-resource-num&gt;&lt;/record&gt;&lt;/Cite&gt;&lt;/EndNote&gt;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12" w:tooltip="Rowan, 2011 #71" w:history="1">
              <w:r w:rsidR="000D3274">
                <w:rPr>
                  <w:rFonts w:ascii="Arial" w:hAnsi="Arial" w:cs="Arial"/>
                  <w:noProof/>
                  <w:sz w:val="20"/>
                  <w:szCs w:val="18"/>
                </w:rPr>
                <w:t>12</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23A81231" w14:textId="77777777" w:rsidTr="000E3491">
        <w:trPr>
          <w:trHeight w:val="1152"/>
        </w:trPr>
        <w:tc>
          <w:tcPr>
            <w:tcW w:w="1898" w:type="dxa"/>
            <w:vAlign w:val="center"/>
          </w:tcPr>
          <w:p w14:paraId="56DC4F5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Organic compounds</w:t>
            </w:r>
          </w:p>
        </w:tc>
        <w:tc>
          <w:tcPr>
            <w:tcW w:w="1342" w:type="dxa"/>
            <w:vAlign w:val="center"/>
          </w:tcPr>
          <w:p w14:paraId="5CDC86B5"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DFT-B3LYP</w:t>
            </w:r>
          </w:p>
        </w:tc>
        <w:tc>
          <w:tcPr>
            <w:tcW w:w="1440" w:type="dxa"/>
            <w:vAlign w:val="center"/>
          </w:tcPr>
          <w:p w14:paraId="1328C03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6-31++G(d,p)</w:t>
            </w:r>
          </w:p>
        </w:tc>
        <w:tc>
          <w:tcPr>
            <w:tcW w:w="4680" w:type="dxa"/>
            <w:vAlign w:val="center"/>
          </w:tcPr>
          <w:p w14:paraId="1F617140"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Static polarizability values are used to determine the RI of small organic compounds. The calculated values are in very good agreement with the experimental results.</w:t>
            </w:r>
          </w:p>
        </w:tc>
        <w:tc>
          <w:tcPr>
            <w:tcW w:w="630" w:type="dxa"/>
            <w:vAlign w:val="center"/>
          </w:tcPr>
          <w:p w14:paraId="78425447" w14:textId="3E4786B3"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&lt;EndNote&gt;&lt;Cite&gt;&lt;Author&gt;Park&lt;/Author&gt;&lt;Year&gt;2011&lt;/Year&gt;&lt;RecNum&gt;24&lt;/RecNum&gt;&lt;DisplayText&gt;[16]&lt;/DisplayText&gt;&lt;record&gt;&lt;rec-number&gt;24&lt;/rec-number&gt;&lt;foreign-keys&gt;&lt;key app="EN" db-id="fd0xdwpa0vap2se9td55drtqssttxaw0dz0p" timestamp="1401987220"&gt;24&lt;/key&gt;&lt;/foreign-keys&gt;&lt;ref-type name="Journal Article"&gt;17&lt;/ref-type&gt;&lt;contributors&gt;&lt;authors&gt;&lt;author&gt;Park, S. S.&lt;/author&gt;&lt;author&gt;Lee, S.&lt;/author&gt;&lt;author&gt;Bae, J. Y.&lt;/author&gt;&lt;author&gt;Hagelberg, F.&lt;/author&gt;&lt;/authors&gt;&lt;/contributors&gt;&lt;titles&gt;&lt;title&gt;Refractive indices of liquid-forming organic compounds by density functional theory&lt;/title&gt;&lt;secondary-title&gt;Chemical Physics Letters&lt;/secondary-title&gt;&lt;/titles&gt;&lt;periodical&gt;&lt;full-title&gt;Chemical Physics Letters&lt;/full-title&gt;&lt;/periodical&gt;&lt;pages&gt;466-470&lt;/pages&gt;&lt;volume&gt;511&lt;/volume&gt;&lt;number&gt;4-6&lt;/number&gt;&lt;keywords&gt;&lt;keyword&gt;MOLECULAR-ORBITAL METHODS&lt;/keyword&gt;&lt;keyword&gt;AB-INITIO CALCULATIONS&lt;/keyword&gt;&lt;keyword&gt;1ST&lt;/keyword&gt;&lt;keyword&gt;HYPERPOLARIZABILITY&lt;/keyword&gt;&lt;keyword&gt;BASIS-SETS&lt;/keyword&gt;&lt;keyword&gt;POLARIZABILITIES&lt;/keyword&gt;&lt;keyword&gt;BENZENE&lt;/keyword&gt;&lt;keyword&gt;TEMPERATURE&lt;/keyword&gt;&lt;keyword&gt;DYNAMICS&lt;/keyword&gt;&lt;keyword&gt;LENS&lt;/keyword&gt;&lt;/keywords&gt;&lt;dates&gt;&lt;year&gt;2011&lt;/year&gt;&lt;pub-dates&gt;&lt;date&gt;Aug&lt;/date&gt;&lt;/pub-dates&gt;&lt;/dates&gt;&lt;isbn&gt;0009-2614&lt;/isbn&gt;&lt;accession-num&gt;WOS:000293214900056&lt;/accession-num&gt;&lt;urls&gt;&lt;related-urls&gt;&lt;url&gt;&amp;lt;Go to ISI&amp;gt;://WOS:000293214900056&lt;/url&gt;&lt;url&gt;http://ac.els-cdn.com/S0009261411007846/1-s2.0-S0009261411007846-main.pdf?_tid=162f0e24-0cff-11e4-b927-00000aacb35e&amp;amp;acdnat=1405525225_27c7bf9604450391886a202a3ba2ad3a&lt;/url&gt;&lt;/related-urls&gt;&lt;/urls&gt;&lt;electronic-resource-num&gt;10.1016/j.cplett.2011.06.074&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16" w:tooltip="Park, 2011 #24" w:history="1">
              <w:r w:rsidR="000D3274">
                <w:rPr>
                  <w:rFonts w:ascii="Arial" w:hAnsi="Arial" w:cs="Arial"/>
                  <w:noProof/>
                  <w:sz w:val="20"/>
                  <w:szCs w:val="18"/>
                </w:rPr>
                <w:t>16</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2345C3F4" w14:textId="77777777" w:rsidTr="000E3491">
        <w:trPr>
          <w:trHeight w:val="1152"/>
        </w:trPr>
        <w:tc>
          <w:tcPr>
            <w:tcW w:w="1898" w:type="dxa"/>
            <w:vAlign w:val="center"/>
          </w:tcPr>
          <w:p w14:paraId="01CEB8F2"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PEDOT:PSS</w:t>
            </w:r>
          </w:p>
        </w:tc>
        <w:tc>
          <w:tcPr>
            <w:tcW w:w="1342" w:type="dxa"/>
            <w:vAlign w:val="center"/>
          </w:tcPr>
          <w:p w14:paraId="7299D8E7"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 PW91 (GGA)</w:t>
            </w:r>
          </w:p>
        </w:tc>
        <w:tc>
          <w:tcPr>
            <w:tcW w:w="1440" w:type="dxa"/>
            <w:vAlign w:val="center"/>
          </w:tcPr>
          <w:p w14:paraId="13231095" w14:textId="77777777" w:rsidR="009A7DBF" w:rsidRPr="000E3491" w:rsidRDefault="009A7DBF" w:rsidP="009F5AFD">
            <w:pPr>
              <w:jc w:val="center"/>
              <w:rPr>
                <w:rFonts w:ascii="Arial" w:hAnsi="Arial" w:cs="Arial"/>
                <w:sz w:val="20"/>
                <w:szCs w:val="18"/>
              </w:rPr>
            </w:pPr>
          </w:p>
        </w:tc>
        <w:tc>
          <w:tcPr>
            <w:tcW w:w="4680" w:type="dxa"/>
            <w:vAlign w:val="center"/>
          </w:tcPr>
          <w:p w14:paraId="02EEAA9B"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Absorbance, real part of the refractive index, imaginary part of the refractive index, the real and imaginary part of the dielectric function are determined as a function of energy. Exact method of calculation is not mentioned</w:t>
            </w:r>
          </w:p>
        </w:tc>
        <w:tc>
          <w:tcPr>
            <w:tcW w:w="630" w:type="dxa"/>
            <w:vAlign w:val="center"/>
          </w:tcPr>
          <w:p w14:paraId="1913AFA3" w14:textId="3696E8A7"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&lt;EndNote&gt;&lt;Cite&gt;&lt;Author&gt;Lenz&lt;/Author&gt;&lt;Year&gt;2011&lt;/Year&gt;&lt;RecNum&gt;70&lt;/RecNum&gt;&lt;DisplayText&gt;[13]&lt;/DisplayText&gt;&lt;record&gt;&lt;rec-number&gt;70&lt;/rec-number&gt;&lt;foreign-keys&gt;&lt;key app="EN" db-id="fd0xdwpa0vap2se9td55drtqssttxaw0dz0p" timestamp="1402062421"&gt;70&lt;/key&gt;&lt;/foreign-keys&gt;&lt;ref-type name="Journal Article"&gt;17&lt;/ref-type&gt;&lt;contributors&gt;&lt;authors&gt;&lt;author&gt;Lenz, A.&lt;/author&gt;&lt;author&gt;Kariis, H.&lt;/author&gt;&lt;author&gt;Pohl, A.&lt;/author&gt;&lt;author&gt;Persson, P.&lt;/author&gt;&lt;author&gt;Ojamae, L.&lt;/author&gt;&lt;/authors&gt;&lt;/contributors&gt;&lt;titles&gt;&lt;title&gt;The electronic structure and reflectivity of PEDOT:PSS from density functional theory&lt;/title&gt;&lt;secondary-title&gt;Chemical Physics&lt;/secondary-title&gt;&lt;/titles&gt;&lt;periodical&gt;&lt;full-title&gt;Chemical Physics&lt;/full-title&gt;&lt;/periodical&gt;&lt;pages&gt;44-51&lt;/pages&gt;&lt;volume&gt;384&lt;/volume&gt;&lt;number&gt;1-3&lt;/number&gt;&lt;keywords&gt;&lt;keyword&gt;PEDOT:PSS&lt;/keyword&gt;&lt;keyword&gt;Conducting polymer&lt;/keyword&gt;&lt;keyword&gt;Quantum-chemical calculations&lt;/keyword&gt;&lt;keyword&gt;ELECTRICAL-CONDUCTIVITY&lt;/keyword&gt;&lt;keyword&gt;THIN-FILMS&lt;/keyword&gt;&lt;keyword&gt;POLY(3,4-ETHYLENEDIOXYTHIOPHENE)&lt;/keyword&gt;&lt;keyword&gt;MORPHOLOGY&lt;/keyword&gt;&lt;keyword&gt;3,4-ETHYLENEDIOXYTHIOPHENE&lt;/keyword&gt;&lt;keyword&gt;ENHANCEMENT&lt;/keyword&gt;&lt;keyword&gt;SULFONATE)&lt;/keyword&gt;&lt;keyword&gt;OLIGOMERS&lt;/keyword&gt;&lt;keyword&gt;MOLECULES&lt;/keyword&gt;&lt;keyword&gt;MECHANISM&lt;/keyword&gt;&lt;/keywords&gt;&lt;dates&gt;&lt;year&gt;2011&lt;/year&gt;&lt;pub-dates&gt;&lt;date&gt;Jun&lt;/date&gt;&lt;/pub-dates&gt;&lt;/dates&gt;&lt;isbn&gt;0301-0104&lt;/isbn&gt;&lt;accession-num&gt;WOS:000291472400006&lt;/accession-num&gt;&lt;urls&gt;&lt;related-urls&gt;&lt;url&gt;&amp;lt;Go to ISI&amp;gt;://WOS:000291472400006&lt;/url&gt;&lt;url&gt;http://ac.els-cdn.com/S0301010411001571/1-s2.0-S0301010411001571-main.pdf?_tid=18b177ea-0cff-11e4-a91d-00000aab0f26&amp;amp;acdnat=1405525229_5bd6a5e07826ac9496e0391eec3b9ba8&lt;/url&gt;&lt;/related-urls&gt;&lt;/urls&gt;&lt;electronic-resource-num&gt;10.1016/j.chemphys.2011.05.003&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13" w:tooltip="Lenz, 2011 #70" w:history="1">
              <w:r w:rsidR="000D3274">
                <w:rPr>
                  <w:rFonts w:ascii="Arial" w:hAnsi="Arial" w:cs="Arial"/>
                  <w:noProof/>
                  <w:sz w:val="20"/>
                  <w:szCs w:val="18"/>
                </w:rPr>
                <w:t>13</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4FE0426D" w14:textId="77777777" w:rsidTr="000E3491">
        <w:trPr>
          <w:trHeight w:val="1152"/>
        </w:trPr>
        <w:tc>
          <w:tcPr>
            <w:tcW w:w="1898" w:type="dxa"/>
            <w:vAlign w:val="center"/>
          </w:tcPr>
          <w:p w14:paraId="467B39E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Polyynes</w:t>
            </w:r>
          </w:p>
        </w:tc>
        <w:tc>
          <w:tcPr>
            <w:tcW w:w="1342" w:type="dxa"/>
            <w:vAlign w:val="center"/>
          </w:tcPr>
          <w:p w14:paraId="00698A6C" w14:textId="04792F06" w:rsidR="009A7DBF" w:rsidRPr="000E3491" w:rsidRDefault="009A7DBF" w:rsidP="009F5AFD">
            <w:pPr>
              <w:jc w:val="center"/>
              <w:rPr>
                <w:rFonts w:ascii="Arial" w:hAnsi="Arial" w:cs="Arial"/>
                <w:sz w:val="20"/>
                <w:szCs w:val="18"/>
              </w:rPr>
            </w:pPr>
            <w:r w:rsidRPr="000E3491">
              <w:rPr>
                <w:rFonts w:ascii="Arial" w:hAnsi="Arial" w:cs="Arial"/>
                <w:sz w:val="20"/>
                <w:szCs w:val="18"/>
              </w:rPr>
              <w:t>MP2, CCSD, and DFT with B3LYP and PBE</w:t>
            </w:r>
          </w:p>
        </w:tc>
        <w:tc>
          <w:tcPr>
            <w:tcW w:w="1440" w:type="dxa"/>
            <w:vAlign w:val="center"/>
          </w:tcPr>
          <w:p w14:paraId="6BEFFE7D"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cc-PVTZ, aug-cc-pVTZ and cc-pVQZ</w:t>
            </w:r>
          </w:p>
        </w:tc>
        <w:tc>
          <w:tcPr>
            <w:tcW w:w="4680" w:type="dxa"/>
            <w:vAlign w:val="center"/>
          </w:tcPr>
          <w:p w14:paraId="19B85750"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 xml:space="preserve">Static longitudinal and transverse polarizability values are determined. </w:t>
            </w:r>
          </w:p>
        </w:tc>
        <w:tc>
          <w:tcPr>
            <w:tcW w:w="630" w:type="dxa"/>
            <w:vAlign w:val="center"/>
          </w:tcPr>
          <w:p w14:paraId="4FFA4971" w14:textId="2FA85445"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&lt;EndNote&gt;&lt;Cite&gt;&lt;Author&gt;Zeinalipour-Yazdi&lt;/Author&gt;&lt;Year&gt;2008&lt;/Year&gt;&lt;RecNum&gt;303&lt;/RecNum&gt;&lt;DisplayText&gt;[10]&lt;/DisplayText&gt;&lt;record&gt;&lt;rec-number&gt;303&lt;/rec-number&gt;&lt;foreign-keys&gt;&lt;key app="EN" db-id="fd0xdwpa0vap2se9td55drtqssttxaw0dz0p" timestamp="1405454293"&gt;303&lt;/key&gt;&lt;/foreign-keys&gt;&lt;ref-type name="Journal Article"&gt;17&lt;/ref-type&gt;&lt;contributors&gt;&lt;authors&gt;&lt;author&gt;Zeinalipour-Yazdi, C. D.&lt;/author&gt;&lt;author&gt;Pullman, D. P.&lt;/author&gt;&lt;/authors&gt;&lt;/contributors&gt;&lt;titles&gt;&lt;title&gt;Quantitative structure - Property relationships for longitudinal, transverse, and molecular static polarizabilities in polyynes&lt;/title&gt;&lt;secondary-title&gt;Journal of Physical Chemistry B&lt;/secondary-title&gt;&lt;/titles&gt;&lt;periodical&gt;&lt;full-title&gt;Journal of Physical Chemistry B&lt;/full-title&gt;&lt;/periodical&gt;&lt;pages&gt;7377-7386&lt;/pages&gt;&lt;volume&gt;112&lt;/volume&gt;&lt;number&gt;25&lt;/number&gt;&lt;keywords&gt;&lt;keyword&gt;NONLINEAR-OPTICAL-PROPERTIES&lt;/keyword&gt;&lt;keyword&gt;AB-INITIO CALCULATIONS&lt;/keyword&gt;&lt;keyword&gt;POLYACETYLENE&lt;/keyword&gt;&lt;keyword&gt;CHAINS&lt;/keyword&gt;&lt;keyword&gt;PERIODIC-SYSTEMS&lt;/keyword&gt;&lt;keyword&gt;DIPOLE POLARIZABILITY&lt;/keyword&gt;&lt;keyword&gt;CONJUGATED POLYMERS&lt;/keyword&gt;&lt;keyword&gt;PERTURBATION-THEORY&lt;/keyword&gt;&lt;keyword&gt;ORGANIC-MOLECULES&lt;/keyword&gt;&lt;keyword&gt;LINEAR POLYYNES&lt;/keyword&gt;&lt;keyword&gt;ELECTRIC-FIELD&lt;/keyword&gt;&lt;/keywords&gt;&lt;dates&gt;&lt;year&gt;2008&lt;/year&gt;&lt;pub-dates&gt;&lt;date&gt;Jun&lt;/date&gt;&lt;/pub-dates&gt;&lt;/dates&gt;&lt;isbn&gt;1520-6106&lt;/isbn&gt;&lt;accession-num&gt;WOS:000256919800007&lt;/accession-num&gt;&lt;urls&gt;&lt;related-urls&gt;&lt;url&gt;&amp;lt;Go to ISI&amp;gt;://WOS:000256919800007&lt;/url&gt;&lt;url&gt;http://pubs.acs.org/doi/pdfplus/10.1021/jp800302s&lt;/url&gt;&lt;/related-urls&gt;&lt;/urls&gt;&lt;electronic-resource-num&gt;10.1021/jp800302s&lt;/electronic-resource-num&gt;&lt;/record&gt;&lt;/Cite&gt;&lt;/EndNote&gt;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10" w:tooltip="Zeinalipour-Yazdi, 2008 #303" w:history="1">
              <w:r w:rsidR="000D3274">
                <w:rPr>
                  <w:rFonts w:ascii="Arial" w:hAnsi="Arial" w:cs="Arial"/>
                  <w:noProof/>
                  <w:sz w:val="20"/>
                  <w:szCs w:val="18"/>
                </w:rPr>
                <w:t>10</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390193E0" w14:textId="77777777" w:rsidTr="000E3491">
        <w:trPr>
          <w:trHeight w:val="1152"/>
        </w:trPr>
        <w:tc>
          <w:tcPr>
            <w:tcW w:w="1898" w:type="dxa"/>
            <w:vAlign w:val="center"/>
          </w:tcPr>
          <w:p w14:paraId="6961294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Vinyl Polymers</w:t>
            </w:r>
          </w:p>
        </w:tc>
        <w:tc>
          <w:tcPr>
            <w:tcW w:w="1342" w:type="dxa"/>
            <w:vAlign w:val="center"/>
          </w:tcPr>
          <w:p w14:paraId="4F79BF9E"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QSPR</w:t>
            </w:r>
          </w:p>
        </w:tc>
        <w:tc>
          <w:tcPr>
            <w:tcW w:w="1440" w:type="dxa"/>
            <w:vAlign w:val="center"/>
          </w:tcPr>
          <w:p w14:paraId="0CB8F20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6-31G(d)</w:t>
            </w:r>
          </w:p>
        </w:tc>
        <w:tc>
          <w:tcPr>
            <w:tcW w:w="4680" w:type="dxa"/>
            <w:vAlign w:val="center"/>
          </w:tcPr>
          <w:p w14:paraId="1911846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Molecular descriptors are calculated using quantum chemical methods (DFT-B3LYP). 47 polymers were used as training set in this paper. The results for validation polymers showed good agreement with the experimental results.</w:t>
            </w:r>
          </w:p>
        </w:tc>
        <w:tc>
          <w:tcPr>
            <w:tcW w:w="630" w:type="dxa"/>
            <w:vAlign w:val="center"/>
          </w:tcPr>
          <w:p w14:paraId="50110BE1" w14:textId="2CF63334"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&lt;EndNote&gt;&lt;Cite&gt;&lt;Author&gt;Yu&lt;/Author&gt;&lt;Year&gt;2007&lt;/Year&gt;&lt;RecNum&gt;78&lt;/RecNum&gt;&lt;DisplayText&gt;[11]&lt;/DisplayText&gt;&lt;record&gt;&lt;rec-number&gt;78&lt;/rec-number&gt;&lt;foreign-keys&gt;&lt;key app="EN" db-id="fd0xdwpa0vap2se9td55drtqssttxaw0dz0p" timestamp="1402062421"&gt;78&lt;/key&gt;&lt;/foreign-keys&gt;&lt;ref-type name="Journal Article"&gt;17&lt;/ref-type&gt;&lt;contributors&gt;&lt;authors&gt;&lt;author&gt;Yu, X. L.&lt;/author&gt;&lt;author&gt;Yi, B.&lt;/author&gt;&lt;author&gt;Wang, X. Y.&lt;/author&gt;&lt;/authors&gt;&lt;/contributors&gt;&lt;titles&gt;&lt;title&gt;Prediction of refractive index of vinyl polymers by using density functional theory&lt;/title&gt;&lt;secondary-title&gt;Journal of Computational Chemistry&lt;/secondary-title&gt;&lt;/titles&gt;&lt;periodical&gt;&lt;full-title&gt;Journal of Computational Chemistry&lt;/full-title&gt;&lt;/periodical&gt;&lt;pages&gt;2336-2341&lt;/pages&gt;&lt;volume&gt;28&lt;/volume&gt;&lt;number&gt;14&lt;/number&gt;&lt;keywords&gt;&lt;keyword&gt;DFT&lt;/keyword&gt;&lt;keyword&gt;polymer&lt;/keyword&gt;&lt;keyword&gt;QSPR&lt;/keyword&gt;&lt;keyword&gt;quantum chemical descriptors&lt;/keyword&gt;&lt;keyword&gt;refractive index&lt;/keyword&gt;&lt;keyword&gt;GLASS-TRANSITION TEMPERATURES&lt;/keyword&gt;&lt;keyword&gt;LINEAR-POLYMERS&lt;/keyword&gt;&lt;keyword&gt;QSPR MODEL&lt;/keyword&gt;&lt;/keywords&gt;&lt;dates&gt;&lt;year&gt;2007&lt;/year&gt;&lt;pub-dates&gt;&lt;date&gt;Nov&lt;/date&gt;&lt;/pub-dates&gt;&lt;/dates&gt;&lt;isbn&gt;0192-8651&lt;/isbn&gt;&lt;accession-num&gt;WOS:000249709800010&lt;/accession-num&gt;&lt;urls&gt;&lt;related-urls&gt;&lt;url&gt;&amp;lt;Go to ISI&amp;gt;://WOS:000249709800010&lt;/url&gt;&lt;url&gt;http://onlinelibrary.wiley.com/store/10.1002/jcc.20752/asset/20752_ftp.pdf?v=1&amp;amp;t=hwta0ie2&amp;amp;s=a2820c6bf4621567e5d6d8f5426276bece853835&lt;/url&gt;&lt;/related-urls&gt;&lt;/urls&gt;&lt;electronic-resource-num&gt;10.1002/jcc.20752&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11" w:tooltip="Yu, 2007 #78" w:history="1">
              <w:r w:rsidR="000D3274">
                <w:rPr>
                  <w:rFonts w:ascii="Arial" w:hAnsi="Arial" w:cs="Arial"/>
                  <w:noProof/>
                  <w:sz w:val="20"/>
                  <w:szCs w:val="18"/>
                </w:rPr>
                <w:t>11</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796F109B" w14:textId="77777777" w:rsidTr="000E3491">
        <w:trPr>
          <w:trHeight w:val="1152"/>
        </w:trPr>
        <w:tc>
          <w:tcPr>
            <w:tcW w:w="1898" w:type="dxa"/>
            <w:vAlign w:val="center"/>
          </w:tcPr>
          <w:p w14:paraId="0C92C9C0"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Organic materials</w:t>
            </w:r>
          </w:p>
        </w:tc>
        <w:tc>
          <w:tcPr>
            <w:tcW w:w="1342" w:type="dxa"/>
            <w:vAlign w:val="center"/>
          </w:tcPr>
          <w:p w14:paraId="7652884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RPBE, INDO, HF, B3LYP and PSGVB</w:t>
            </w:r>
          </w:p>
        </w:tc>
        <w:tc>
          <w:tcPr>
            <w:tcW w:w="1440" w:type="dxa"/>
            <w:vAlign w:val="center"/>
          </w:tcPr>
          <w:p w14:paraId="5742776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6-31+G(d,p),</w:t>
            </w:r>
          </w:p>
          <w:p w14:paraId="2BEBE7C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w:t>
            </w:r>
          </w:p>
        </w:tc>
        <w:tc>
          <w:tcPr>
            <w:tcW w:w="4680" w:type="dxa"/>
            <w:vAlign w:val="center"/>
          </w:tcPr>
          <w:p w14:paraId="36E76D7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 xml:space="preserve">Static polarizability is calculated using various quantum methods. </w:t>
            </w:r>
          </w:p>
        </w:tc>
        <w:tc>
          <w:tcPr>
            <w:tcW w:w="630" w:type="dxa"/>
            <w:vAlign w:val="center"/>
          </w:tcPr>
          <w:p w14:paraId="67606E29" w14:textId="0CE77E9E"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&lt;EndNote&gt;&lt;Cite&gt;&lt;Author&gt;Isborn&lt;/Author&gt;&lt;Year&gt;2007&lt;/Year&gt;&lt;RecNum&gt;620&lt;/RecNum&gt;&lt;DisplayText&gt;[17]&lt;/DisplayText&gt;&lt;record&gt;&lt;rec-number&gt;620&lt;/rec-number&gt;&lt;foreign-keys&gt;&lt;key app="EN" db-id="fd0xdwpa0vap2se9td55drtqssttxaw0dz0p" timestamp="1405529509"&gt;620&lt;/key&gt;&lt;/foreign-keys&gt;&lt;ref-type name="Journal Article"&gt;17&lt;/ref-type&gt;&lt;contributors&gt;&lt;authors&gt;&lt;author&gt;Isborn, C. M.&lt;/author&gt;&lt;author&gt;Leclercq, A.&lt;/author&gt;&lt;author&gt;Vila, F. D.&lt;/author&gt;&lt;author&gt;Dalton, L. R.&lt;/author&gt;&lt;author&gt;Brédas, J. L.&lt;/author&gt;&lt;author&gt;Eichinger, B. E.&lt;/author&gt;&lt;author&gt;Robinson, B. H.&lt;/author&gt;&lt;/authors&gt;&lt;/contributors&gt;&lt;titles&gt;&lt;title&gt;Comparison of Static First Hyperpolarizabilities Calculated with Various Quantum Mechanical Methods&lt;/title&gt;&lt;secondary-title&gt;The Journal of Physical Chemistry A&lt;/secondary-title&gt;&lt;/titles&gt;&lt;periodical&gt;&lt;full-title&gt;The Journal of Physical Chemistry A&lt;/full-title&gt;&lt;/periodical&gt;&lt;pages&gt;1319-1327&lt;/pages&gt;&lt;volume&gt;111&lt;/volume&gt;&lt;number&gt;7&lt;/number&gt;&lt;dates&gt;&lt;year&gt;2007&lt;/year&gt;&lt;pub-dates&gt;&lt;date&gt;2007/02/01&lt;/date&gt;&lt;/pub-dates&gt;&lt;/dates&gt;&lt;publisher&gt;American Chemical Society&lt;/publisher&gt;&lt;isbn&gt;1089-5639&lt;/isbn&gt;&lt;urls&gt;&lt;related-urls&gt;&lt;url&gt;http://dx.doi.org/10.1021/jp064096g&lt;/url&gt;&lt;url&gt;http://pubs.acs.org/doi/pdfplus/10.1021/jp064096g&lt;/url&gt;&lt;/related-urls&gt;&lt;/urls&gt;&lt;electronic-resource-num&gt;10.1021/jp064096g&lt;/electronic-resource-num&gt;&lt;access-date&gt;2014/07/16&lt;/access-date&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17" w:tooltip="Isborn, 2007 #620" w:history="1">
              <w:r w:rsidR="000D3274">
                <w:rPr>
                  <w:rFonts w:ascii="Arial" w:hAnsi="Arial" w:cs="Arial"/>
                  <w:noProof/>
                  <w:sz w:val="20"/>
                  <w:szCs w:val="18"/>
                </w:rPr>
                <w:t>17</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2B241209" w14:textId="77777777" w:rsidTr="000E3491">
        <w:trPr>
          <w:trHeight w:val="1152"/>
        </w:trPr>
        <w:tc>
          <w:tcPr>
            <w:tcW w:w="1898" w:type="dxa"/>
            <w:vAlign w:val="center"/>
          </w:tcPr>
          <w:p w14:paraId="34DCF1DC" w14:textId="77777777" w:rsidR="009A7DBF" w:rsidRPr="000E3491" w:rsidRDefault="009A7DBF" w:rsidP="009F5AFD">
            <w:pPr>
              <w:jc w:val="center"/>
              <w:rPr>
                <w:rFonts w:ascii="Arial" w:hAnsi="Arial" w:cs="Arial"/>
                <w:sz w:val="20"/>
                <w:szCs w:val="18"/>
              </w:rPr>
            </w:pPr>
            <w:bookmarkStart w:id="288" w:name="_Hlk392664310"/>
            <w:r w:rsidRPr="000E3491">
              <w:rPr>
                <w:rFonts w:ascii="Arial" w:hAnsi="Arial" w:cs="Arial"/>
                <w:sz w:val="20"/>
                <w:szCs w:val="18"/>
              </w:rPr>
              <w:t>Organometallic molecules</w:t>
            </w:r>
          </w:p>
        </w:tc>
        <w:tc>
          <w:tcPr>
            <w:tcW w:w="1342" w:type="dxa"/>
            <w:vAlign w:val="center"/>
          </w:tcPr>
          <w:p w14:paraId="1B375FF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w:t>
            </w:r>
          </w:p>
        </w:tc>
        <w:tc>
          <w:tcPr>
            <w:tcW w:w="1440" w:type="dxa"/>
            <w:vAlign w:val="center"/>
          </w:tcPr>
          <w:p w14:paraId="36692E72"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TZP/revPBE</w:t>
            </w:r>
          </w:p>
        </w:tc>
        <w:tc>
          <w:tcPr>
            <w:tcW w:w="4680" w:type="dxa"/>
            <w:vAlign w:val="center"/>
          </w:tcPr>
          <w:p w14:paraId="13C870A8"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Polarizability and RI is calculated as a function of wavelength</w:t>
            </w:r>
          </w:p>
        </w:tc>
        <w:tc>
          <w:tcPr>
            <w:tcW w:w="630" w:type="dxa"/>
            <w:vAlign w:val="center"/>
          </w:tcPr>
          <w:p w14:paraId="0B9696CE" w14:textId="2DE4907F"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&lt;EndNote&gt;&lt;Cite&gt;&lt;Author&gt;Baev&lt;/Author&gt;&lt;Year&gt;2007&lt;/Year&gt;&lt;RecNum&gt;79&lt;/RecNum&gt;&lt;DisplayText&gt;[20]&lt;/DisplayText&gt;&lt;record&gt;&lt;rec-number&gt;79&lt;/rec-number&gt;&lt;foreign-keys&gt;&lt;key app="EN" db-id="fd0xdwpa0vap2se9td55drtqssttxaw0dz0p" timestamp="1402062421"&gt;79&lt;/key&gt;&lt;/foreign-keys&gt;&lt;ref-type name="Journal Article"&gt;17&lt;/ref-type&gt;&lt;contributors&gt;&lt;authors&gt;&lt;author&gt;Baev, A.&lt;/author&gt;&lt;author&gt;Samoc, M.&lt;/author&gt;&lt;author&gt;Prasad, P. N.&lt;/author&gt;&lt;author&gt;Krykunov, M.&lt;/author&gt;&lt;author&gt;Autschbach, J.&lt;/author&gt;&lt;/authors&gt;&lt;/contributors&gt;&lt;titles&gt;&lt;title&gt;A quantum chemical approach to the design of chiral negative index materials&lt;/title&gt;&lt;secondary-title&gt;Optics Express&lt;/secondary-title&gt;&lt;/titles&gt;&lt;periodical&gt;&lt;full-title&gt;Optics Express&lt;/full-title&gt;&lt;/periodical&gt;&lt;pages&gt;5730-5741&lt;/pages&gt;&lt;volume&gt;15&lt;/volume&gt;&lt;number&gt;9&lt;/number&gt;&lt;keywords&gt;&lt;keyword&gt;DENSITY-FUNCTIONAL THEORY&lt;/keyword&gt;&lt;keyword&gt;OPTICAL-ACTIVITY&lt;/keyword&gt;&lt;keyword&gt;REFRACTION&lt;/keyword&gt;&lt;keyword&gt;MOLECULES&lt;/keyword&gt;&lt;keyword&gt;WAVES&lt;/keyword&gt;&lt;/keywords&gt;&lt;dates&gt;&lt;year&gt;2007&lt;/year&gt;&lt;pub-dates&gt;&lt;date&gt;Apr&lt;/date&gt;&lt;/pub-dates&gt;&lt;/dates&gt;&lt;isbn&gt;1094-4087&lt;/isbn&gt;&lt;accession-num&gt;WOS:000246395000052&lt;/accession-num&gt;&lt;urls&gt;&lt;related-urls&gt;&lt;url&gt;&amp;lt;Go to ISI&amp;gt;://WOS:000246395000052&lt;/url&gt;&lt;url&gt;http://www.opticsinfobase.org/DirectPDFAccess/0D9969BB-A5B0-32A2-6EC849B5CB936302_132858/oe-15-9-5730.pdf?da=1&amp;amp;id=132858&amp;amp;seq=0&amp;amp;mobile=no&lt;/url&gt;&lt;/related-urls&gt;&lt;/urls&gt;&lt;electronic-resource-num&gt;10.1364/oe.15.005730&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20" w:tooltip="Baev, 2007 #79" w:history="1">
              <w:r w:rsidR="000D3274">
                <w:rPr>
                  <w:rFonts w:ascii="Arial" w:hAnsi="Arial" w:cs="Arial"/>
                  <w:noProof/>
                  <w:sz w:val="20"/>
                  <w:szCs w:val="18"/>
                </w:rPr>
                <w:t>20</w:t>
              </w:r>
            </w:hyperlink>
            <w:r w:rsidR="000D3274">
              <w:rPr>
                <w:rFonts w:ascii="Arial" w:hAnsi="Arial" w:cs="Arial"/>
                <w:noProof/>
                <w:sz w:val="20"/>
                <w:szCs w:val="18"/>
              </w:rPr>
              <w:t>]</w:t>
            </w:r>
            <w:r w:rsidRPr="000E3491">
              <w:rPr>
                <w:rFonts w:ascii="Arial" w:hAnsi="Arial" w:cs="Arial"/>
                <w:sz w:val="20"/>
                <w:szCs w:val="18"/>
              </w:rPr>
              <w:fldChar w:fldCharType="end"/>
            </w:r>
          </w:p>
        </w:tc>
      </w:tr>
      <w:bookmarkEnd w:id="288"/>
      <w:tr w:rsidR="009A7DBF" w:rsidRPr="000E3491" w14:paraId="3EA30D67" w14:textId="77777777" w:rsidTr="000E3491">
        <w:trPr>
          <w:trHeight w:val="1152"/>
        </w:trPr>
        <w:tc>
          <w:tcPr>
            <w:tcW w:w="1898" w:type="dxa"/>
            <w:vAlign w:val="center"/>
          </w:tcPr>
          <w:p w14:paraId="21D4BBC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lastRenderedPageBreak/>
              <w:t>Polymethacrylates</w:t>
            </w:r>
          </w:p>
        </w:tc>
        <w:tc>
          <w:tcPr>
            <w:tcW w:w="1342" w:type="dxa"/>
            <w:vAlign w:val="center"/>
          </w:tcPr>
          <w:p w14:paraId="7933EF2B"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QSPR (ANN)</w:t>
            </w:r>
          </w:p>
        </w:tc>
        <w:tc>
          <w:tcPr>
            <w:tcW w:w="1440" w:type="dxa"/>
            <w:vAlign w:val="center"/>
          </w:tcPr>
          <w:p w14:paraId="586B41D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6-31G(d)</w:t>
            </w:r>
          </w:p>
        </w:tc>
        <w:tc>
          <w:tcPr>
            <w:tcW w:w="4680" w:type="dxa"/>
            <w:vAlign w:val="center"/>
          </w:tcPr>
          <w:p w14:paraId="314CB1CA"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Molecular descriptors are calculated using quantum chemical methods (DFT-B3LYP). The results for validation polymers showed good agreement with the experimental results.</w:t>
            </w:r>
          </w:p>
        </w:tc>
        <w:tc>
          <w:tcPr>
            <w:tcW w:w="630" w:type="dxa"/>
            <w:vAlign w:val="center"/>
          </w:tcPr>
          <w:p w14:paraId="664D4D80" w14:textId="4B274891"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&lt;EndNote&gt;&lt;Cite&gt;&lt;Author&gt;Liu&lt;/Author&gt;&lt;Year&gt;2006&lt;/Year&gt;&lt;RecNum&gt;80&lt;/RecNum&gt;&lt;DisplayText&gt;[21]&lt;/DisplayText&gt;&lt;record&gt;&lt;rec-number&gt;80&lt;/rec-number&gt;&lt;foreign-keys&gt;&lt;key app="EN" db-id="fd0xdwpa0vap2se9td55drtqssttxaw0dz0p" timestamp="1402062421"&gt;80&lt;/key&gt;&lt;/foreign-keys&gt;&lt;ref-type name="Journal Article"&gt;17&lt;/ref-type&gt;&lt;contributors&gt;&lt;authors&gt;&lt;author&gt;Liu, W. Q.&lt;/author&gt;&lt;author&gt;Yi, P. G.&lt;/author&gt;&lt;author&gt;Tang, Z. L.&lt;/author&gt;&lt;/authors&gt;&lt;/contributors&gt;&lt;titles&gt;&lt;title&gt;QSPR models for various properties of polymethacrylates based on quantum chemical descriptors&lt;/title&gt;&lt;secondary-title&gt;Qsar &amp;amp; Combinatorial Science&lt;/secondary-title&gt;&lt;/titles&gt;&lt;periodical&gt;&lt;full-title&gt;Qsar &amp;amp; Combinatorial Science&lt;/full-title&gt;&lt;/periodical&gt;&lt;pages&gt;936-943&lt;/pages&gt;&lt;volume&gt;25&lt;/volume&gt;&lt;number&gt;10&lt;/number&gt;&lt;keywords&gt;&lt;keyword&gt;ANN&lt;/keyword&gt;&lt;keyword&gt;DFT&lt;/keyword&gt;&lt;keyword&gt;MLR&lt;/keyword&gt;&lt;keyword&gt;polymer&lt;/keyword&gt;&lt;keyword&gt;QSPR&lt;/keyword&gt;&lt;keyword&gt;GLASS-TRANSITION TEMPERATURES&lt;/keyword&gt;&lt;keyword&gt;MOLECULAR-WEIGHT POLYMERS&lt;/keyword&gt;&lt;keyword&gt;METHACRYLATE&lt;/keyword&gt;&lt;keyword&gt;POLYMERS&lt;/keyword&gt;&lt;keyword&gt;REFRACTIVE-INDEXES&lt;/keyword&gt;&lt;keyword&gt;LINEAR-POLYMERS&lt;/keyword&gt;&lt;keyword&gt;PREDICTION&lt;/keyword&gt;&lt;keyword&gt;ACRYLATE&lt;/keyword&gt;&lt;keyword&gt;ENERGY&lt;/keyword&gt;&lt;/keywords&gt;&lt;dates&gt;&lt;year&gt;2006&lt;/year&gt;&lt;pub-dates&gt;&lt;date&gt;Oct&lt;/date&gt;&lt;/pub-dates&gt;&lt;/dates&gt;&lt;isbn&gt;1611-020X&lt;/isbn&gt;&lt;accession-num&gt;WOS:000241466000014&lt;/accession-num&gt;&lt;urls&gt;&lt;related-urls&gt;&lt;url&gt;&amp;lt;Go to ISI&amp;gt;://WOS:000241466000014&lt;/url&gt;&lt;url&gt;http://onlinelibrary.wiley.com/store/10.1002/qsar.200510177/asset/936_ftp.pdf?v=1&amp;amp;t=hwta0mpz&amp;amp;s=fd26f14af32c92e110b1cd37dc63b7a85d374b49&lt;/url&gt;&lt;/related-urls&gt;&lt;/urls&gt;&lt;electronic-resource-num&gt;10.1002/qsar.200510177&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21" w:tooltip="Liu, 2006 #80" w:history="1">
              <w:r w:rsidR="000D3274">
                <w:rPr>
                  <w:rFonts w:ascii="Arial" w:hAnsi="Arial" w:cs="Arial"/>
                  <w:noProof/>
                  <w:sz w:val="20"/>
                  <w:szCs w:val="18"/>
                </w:rPr>
                <w:t>21</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1A14FA2B" w14:textId="77777777" w:rsidTr="000E3491">
        <w:trPr>
          <w:trHeight w:val="1152"/>
        </w:trPr>
        <w:tc>
          <w:tcPr>
            <w:tcW w:w="1898" w:type="dxa"/>
            <w:vAlign w:val="center"/>
          </w:tcPr>
          <w:p w14:paraId="1046037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Poly(phenylquinoxaline)</w:t>
            </w:r>
          </w:p>
        </w:tc>
        <w:tc>
          <w:tcPr>
            <w:tcW w:w="1342" w:type="dxa"/>
            <w:vAlign w:val="center"/>
          </w:tcPr>
          <w:p w14:paraId="68FF6D94"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HF</w:t>
            </w:r>
          </w:p>
        </w:tc>
        <w:tc>
          <w:tcPr>
            <w:tcW w:w="1440" w:type="dxa"/>
            <w:vAlign w:val="center"/>
          </w:tcPr>
          <w:p w14:paraId="2A1BAAF2"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3-21G+</w:t>
            </w:r>
          </w:p>
        </w:tc>
        <w:tc>
          <w:tcPr>
            <w:tcW w:w="4680" w:type="dxa"/>
            <w:vAlign w:val="center"/>
          </w:tcPr>
          <w:p w14:paraId="17B22A7D"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Isotropic static polarizability was used to calculate the RI by using the Lorenz-Lorentz equation. Good agreement with experimental results is observed</w:t>
            </w:r>
          </w:p>
        </w:tc>
        <w:tc>
          <w:tcPr>
            <w:tcW w:w="630" w:type="dxa"/>
            <w:vAlign w:val="center"/>
          </w:tcPr>
          <w:p w14:paraId="2914B29D" w14:textId="6E984826"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&lt;EndNote&gt;&lt;Cite&gt;&lt;Author&gt;Ksianzou&lt;/Author&gt;&lt;Year&gt;2006&lt;/Year&gt;&lt;RecNum&gt;314&lt;/RecNum&gt;&lt;DisplayText&gt;[9]&lt;/DisplayText&gt;&lt;record&gt;&lt;rec-number&gt;314&lt;/rec-number&gt;&lt;foreign-keys&gt;&lt;key app="EN" db-id="fd0xdwpa0vap2se9td55drtqssttxaw0dz0p" timestamp="1405454293"&gt;314&lt;/key&gt;&lt;/foreign-keys&gt;&lt;ref-type name="Journal Article"&gt;17&lt;/ref-type&gt;&lt;contributors&gt;&lt;authors&gt;&lt;author&gt;Ksianzou, V.&lt;/author&gt;&lt;author&gt;Velagapudi, R. K.&lt;/author&gt;&lt;author&gt;Grimm, B.&lt;/author&gt;&lt;author&gt;Schrader, S.&lt;/author&gt;&lt;/authors&gt;&lt;/contributors&gt;&lt;titles&gt;&lt;title&gt;Polarization-dependent optical characterization of poly(phenylquinoxaline) thin films&lt;/title&gt;&lt;secondary-title&gt;Journal of Applied Physics&lt;/secondary-title&gt;&lt;/titles&gt;&lt;periodical&gt;&lt;full-title&gt;Journal of Applied Physics&lt;/full-title&gt;&lt;/periodical&gt;&lt;volume&gt;100&lt;/volume&gt;&lt;number&gt;6&lt;/number&gt;&lt;keywords&gt;&lt;keyword&gt;PHENYLATED POLYQUINOXALINES&lt;/keyword&gt;&lt;keyword&gt;COUPLER&lt;/keyword&gt;&lt;/keywords&gt;&lt;dates&gt;&lt;year&gt;2006&lt;/year&gt;&lt;pub-dates&gt;&lt;date&gt;Sep&lt;/date&gt;&lt;/pub-dates&gt;&lt;/dates&gt;&lt;isbn&gt;0021-8979&lt;/isbn&gt;&lt;accession-num&gt;WOS:000240876600006&lt;/accession-num&gt;&lt;urls&gt;&lt;related-urls&gt;&lt;url&gt;&amp;lt;Go to ISI&amp;gt;://WOS:000240876600006&lt;/url&gt;&lt;/related-urls&gt;&lt;/urls&gt;&lt;custom7&gt;043106&lt;/custom7&gt;&lt;electronic-resource-num&gt;10.1063/1.2349471&lt;/electronic-resource-num&gt;&lt;/record&gt;&lt;/Cite&gt;&lt;/EndNote&gt;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9" w:tooltip="Ksianzou, 2006 #314" w:history="1">
              <w:r w:rsidR="000D3274">
                <w:rPr>
                  <w:rFonts w:ascii="Arial" w:hAnsi="Arial" w:cs="Arial"/>
                  <w:noProof/>
                  <w:sz w:val="20"/>
                  <w:szCs w:val="18"/>
                </w:rPr>
                <w:t>9</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695D8FED" w14:textId="77777777" w:rsidTr="000E3491">
        <w:trPr>
          <w:trHeight w:val="1152"/>
        </w:trPr>
        <w:tc>
          <w:tcPr>
            <w:tcW w:w="1898" w:type="dxa"/>
            <w:vAlign w:val="center"/>
          </w:tcPr>
          <w:p w14:paraId="31CE01E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Various Polymers</w:t>
            </w:r>
          </w:p>
        </w:tc>
        <w:tc>
          <w:tcPr>
            <w:tcW w:w="1342" w:type="dxa"/>
            <w:vAlign w:val="center"/>
          </w:tcPr>
          <w:p w14:paraId="472B3921"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QSPR</w:t>
            </w:r>
          </w:p>
        </w:tc>
        <w:tc>
          <w:tcPr>
            <w:tcW w:w="1440" w:type="dxa"/>
            <w:vAlign w:val="center"/>
          </w:tcPr>
          <w:p w14:paraId="603B94C2" w14:textId="77777777" w:rsidR="009A7DBF" w:rsidRPr="000E3491" w:rsidRDefault="009A7DBF" w:rsidP="009F5AFD">
            <w:pPr>
              <w:jc w:val="center"/>
              <w:rPr>
                <w:rFonts w:ascii="Arial" w:hAnsi="Arial" w:cs="Arial"/>
                <w:sz w:val="20"/>
                <w:szCs w:val="18"/>
              </w:rPr>
            </w:pPr>
          </w:p>
        </w:tc>
        <w:tc>
          <w:tcPr>
            <w:tcW w:w="4680" w:type="dxa"/>
            <w:vAlign w:val="center"/>
          </w:tcPr>
          <w:p w14:paraId="29FF3E3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Molecular descriptors are calculated using quantum chemical methods (AM1). 60 polymers were used as training set in this paper. The results for validation polymers showed good agreement with the experimental results.</w:t>
            </w:r>
          </w:p>
        </w:tc>
        <w:tc>
          <w:tcPr>
            <w:tcW w:w="630" w:type="dxa"/>
            <w:vAlign w:val="center"/>
          </w:tcPr>
          <w:p w14:paraId="4003B5AD" w14:textId="1D70D366"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&lt;EndNote&gt;&lt;Cite&gt;&lt;Author&gt;Holder&lt;/Author&gt;&lt;Year&gt;2006&lt;/Year&gt;&lt;RecNum&gt;313&lt;/RecNum&gt;&lt;DisplayText&gt;[22]&lt;/DisplayText&gt;&lt;record&gt;&lt;rec-number&gt;313&lt;/rec-number&gt;&lt;foreign-keys&gt;&lt;key app="EN" db-id="fd0xdwpa0vap2se9td55drtqssttxaw0dz0p" timestamp="1405454293"&gt;313&lt;/key&gt;&lt;/foreign-keys&gt;&lt;ref-type name="Journal Article"&gt;17&lt;/ref-type&gt;&lt;contributors&gt;&lt;authors&gt;&lt;author&gt;Holder, A. J.&lt;/author&gt;&lt;author&gt;Ye, L.&lt;/author&gt;&lt;author&gt;Eick, J. D.&lt;/author&gt;&lt;author&gt;Chappelow, C. C.&lt;/author&gt;&lt;/authors&gt;&lt;/contributors&gt;&lt;titles&gt;&lt;title&gt;A quantum-mechanical QSAR model to predict the refractive index of polymer matrices&lt;/title&gt;&lt;secondary-title&gt;Qsar &amp;amp; Combinatorial Science&lt;/secondary-title&gt;&lt;/titles&gt;&lt;periodical&gt;&lt;full-title&gt;Qsar &amp;amp; Combinatorial Science&lt;/full-title&gt;&lt;/periodical&gt;&lt;pages&gt;905-911&lt;/pages&gt;&lt;volume&gt;25&lt;/volume&gt;&lt;number&gt;10&lt;/number&gt;&lt;keywords&gt;&lt;keyword&gt;computational chemistry&lt;/keyword&gt;&lt;keyword&gt;optics&lt;/keyword&gt;&lt;keyword&gt;semiempirical calculations&lt;/keyword&gt;&lt;keyword&gt;structure-activity relationships&lt;/keyword&gt;&lt;keyword&gt;structure-property relationships&lt;/keyword&gt;&lt;keyword&gt;GLASS-TRANSITION TEMPERATURES&lt;/keyword&gt;&lt;keyword&gt;HOMOPOLYMERIZATION&lt;/keyword&gt;&lt;keyword&gt;AM1&lt;/keyword&gt;&lt;/keywords&gt;&lt;dates&gt;&lt;year&gt;2006&lt;/year&gt;&lt;pub-dates&gt;&lt;date&gt;Oct&lt;/date&gt;&lt;/pub-dates&gt;&lt;/dates&gt;&lt;isbn&gt;1611-020X&lt;/isbn&gt;&lt;accession-num&gt;WOS:000241466000010&lt;/accession-num&gt;&lt;urls&gt;&lt;related-urls&gt;&lt;url&gt;&amp;lt;Go to ISI&amp;gt;://WOS:000241466000010&lt;/url&gt;&lt;url&gt;http://onlinelibrary.wiley.com/store/10.1002/qsar.200510203/asset/905_ftp.pdf?v=1&amp;amp;t=hxvza8u8&amp;amp;s=e6e4ade4626b421049514e8f5215289a801ac7bb&lt;/url&gt;&lt;/related-urls&gt;&lt;/urls&gt;&lt;electronic-resource-num&gt;10.1002/qsar.200510203&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22" w:tooltip="Holder, 2006 #313" w:history="1">
              <w:r w:rsidR="000D3274">
                <w:rPr>
                  <w:rFonts w:ascii="Arial" w:hAnsi="Arial" w:cs="Arial"/>
                  <w:noProof/>
                  <w:sz w:val="20"/>
                  <w:szCs w:val="18"/>
                </w:rPr>
                <w:t>22</w:t>
              </w:r>
            </w:hyperlink>
            <w:r w:rsidR="000D3274">
              <w:rPr>
                <w:rFonts w:ascii="Arial" w:hAnsi="Arial" w:cs="Arial"/>
                <w:noProof/>
                <w:sz w:val="20"/>
                <w:szCs w:val="18"/>
              </w:rPr>
              <w:t>]</w:t>
            </w:r>
            <w:r w:rsidRPr="000E3491">
              <w:rPr>
                <w:rFonts w:ascii="Arial" w:hAnsi="Arial" w:cs="Arial"/>
                <w:sz w:val="20"/>
                <w:szCs w:val="18"/>
              </w:rPr>
              <w:fldChar w:fldCharType="end"/>
            </w:r>
          </w:p>
        </w:tc>
      </w:tr>
      <w:tr w:rsidR="009A7DBF" w:rsidRPr="000E3491" w14:paraId="020711F8" w14:textId="77777777" w:rsidTr="000E3491">
        <w:trPr>
          <w:trHeight w:val="1152"/>
        </w:trPr>
        <w:tc>
          <w:tcPr>
            <w:tcW w:w="1898" w:type="dxa"/>
            <w:vAlign w:val="center"/>
          </w:tcPr>
          <w:p w14:paraId="45676E62"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Methylacrylate monomers and polymers containing</w:t>
            </w:r>
          </w:p>
          <w:p w14:paraId="2C02860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azobenzene groups</w:t>
            </w:r>
          </w:p>
        </w:tc>
        <w:tc>
          <w:tcPr>
            <w:tcW w:w="1342" w:type="dxa"/>
            <w:vAlign w:val="center"/>
          </w:tcPr>
          <w:p w14:paraId="77DCD857"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DFT-B3LYP</w:t>
            </w:r>
          </w:p>
        </w:tc>
        <w:tc>
          <w:tcPr>
            <w:tcW w:w="1440" w:type="dxa"/>
            <w:vAlign w:val="center"/>
          </w:tcPr>
          <w:p w14:paraId="6E646FF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w:t>
            </w:r>
          </w:p>
        </w:tc>
        <w:tc>
          <w:tcPr>
            <w:tcW w:w="4680" w:type="dxa"/>
            <w:vAlign w:val="center"/>
          </w:tcPr>
          <w:p w14:paraId="1591B95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Dynamic polarizability values are calculated using DFT and the Lorentz model as well as the Lorenz-Lorentz model is used to determine the change in refractive index with the change in wavelength.</w:t>
            </w:r>
          </w:p>
        </w:tc>
        <w:tc>
          <w:tcPr>
            <w:tcW w:w="630" w:type="dxa"/>
            <w:vAlign w:val="center"/>
          </w:tcPr>
          <w:p w14:paraId="12813626" w14:textId="185A4866" w:rsidR="009A7DBF" w:rsidRPr="000E3491" w:rsidRDefault="009A7DBF" w:rsidP="000D3274">
            <w:pPr>
              <w:jc w:val="center"/>
              <w:rPr>
                <w:rFonts w:ascii="Arial" w:hAnsi="Arial" w:cs="Arial"/>
                <w:sz w:val="20"/>
                <w:szCs w:val="18"/>
              </w:rPr>
            </w:pPr>
            <w:r w:rsidRPr="000E3491">
              <w:rPr>
                <w:rFonts w:ascii="Arial" w:hAnsi="Arial" w:cs="Arial"/>
                <w:sz w:val="20"/>
                <w:szCs w:val="18"/>
              </w:rPr>
              <w:fldChar w:fldCharType="begin"/>
            </w:r>
            <w:r w:rsidR="000D3274">
              <w:rPr>
                <w:rFonts w:ascii="Arial" w:hAnsi="Arial" w:cs="Arial"/>
                <w:sz w:val="20"/>
                <w:szCs w:val="18"/>
              </w:rPr>
              <w:instrText xml:space="preserve"> ADDIN EN.CITE &lt;EndNote&gt;&lt;Cite&gt;&lt;Author&gt;Ortyl&lt;/Author&gt;&lt;Year&gt;2003&lt;/Year&gt;&lt;RecNum&gt;334&lt;/RecNum&gt;&lt;DisplayText&gt;[23]&lt;/DisplayText&gt;&lt;record&gt;&lt;rec-number&gt;334&lt;/rec-number&gt;&lt;foreign-keys&gt;&lt;key app="EN" db-id="fd0xdwpa0vap2se9td55drtqssttxaw0dz0p" timestamp="1405454293"&gt;334&lt;/key&gt;&lt;/foreign-keys&gt;&lt;ref-type name="Journal Article"&gt;17&lt;/ref-type&gt;&lt;contributors&gt;&lt;authors&gt;&lt;author&gt;Ortyl, E.&lt;/author&gt;&lt;author&gt;Kucharski, S.&lt;/author&gt;&lt;/authors&gt;&lt;/contributors&gt;&lt;titles&gt;&lt;title&gt;Refractive index modulation in polymeric photochromic films&lt;/title&gt;&lt;secondary-title&gt;Central European Journal of Chemistry&lt;/secondary-title&gt;&lt;/titles&gt;&lt;periodical&gt;&lt;full-title&gt;Central European Journal of Chemistry&lt;/full-title&gt;&lt;/periodical&gt;&lt;pages&gt;137-159&lt;/pages&gt;&lt;volume&gt;1&lt;/volume&gt;&lt;number&gt;2&lt;/number&gt;&lt;keywords&gt;&lt;keyword&gt;photochromic polymers&lt;/keyword&gt;&lt;keyword&gt;refractive index modulation&lt;/keyword&gt;&lt;keyword&gt;trans-cis&lt;/keyword&gt;&lt;keyword&gt;isomerisation&lt;/keyword&gt;&lt;keyword&gt;REVERSIBLE OPTICAL STORAGE&lt;/keyword&gt;&lt;keyword&gt;BLODGETT LB FILMS&lt;/keyword&gt;&lt;keyword&gt;AZO POLYMERS&lt;/keyword&gt;&lt;keyword&gt;AMINONITROAZOBENZENE MOIETY&lt;/keyword&gt;&lt;keyword&gt;PHOTOINDUCED ANISOTROPY&lt;/keyword&gt;&lt;keyword&gt;AZOBENZENE GROUPS&lt;/keyword&gt;&lt;keyword&gt;SIDE-GROUPS&lt;/keyword&gt;&lt;keyword&gt;BIREFRINGENCE&lt;/keyword&gt;&lt;keyword&gt;COPOLYMERS&lt;/keyword&gt;&lt;keyword&gt;PHOTOISOMERIZATION&lt;/keyword&gt;&lt;/keywords&gt;&lt;dates&gt;&lt;year&gt;2003&lt;/year&gt;&lt;pub-dates&gt;&lt;date&gt;Mar&lt;/date&gt;&lt;/pub-dates&gt;&lt;/dates&gt;&lt;isbn&gt;1644-3624&lt;/isbn&gt;&lt;accession-num&gt;WOS:000222186800004&lt;/accession-num&gt;&lt;urls&gt;&lt;related-urls&gt;&lt;url&gt;&amp;lt;Go to ISI&amp;gt;://WOS:000222186800004&lt;/url&gt;&lt;url&gt;http://download.springer.com/static/pdf/82/art%253A10.2478%252FBF02479265.pdf?auth66=1406131145_1c261adbaa62f2fb214d693b28c816c7&amp;amp;ext=.pdf&lt;/url&gt;&lt;/related-urls&gt;&lt;/urls&gt;&lt;electronic-resource-num&gt;10.2478/bf02479265&lt;/electronic-resource-num&gt;&lt;/record&gt;&lt;/Cite&gt;&lt;/EndNote&gt;</w:instrText>
            </w:r>
            <w:r w:rsidRPr="000E3491">
              <w:rPr>
                <w:rFonts w:ascii="Arial" w:hAnsi="Arial" w:cs="Arial"/>
                <w:sz w:val="20"/>
                <w:szCs w:val="18"/>
              </w:rPr>
              <w:fldChar w:fldCharType="separate"/>
            </w:r>
            <w:r w:rsidR="000D3274">
              <w:rPr>
                <w:rFonts w:ascii="Arial" w:hAnsi="Arial" w:cs="Arial"/>
                <w:noProof/>
                <w:sz w:val="20"/>
                <w:szCs w:val="18"/>
              </w:rPr>
              <w:t>[</w:t>
            </w:r>
            <w:hyperlink w:anchor="_ENREF_23" w:tooltip="Ortyl, 2003 #334" w:history="1">
              <w:r w:rsidR="000D3274">
                <w:rPr>
                  <w:rFonts w:ascii="Arial" w:hAnsi="Arial" w:cs="Arial"/>
                  <w:noProof/>
                  <w:sz w:val="20"/>
                  <w:szCs w:val="18"/>
                </w:rPr>
                <w:t>23</w:t>
              </w:r>
            </w:hyperlink>
            <w:r w:rsidR="000D3274">
              <w:rPr>
                <w:rFonts w:ascii="Arial" w:hAnsi="Arial" w:cs="Arial"/>
                <w:noProof/>
                <w:sz w:val="20"/>
                <w:szCs w:val="18"/>
              </w:rPr>
              <w:t>]</w:t>
            </w:r>
            <w:r w:rsidRPr="000E3491">
              <w:rPr>
                <w:rFonts w:ascii="Arial" w:hAnsi="Arial" w:cs="Arial"/>
                <w:sz w:val="20"/>
                <w:szCs w:val="18"/>
              </w:rPr>
              <w:fldChar w:fldCharType="end"/>
            </w:r>
          </w:p>
        </w:tc>
      </w:tr>
    </w:tbl>
    <w:p w14:paraId="63635AFA" w14:textId="77777777" w:rsidR="009A7DBF" w:rsidRDefault="009A7DBF" w:rsidP="009F5AFD">
      <w:pPr>
        <w:spacing w:line="360" w:lineRule="auto"/>
        <w:rPr>
          <w:rFonts w:ascii="Arial" w:hAnsi="Arial" w:cs="Arial"/>
          <w:b/>
        </w:rPr>
      </w:pPr>
    </w:p>
    <w:p w14:paraId="7DF75119" w14:textId="77777777" w:rsidR="009A7DBF" w:rsidRDefault="009A7DBF" w:rsidP="009F5AFD">
      <w:pPr>
        <w:spacing w:line="360" w:lineRule="auto"/>
        <w:rPr>
          <w:rFonts w:ascii="Arial" w:hAnsi="Arial" w:cs="Arial"/>
          <w:b/>
        </w:rPr>
      </w:pPr>
      <w:r>
        <w:rPr>
          <w:rFonts w:ascii="Arial" w:hAnsi="Arial" w:cs="Arial"/>
          <w:b/>
        </w:rPr>
        <w:br w:type="page"/>
      </w:r>
    </w:p>
    <w:p w14:paraId="593A94A8" w14:textId="07F2E928" w:rsidR="00EC53BE" w:rsidRPr="00BF27BC" w:rsidRDefault="00EC53BE" w:rsidP="009F5AFD">
      <w:pPr>
        <w:spacing w:line="360" w:lineRule="auto"/>
        <w:rPr>
          <w:rFonts w:ascii="Arial" w:hAnsi="Arial" w:cs="Arial"/>
          <w:b/>
        </w:rPr>
      </w:pPr>
      <w:r w:rsidRPr="00EC53BE">
        <w:rPr>
          <w:rFonts w:ascii="Arial" w:hAnsi="Arial" w:cs="Arial"/>
          <w:b/>
        </w:rPr>
        <w:lastRenderedPageBreak/>
        <w:t>R</w:t>
      </w:r>
      <w:r w:rsidR="00BF27BC">
        <w:rPr>
          <w:rFonts w:ascii="Arial" w:hAnsi="Arial" w:cs="Arial"/>
          <w:b/>
        </w:rPr>
        <w:t>eferences</w:t>
      </w:r>
    </w:p>
    <w:p w14:paraId="5BE35539" w14:textId="77777777" w:rsidR="000D3274" w:rsidRPr="000D3274" w:rsidRDefault="00EC53BE" w:rsidP="000D3274">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bookmarkStart w:id="289" w:name="_ENREF_1"/>
      <w:r w:rsidR="000D3274" w:rsidRPr="000D3274">
        <w:t>1.</w:t>
      </w:r>
      <w:r w:rsidR="000D3274" w:rsidRPr="000D3274">
        <w:tab/>
        <w:t xml:space="preserve">Atkins, P. W.; Friedman, R. S., </w:t>
      </w:r>
      <w:r w:rsidR="000D3274" w:rsidRPr="000D3274">
        <w:rPr>
          <w:i/>
        </w:rPr>
        <w:t>Molecular Quantum Mechanics</w:t>
      </w:r>
      <w:r w:rsidR="000D3274" w:rsidRPr="000D3274">
        <w:t>. OUP Oxford: 2011.</w:t>
      </w:r>
      <w:bookmarkEnd w:id="289"/>
    </w:p>
    <w:p w14:paraId="7A831FB4" w14:textId="77777777" w:rsidR="000D3274" w:rsidRPr="000D3274" w:rsidRDefault="000D3274" w:rsidP="000D3274">
      <w:pPr>
        <w:pStyle w:val="EndNoteBibliography"/>
        <w:spacing w:after="0"/>
        <w:ind w:left="720" w:hanging="720"/>
      </w:pPr>
      <w:bookmarkStart w:id="290" w:name="_ENREF_2"/>
      <w:r w:rsidRPr="000D3274">
        <w:t>2.</w:t>
      </w:r>
      <w:r w:rsidRPr="000D3274">
        <w:tab/>
        <w:t xml:space="preserve">Ando, S., DFT Calculations on Refractive Index Dispersion of Fluoro-compounds in the DUV-UV-Visible Region. </w:t>
      </w:r>
      <w:r w:rsidRPr="000D3274">
        <w:rPr>
          <w:i/>
        </w:rPr>
        <w:t xml:space="preserve">Journal of Photopolymer Science and Technology </w:t>
      </w:r>
      <w:r w:rsidRPr="000D3274">
        <w:rPr>
          <w:b/>
        </w:rPr>
        <w:t>2006,</w:t>
      </w:r>
      <w:r w:rsidRPr="000D3274">
        <w:t xml:space="preserve"> </w:t>
      </w:r>
      <w:r w:rsidRPr="000D3274">
        <w:rPr>
          <w:i/>
        </w:rPr>
        <w:t>19</w:t>
      </w:r>
      <w:r w:rsidRPr="000D3274">
        <w:t xml:space="preserve"> (3), 351-360.</w:t>
      </w:r>
      <w:bookmarkEnd w:id="290"/>
    </w:p>
    <w:p w14:paraId="4E013E6E" w14:textId="77777777" w:rsidR="000D3274" w:rsidRPr="000D3274" w:rsidRDefault="000D3274" w:rsidP="000D3274">
      <w:pPr>
        <w:pStyle w:val="EndNoteBibliography"/>
        <w:spacing w:after="0"/>
        <w:ind w:left="720" w:hanging="720"/>
      </w:pPr>
      <w:bookmarkStart w:id="291" w:name="_ENREF_3"/>
      <w:r w:rsidRPr="000D3274">
        <w:t>3.</w:t>
      </w:r>
      <w:r w:rsidRPr="000D3274">
        <w:tab/>
        <w:t xml:space="preserve">Rocquefelte, X.; Goubin, F.; Koo, H.-J.; Whangbo, M.-H.; Jobic, S., Investigation of the origin of the empirical relationship between refractive index and density on the basis of first principles calculations for the refractive indices of various TiO2 phases. </w:t>
      </w:r>
      <w:r w:rsidRPr="000D3274">
        <w:rPr>
          <w:i/>
        </w:rPr>
        <w:t xml:space="preserve">Inorganic chemistry </w:t>
      </w:r>
      <w:r w:rsidRPr="000D3274">
        <w:rPr>
          <w:b/>
        </w:rPr>
        <w:t>2004,</w:t>
      </w:r>
      <w:r w:rsidRPr="000D3274">
        <w:t xml:space="preserve"> </w:t>
      </w:r>
      <w:r w:rsidRPr="000D3274">
        <w:rPr>
          <w:i/>
        </w:rPr>
        <w:t>43</w:t>
      </w:r>
      <w:r w:rsidRPr="000D3274">
        <w:t xml:space="preserve"> (7), 2246-2251.</w:t>
      </w:r>
      <w:bookmarkEnd w:id="291"/>
    </w:p>
    <w:p w14:paraId="4395BD40" w14:textId="77777777" w:rsidR="000D3274" w:rsidRPr="000D3274" w:rsidRDefault="000D3274" w:rsidP="000D3274">
      <w:pPr>
        <w:pStyle w:val="EndNoteBibliography"/>
        <w:spacing w:after="0"/>
        <w:ind w:left="720" w:hanging="720"/>
      </w:pPr>
      <w:bookmarkStart w:id="292" w:name="_ENREF_4"/>
      <w:r w:rsidRPr="000D3274">
        <w:t>4.</w:t>
      </w:r>
      <w:r w:rsidRPr="000D3274">
        <w:tab/>
        <w:t xml:space="preserve">Jensen, B.; Torabi, A., Quantum theory of the dispersion of the refractive index near the fundamental absorption edge in compound semiconductors. </w:t>
      </w:r>
      <w:r w:rsidRPr="000D3274">
        <w:rPr>
          <w:i/>
        </w:rPr>
        <w:t xml:space="preserve">Quantum Electronics, IEEE Journal of </w:t>
      </w:r>
      <w:r w:rsidRPr="000D3274">
        <w:rPr>
          <w:b/>
        </w:rPr>
        <w:t>1983,</w:t>
      </w:r>
      <w:r w:rsidRPr="000D3274">
        <w:t xml:space="preserve"> </w:t>
      </w:r>
      <w:r w:rsidRPr="000D3274">
        <w:rPr>
          <w:i/>
        </w:rPr>
        <w:t>19</w:t>
      </w:r>
      <w:r w:rsidRPr="000D3274">
        <w:t xml:space="preserve"> (3), 448-457.</w:t>
      </w:r>
      <w:bookmarkEnd w:id="292"/>
    </w:p>
    <w:p w14:paraId="7E65DFE8" w14:textId="77777777" w:rsidR="000D3274" w:rsidRPr="000D3274" w:rsidRDefault="000D3274" w:rsidP="000D3274">
      <w:pPr>
        <w:pStyle w:val="EndNoteBibliography"/>
        <w:spacing w:after="0"/>
        <w:ind w:left="720" w:hanging="720"/>
      </w:pPr>
      <w:bookmarkStart w:id="293" w:name="_ENREF_5"/>
      <w:r w:rsidRPr="000D3274">
        <w:t>5.</w:t>
      </w:r>
      <w:r w:rsidRPr="000D3274">
        <w:tab/>
        <w:t xml:space="preserve">Rabah, M.; Abbar, B.; Al-Douri, Y.; Bouhafs, B.; Sahraoui, B., Calculation of structural, optical and electronic properties of ZnS, ZnSe, MgS, MgSe and their quaternary alloy Mg&lt; sub&gt; 1− x&lt;/sub&gt; Zn&lt; sub&gt; x&lt;/sub&gt; S&lt; sub&gt; y&lt;/sub&gt; Se&lt; sub&gt; 1− y&lt;/sub&gt;. </w:t>
      </w:r>
      <w:r w:rsidRPr="000D3274">
        <w:rPr>
          <w:i/>
        </w:rPr>
        <w:t xml:space="preserve">Materials Science and Engineering: B </w:t>
      </w:r>
      <w:r w:rsidRPr="000D3274">
        <w:rPr>
          <w:b/>
        </w:rPr>
        <w:t>2003,</w:t>
      </w:r>
      <w:r w:rsidRPr="000D3274">
        <w:t xml:space="preserve"> </w:t>
      </w:r>
      <w:r w:rsidRPr="000D3274">
        <w:rPr>
          <w:i/>
        </w:rPr>
        <w:t>100</w:t>
      </w:r>
      <w:r w:rsidRPr="000D3274">
        <w:t xml:space="preserve"> (2), 163-171.</w:t>
      </w:r>
      <w:bookmarkEnd w:id="293"/>
    </w:p>
    <w:p w14:paraId="3CB957F9" w14:textId="77777777" w:rsidR="000D3274" w:rsidRPr="000D3274" w:rsidRDefault="000D3274" w:rsidP="000D3274">
      <w:pPr>
        <w:pStyle w:val="EndNoteBibliography"/>
        <w:spacing w:after="0"/>
        <w:ind w:left="720" w:hanging="720"/>
      </w:pPr>
      <w:bookmarkStart w:id="294" w:name="_ENREF_6"/>
      <w:r w:rsidRPr="000D3274">
        <w:t>6.</w:t>
      </w:r>
      <w:r w:rsidRPr="000D3274">
        <w:tab/>
        <w:t xml:space="preserve">Amrani, B.; Benmessabih, T.; Tahiri, M.; Chiboub, I.; Hiadsi, S.; Hamdache, F., First principles study of structural, elastic, electronic and optical properties of CuCl, CuBr and CuI compounds under hydrostatic pressure. </w:t>
      </w:r>
      <w:r w:rsidRPr="000D3274">
        <w:rPr>
          <w:i/>
        </w:rPr>
        <w:t xml:space="preserve">Physica B: Condensed Matter </w:t>
      </w:r>
      <w:r w:rsidRPr="000D3274">
        <w:rPr>
          <w:b/>
        </w:rPr>
        <w:t>2006,</w:t>
      </w:r>
      <w:r w:rsidRPr="000D3274">
        <w:t xml:space="preserve"> </w:t>
      </w:r>
      <w:r w:rsidRPr="000D3274">
        <w:rPr>
          <w:i/>
        </w:rPr>
        <w:t>381</w:t>
      </w:r>
      <w:r w:rsidRPr="000D3274">
        <w:t xml:space="preserve"> (1), 179-186.</w:t>
      </w:r>
      <w:bookmarkEnd w:id="294"/>
    </w:p>
    <w:p w14:paraId="2D97FEE5" w14:textId="77777777" w:rsidR="000D3274" w:rsidRPr="000D3274" w:rsidRDefault="000D3274" w:rsidP="000D3274">
      <w:pPr>
        <w:pStyle w:val="EndNoteBibliography"/>
        <w:spacing w:after="0"/>
        <w:ind w:left="720" w:hanging="720"/>
      </w:pPr>
      <w:bookmarkStart w:id="295" w:name="_ENREF_7"/>
      <w:r w:rsidRPr="000D3274">
        <w:t>7.</w:t>
      </w:r>
      <w:r w:rsidRPr="000D3274">
        <w:tab/>
        <w:t xml:space="preserve">Reshak, A. H.; Khan, W., Electronic structure, optical and thermoelectric transport properties of layered polyanionic hydrosulfate LiFeSO4OH: Electrode for Li-ion batteries. </w:t>
      </w:r>
      <w:r w:rsidRPr="000D3274">
        <w:rPr>
          <w:i/>
        </w:rPr>
        <w:t xml:space="preserve">Journal of Alloys and Compounds </w:t>
      </w:r>
      <w:r w:rsidRPr="000D3274">
        <w:rPr>
          <w:b/>
        </w:rPr>
        <w:t>2014,</w:t>
      </w:r>
      <w:r w:rsidRPr="000D3274">
        <w:t xml:space="preserve"> </w:t>
      </w:r>
      <w:r w:rsidRPr="000D3274">
        <w:rPr>
          <w:i/>
        </w:rPr>
        <w:t>591</w:t>
      </w:r>
      <w:r w:rsidRPr="000D3274">
        <w:t>, 362-369.</w:t>
      </w:r>
      <w:bookmarkEnd w:id="295"/>
    </w:p>
    <w:p w14:paraId="0AD571D5" w14:textId="77777777" w:rsidR="000D3274" w:rsidRPr="000D3274" w:rsidRDefault="000D3274" w:rsidP="000D3274">
      <w:pPr>
        <w:pStyle w:val="EndNoteBibliography"/>
        <w:spacing w:after="0"/>
        <w:ind w:left="720" w:hanging="720"/>
      </w:pPr>
      <w:bookmarkStart w:id="296" w:name="_ENREF_8"/>
      <w:r w:rsidRPr="000D3274">
        <w:t>8.</w:t>
      </w:r>
      <w:r w:rsidRPr="000D3274">
        <w:tab/>
        <w:t xml:space="preserve">Azam, S.; Reshak, A. H., Electronic Structure of 1,3-dicarbomethoxy4,6-benzenedicarboxylic acid: Density Functional Approach. </w:t>
      </w:r>
      <w:r w:rsidRPr="000D3274">
        <w:rPr>
          <w:i/>
        </w:rPr>
        <w:t xml:space="preserve">International Journal of Electrochemical Science </w:t>
      </w:r>
      <w:r w:rsidRPr="000D3274">
        <w:rPr>
          <w:b/>
        </w:rPr>
        <w:t>2013,</w:t>
      </w:r>
      <w:r w:rsidRPr="000D3274">
        <w:t xml:space="preserve"> </w:t>
      </w:r>
      <w:r w:rsidRPr="000D3274">
        <w:rPr>
          <w:i/>
        </w:rPr>
        <w:t>8</w:t>
      </w:r>
      <w:r w:rsidRPr="000D3274">
        <w:t xml:space="preserve"> (8), 10359-10375.</w:t>
      </w:r>
      <w:bookmarkEnd w:id="296"/>
    </w:p>
    <w:p w14:paraId="7D475FD6" w14:textId="77777777" w:rsidR="000D3274" w:rsidRPr="000D3274" w:rsidRDefault="000D3274" w:rsidP="000D3274">
      <w:pPr>
        <w:pStyle w:val="EndNoteBibliography"/>
        <w:spacing w:after="0"/>
        <w:ind w:left="720" w:hanging="720"/>
      </w:pPr>
      <w:bookmarkStart w:id="297" w:name="_ENREF_9"/>
      <w:r w:rsidRPr="000D3274">
        <w:t>9.</w:t>
      </w:r>
      <w:r w:rsidRPr="000D3274">
        <w:tab/>
        <w:t xml:space="preserve">Ksianzou, V.; Velagapudi, R. K.; Grimm, B.; Schrader, S., Polarization-dependent optical characterization of poly(phenylquinoxaline) thin films. </w:t>
      </w:r>
      <w:r w:rsidRPr="000D3274">
        <w:rPr>
          <w:i/>
        </w:rPr>
        <w:t xml:space="preserve">Journal of Applied Physics </w:t>
      </w:r>
      <w:r w:rsidRPr="000D3274">
        <w:rPr>
          <w:b/>
        </w:rPr>
        <w:t>2006,</w:t>
      </w:r>
      <w:r w:rsidRPr="000D3274">
        <w:t xml:space="preserve"> </w:t>
      </w:r>
      <w:r w:rsidRPr="000D3274">
        <w:rPr>
          <w:i/>
        </w:rPr>
        <w:t>100</w:t>
      </w:r>
      <w:r w:rsidRPr="000D3274">
        <w:t xml:space="preserve"> (6).</w:t>
      </w:r>
      <w:bookmarkEnd w:id="297"/>
    </w:p>
    <w:p w14:paraId="0C4AD404" w14:textId="77777777" w:rsidR="000D3274" w:rsidRPr="000D3274" w:rsidRDefault="000D3274" w:rsidP="000D3274">
      <w:pPr>
        <w:pStyle w:val="EndNoteBibliography"/>
        <w:spacing w:after="0"/>
        <w:ind w:left="720" w:hanging="720"/>
      </w:pPr>
      <w:bookmarkStart w:id="298" w:name="_ENREF_10"/>
      <w:r w:rsidRPr="000D3274">
        <w:t>10.</w:t>
      </w:r>
      <w:r w:rsidRPr="000D3274">
        <w:tab/>
        <w:t xml:space="preserve">Zeinalipour-Yazdi, C. D.; Pullman, D. P., Quantitative structure - Property relationships for longitudinal, transverse, and molecular static polarizabilities in polyynes. </w:t>
      </w:r>
      <w:r w:rsidRPr="000D3274">
        <w:rPr>
          <w:i/>
        </w:rPr>
        <w:t xml:space="preserve">Journal of Physical Chemistry B </w:t>
      </w:r>
      <w:r w:rsidRPr="000D3274">
        <w:rPr>
          <w:b/>
        </w:rPr>
        <w:t>2008,</w:t>
      </w:r>
      <w:r w:rsidRPr="000D3274">
        <w:t xml:space="preserve"> </w:t>
      </w:r>
      <w:r w:rsidRPr="000D3274">
        <w:rPr>
          <w:i/>
        </w:rPr>
        <w:t>112</w:t>
      </w:r>
      <w:r w:rsidRPr="000D3274">
        <w:t xml:space="preserve"> (25), 7377-7386.</w:t>
      </w:r>
      <w:bookmarkEnd w:id="298"/>
    </w:p>
    <w:p w14:paraId="26DE6065" w14:textId="77777777" w:rsidR="000D3274" w:rsidRPr="000D3274" w:rsidRDefault="000D3274" w:rsidP="000D3274">
      <w:pPr>
        <w:pStyle w:val="EndNoteBibliography"/>
        <w:spacing w:after="0"/>
        <w:ind w:left="720" w:hanging="720"/>
      </w:pPr>
      <w:bookmarkStart w:id="299" w:name="_ENREF_11"/>
      <w:r w:rsidRPr="000D3274">
        <w:t>11.</w:t>
      </w:r>
      <w:r w:rsidRPr="000D3274">
        <w:tab/>
        <w:t xml:space="preserve">Yu, X. L.; Yi, B.; Wang, X. Y., Prediction of refractive index of vinyl polymers by using density functional theory. </w:t>
      </w:r>
      <w:r w:rsidRPr="000D3274">
        <w:rPr>
          <w:i/>
        </w:rPr>
        <w:t xml:space="preserve">Journal of Computational Chemistry </w:t>
      </w:r>
      <w:r w:rsidRPr="000D3274">
        <w:rPr>
          <w:b/>
        </w:rPr>
        <w:t>2007,</w:t>
      </w:r>
      <w:r w:rsidRPr="000D3274">
        <w:t xml:space="preserve"> </w:t>
      </w:r>
      <w:r w:rsidRPr="000D3274">
        <w:rPr>
          <w:i/>
        </w:rPr>
        <w:t>28</w:t>
      </w:r>
      <w:r w:rsidRPr="000D3274">
        <w:t xml:space="preserve"> (14), 2336-2341.</w:t>
      </w:r>
      <w:bookmarkEnd w:id="299"/>
    </w:p>
    <w:p w14:paraId="113D0DC5" w14:textId="77777777" w:rsidR="000D3274" w:rsidRPr="000D3274" w:rsidRDefault="000D3274" w:rsidP="000D3274">
      <w:pPr>
        <w:pStyle w:val="EndNoteBibliography"/>
        <w:spacing w:after="0"/>
        <w:ind w:left="720" w:hanging="720"/>
      </w:pPr>
      <w:bookmarkStart w:id="300" w:name="_ENREF_12"/>
      <w:r w:rsidRPr="000D3274">
        <w:t>12.</w:t>
      </w:r>
      <w:r w:rsidRPr="000D3274">
        <w:tab/>
        <w:t xml:space="preserve">Rowan, C. K.; Paci, I., Optical Properties of Ag/Polyvinylidene Fluoride Nanocomposites: A Theoretical Study. </w:t>
      </w:r>
      <w:r w:rsidRPr="000D3274">
        <w:rPr>
          <w:i/>
        </w:rPr>
        <w:t xml:space="preserve">Journal of Physical Chemistry C </w:t>
      </w:r>
      <w:r w:rsidRPr="000D3274">
        <w:rPr>
          <w:b/>
        </w:rPr>
        <w:t>2011,</w:t>
      </w:r>
      <w:r w:rsidRPr="000D3274">
        <w:t xml:space="preserve"> </w:t>
      </w:r>
      <w:r w:rsidRPr="000D3274">
        <w:rPr>
          <w:i/>
        </w:rPr>
        <w:t>115</w:t>
      </w:r>
      <w:r w:rsidRPr="000D3274">
        <w:t xml:space="preserve"> (16), 8316-8324.</w:t>
      </w:r>
      <w:bookmarkEnd w:id="300"/>
    </w:p>
    <w:p w14:paraId="1020969B" w14:textId="77777777" w:rsidR="000D3274" w:rsidRPr="000D3274" w:rsidRDefault="000D3274" w:rsidP="000D3274">
      <w:pPr>
        <w:pStyle w:val="EndNoteBibliography"/>
        <w:spacing w:after="0"/>
        <w:ind w:left="720" w:hanging="720"/>
      </w:pPr>
      <w:bookmarkStart w:id="301" w:name="_ENREF_13"/>
      <w:r w:rsidRPr="000D3274">
        <w:t>13.</w:t>
      </w:r>
      <w:r w:rsidRPr="000D3274">
        <w:tab/>
        <w:t xml:space="preserve">Lenz, A.; Kariis, H.; Pohl, A.; Persson, P.; Ojamae, L., The electronic structure and reflectivity of PEDOT:PSS from density functional theory. </w:t>
      </w:r>
      <w:r w:rsidRPr="000D3274">
        <w:rPr>
          <w:i/>
        </w:rPr>
        <w:t xml:space="preserve">Chemical Physics </w:t>
      </w:r>
      <w:r w:rsidRPr="000D3274">
        <w:rPr>
          <w:b/>
        </w:rPr>
        <w:t>2011,</w:t>
      </w:r>
      <w:r w:rsidRPr="000D3274">
        <w:t xml:space="preserve"> </w:t>
      </w:r>
      <w:r w:rsidRPr="000D3274">
        <w:rPr>
          <w:i/>
        </w:rPr>
        <w:t>384</w:t>
      </w:r>
      <w:r w:rsidRPr="000D3274">
        <w:t xml:space="preserve"> (1-3), 44-51.</w:t>
      </w:r>
      <w:bookmarkEnd w:id="301"/>
    </w:p>
    <w:p w14:paraId="282FE672" w14:textId="77777777" w:rsidR="000D3274" w:rsidRPr="000D3274" w:rsidRDefault="000D3274" w:rsidP="000D3274">
      <w:pPr>
        <w:pStyle w:val="EndNoteBibliography"/>
        <w:spacing w:after="0"/>
        <w:ind w:left="720" w:hanging="720"/>
      </w:pPr>
      <w:bookmarkStart w:id="302" w:name="_ENREF_14"/>
      <w:r w:rsidRPr="000D3274">
        <w:t>14.</w:t>
      </w:r>
      <w:r w:rsidRPr="000D3274">
        <w:tab/>
        <w:t xml:space="preserve">Lee, S.; Park, S. S., Dielectric Properties of Organic Solvents from Non-Polarizable Molecular Dynamics Simulation with Electronic Continuum Model and Density Functional Theory. </w:t>
      </w:r>
      <w:r w:rsidRPr="000D3274">
        <w:rPr>
          <w:i/>
        </w:rPr>
        <w:t xml:space="preserve">Journal of Physical Chemistry B </w:t>
      </w:r>
      <w:r w:rsidRPr="000D3274">
        <w:rPr>
          <w:b/>
        </w:rPr>
        <w:t>2011,</w:t>
      </w:r>
      <w:r w:rsidRPr="000D3274">
        <w:t xml:space="preserve"> </w:t>
      </w:r>
      <w:r w:rsidRPr="000D3274">
        <w:rPr>
          <w:i/>
        </w:rPr>
        <w:t>115</w:t>
      </w:r>
      <w:r w:rsidRPr="000D3274">
        <w:t xml:space="preserve"> (43), 12571-12576.</w:t>
      </w:r>
      <w:bookmarkEnd w:id="302"/>
    </w:p>
    <w:p w14:paraId="1DEF0980" w14:textId="77777777" w:rsidR="000D3274" w:rsidRPr="000D3274" w:rsidRDefault="000D3274" w:rsidP="000D3274">
      <w:pPr>
        <w:pStyle w:val="EndNoteBibliography"/>
        <w:spacing w:after="0"/>
        <w:ind w:left="720" w:hanging="720"/>
      </w:pPr>
      <w:bookmarkStart w:id="303" w:name="_ENREF_15"/>
      <w:r w:rsidRPr="000D3274">
        <w:t>15.</w:t>
      </w:r>
      <w:r w:rsidRPr="000D3274">
        <w:tab/>
        <w:t xml:space="preserve">Azim-Araghi, M. E.; Baedi, J.; Goodarzi, L. M., Electrical and optical properties of an organic semiconductor metal-free phthalocyanine (C32H18N8). </w:t>
      </w:r>
      <w:r w:rsidRPr="000D3274">
        <w:rPr>
          <w:i/>
        </w:rPr>
        <w:t xml:space="preserve">European Physical Journal-Applied Physics </w:t>
      </w:r>
      <w:r w:rsidRPr="000D3274">
        <w:rPr>
          <w:b/>
        </w:rPr>
        <w:t>2012,</w:t>
      </w:r>
      <w:r w:rsidRPr="000D3274">
        <w:t xml:space="preserve"> </w:t>
      </w:r>
      <w:r w:rsidRPr="000D3274">
        <w:rPr>
          <w:i/>
        </w:rPr>
        <w:t>58</w:t>
      </w:r>
      <w:r w:rsidRPr="000D3274">
        <w:t xml:space="preserve"> (3).</w:t>
      </w:r>
      <w:bookmarkEnd w:id="303"/>
    </w:p>
    <w:p w14:paraId="6E29F22C" w14:textId="77777777" w:rsidR="000D3274" w:rsidRPr="000D3274" w:rsidRDefault="000D3274" w:rsidP="000D3274">
      <w:pPr>
        <w:pStyle w:val="EndNoteBibliography"/>
        <w:spacing w:after="0"/>
        <w:ind w:left="720" w:hanging="720"/>
      </w:pPr>
      <w:bookmarkStart w:id="304" w:name="_ENREF_16"/>
      <w:r w:rsidRPr="000D3274">
        <w:t>16.</w:t>
      </w:r>
      <w:r w:rsidRPr="000D3274">
        <w:tab/>
        <w:t xml:space="preserve">Park, S. S.; Lee, S.; Bae, J. Y.; Hagelberg, F., Refractive indices of liquid-forming organic compounds by density functional theory. </w:t>
      </w:r>
      <w:r w:rsidRPr="000D3274">
        <w:rPr>
          <w:i/>
        </w:rPr>
        <w:t xml:space="preserve">Chemical Physics Letters </w:t>
      </w:r>
      <w:r w:rsidRPr="000D3274">
        <w:rPr>
          <w:b/>
        </w:rPr>
        <w:t>2011,</w:t>
      </w:r>
      <w:r w:rsidRPr="000D3274">
        <w:t xml:space="preserve"> </w:t>
      </w:r>
      <w:r w:rsidRPr="000D3274">
        <w:rPr>
          <w:i/>
        </w:rPr>
        <w:t>511</w:t>
      </w:r>
      <w:r w:rsidRPr="000D3274">
        <w:t xml:space="preserve"> (4-6), 466-470.</w:t>
      </w:r>
      <w:bookmarkEnd w:id="304"/>
    </w:p>
    <w:p w14:paraId="291E8BF0" w14:textId="77777777" w:rsidR="000D3274" w:rsidRPr="000D3274" w:rsidRDefault="000D3274" w:rsidP="000D3274">
      <w:pPr>
        <w:pStyle w:val="EndNoteBibliography"/>
        <w:spacing w:after="0"/>
        <w:ind w:left="720" w:hanging="720"/>
      </w:pPr>
      <w:bookmarkStart w:id="305" w:name="_ENREF_17"/>
      <w:r w:rsidRPr="000D3274">
        <w:t>17.</w:t>
      </w:r>
      <w:r w:rsidRPr="000D3274">
        <w:tab/>
        <w:t xml:space="preserve">Isborn, C. M.; Leclercq, A.; Vila, F. D.; Dalton, L. R.; Brédas, J. L.; Eichinger, B. E.; Robinson, B. H., Comparison of Static First Hyperpolarizabilities Calculated with Various Quantum Mechanical Methods. </w:t>
      </w:r>
      <w:r w:rsidRPr="000D3274">
        <w:rPr>
          <w:i/>
        </w:rPr>
        <w:t xml:space="preserve">The Journal of Physical Chemistry A </w:t>
      </w:r>
      <w:r w:rsidRPr="000D3274">
        <w:rPr>
          <w:b/>
        </w:rPr>
        <w:t>2007,</w:t>
      </w:r>
      <w:r w:rsidRPr="000D3274">
        <w:t xml:space="preserve"> </w:t>
      </w:r>
      <w:r w:rsidRPr="000D3274">
        <w:rPr>
          <w:i/>
        </w:rPr>
        <w:t>111</w:t>
      </w:r>
      <w:r w:rsidRPr="000D3274">
        <w:t xml:space="preserve"> (7), 1319-1327.</w:t>
      </w:r>
      <w:bookmarkEnd w:id="305"/>
    </w:p>
    <w:p w14:paraId="25D54545" w14:textId="77777777" w:rsidR="000D3274" w:rsidRPr="000D3274" w:rsidRDefault="000D3274" w:rsidP="000D3274">
      <w:pPr>
        <w:pStyle w:val="EndNoteBibliography"/>
        <w:spacing w:after="0"/>
        <w:ind w:left="720" w:hanging="720"/>
      </w:pPr>
      <w:bookmarkStart w:id="306" w:name="_ENREF_18"/>
      <w:r w:rsidRPr="000D3274">
        <w:lastRenderedPageBreak/>
        <w:t>18.</w:t>
      </w:r>
      <w:r w:rsidRPr="000D3274">
        <w:tab/>
        <w:t xml:space="preserve">Robello, D. R., Moderately high refractive index, low optical dispersion polymers with pendant diamondoids. </w:t>
      </w:r>
      <w:r w:rsidRPr="000D3274">
        <w:rPr>
          <w:i/>
        </w:rPr>
        <w:t xml:space="preserve">Journal of Applied Polymer Science </w:t>
      </w:r>
      <w:r w:rsidRPr="000D3274">
        <w:rPr>
          <w:b/>
        </w:rPr>
        <w:t>2013,</w:t>
      </w:r>
      <w:r w:rsidRPr="000D3274">
        <w:t xml:space="preserve"> </w:t>
      </w:r>
      <w:r w:rsidRPr="000D3274">
        <w:rPr>
          <w:i/>
        </w:rPr>
        <w:t>127</w:t>
      </w:r>
      <w:r w:rsidRPr="000D3274">
        <w:t xml:space="preserve"> (1), 96-103.</w:t>
      </w:r>
      <w:bookmarkEnd w:id="306"/>
    </w:p>
    <w:p w14:paraId="06AA5842" w14:textId="77777777" w:rsidR="000D3274" w:rsidRPr="000D3274" w:rsidRDefault="000D3274" w:rsidP="000D3274">
      <w:pPr>
        <w:pStyle w:val="EndNoteBibliography"/>
        <w:spacing w:after="0"/>
        <w:ind w:left="720" w:hanging="720"/>
      </w:pPr>
      <w:bookmarkStart w:id="307" w:name="_ENREF_19"/>
      <w:r w:rsidRPr="000D3274">
        <w:t>19.</w:t>
      </w:r>
      <w:r w:rsidRPr="000D3274">
        <w:tab/>
        <w:t xml:space="preserve">Rao, Z. F.; Zhou, R. F., Band structure and optical properties of amber studied by first principles. </w:t>
      </w:r>
      <w:r w:rsidRPr="000D3274">
        <w:rPr>
          <w:i/>
        </w:rPr>
        <w:t xml:space="preserve">Physica B-Condensed Matter </w:t>
      </w:r>
      <w:r w:rsidRPr="000D3274">
        <w:rPr>
          <w:b/>
        </w:rPr>
        <w:t>2013,</w:t>
      </w:r>
      <w:r w:rsidRPr="000D3274">
        <w:t xml:space="preserve"> </w:t>
      </w:r>
      <w:r w:rsidRPr="000D3274">
        <w:rPr>
          <w:i/>
        </w:rPr>
        <w:t>412</w:t>
      </w:r>
      <w:r w:rsidRPr="000D3274">
        <w:t>, 32-35.</w:t>
      </w:r>
      <w:bookmarkEnd w:id="307"/>
    </w:p>
    <w:p w14:paraId="62BD1342" w14:textId="77777777" w:rsidR="000D3274" w:rsidRPr="000D3274" w:rsidRDefault="000D3274" w:rsidP="000D3274">
      <w:pPr>
        <w:pStyle w:val="EndNoteBibliography"/>
        <w:spacing w:after="0"/>
        <w:ind w:left="720" w:hanging="720"/>
      </w:pPr>
      <w:bookmarkStart w:id="308" w:name="_ENREF_20"/>
      <w:r w:rsidRPr="000D3274">
        <w:t>20.</w:t>
      </w:r>
      <w:r w:rsidRPr="000D3274">
        <w:tab/>
        <w:t xml:space="preserve">Baev, A.; Samoc, M.; Prasad, P. N.; Krykunov, M.; Autschbach, J., A quantum chemical approach to the design of chiral negative index materials. </w:t>
      </w:r>
      <w:r w:rsidRPr="000D3274">
        <w:rPr>
          <w:i/>
        </w:rPr>
        <w:t xml:space="preserve">Optics Express </w:t>
      </w:r>
      <w:r w:rsidRPr="000D3274">
        <w:rPr>
          <w:b/>
        </w:rPr>
        <w:t>2007,</w:t>
      </w:r>
      <w:r w:rsidRPr="000D3274">
        <w:t xml:space="preserve"> </w:t>
      </w:r>
      <w:r w:rsidRPr="000D3274">
        <w:rPr>
          <w:i/>
        </w:rPr>
        <w:t>15</w:t>
      </w:r>
      <w:r w:rsidRPr="000D3274">
        <w:t xml:space="preserve"> (9), 5730-5741.</w:t>
      </w:r>
      <w:bookmarkEnd w:id="308"/>
    </w:p>
    <w:p w14:paraId="1ADC72C5" w14:textId="77777777" w:rsidR="000D3274" w:rsidRPr="000D3274" w:rsidRDefault="000D3274" w:rsidP="000D3274">
      <w:pPr>
        <w:pStyle w:val="EndNoteBibliography"/>
        <w:spacing w:after="0"/>
        <w:ind w:left="720" w:hanging="720"/>
      </w:pPr>
      <w:bookmarkStart w:id="309" w:name="_ENREF_21"/>
      <w:r w:rsidRPr="000D3274">
        <w:t>21.</w:t>
      </w:r>
      <w:r w:rsidRPr="000D3274">
        <w:tab/>
        <w:t xml:space="preserve">Liu, W. Q.; Yi, P. G.; Tang, Z. L., QSPR models for various properties of polymethacrylates based on quantum chemical descriptors. </w:t>
      </w:r>
      <w:r w:rsidRPr="000D3274">
        <w:rPr>
          <w:i/>
        </w:rPr>
        <w:t xml:space="preserve">Qsar &amp; Combinatorial Science </w:t>
      </w:r>
      <w:r w:rsidRPr="000D3274">
        <w:rPr>
          <w:b/>
        </w:rPr>
        <w:t>2006,</w:t>
      </w:r>
      <w:r w:rsidRPr="000D3274">
        <w:t xml:space="preserve"> </w:t>
      </w:r>
      <w:r w:rsidRPr="000D3274">
        <w:rPr>
          <w:i/>
        </w:rPr>
        <w:t>25</w:t>
      </w:r>
      <w:r w:rsidRPr="000D3274">
        <w:t xml:space="preserve"> (10), 936-943.</w:t>
      </w:r>
      <w:bookmarkEnd w:id="309"/>
    </w:p>
    <w:p w14:paraId="2231D925" w14:textId="77777777" w:rsidR="000D3274" w:rsidRPr="000D3274" w:rsidRDefault="000D3274" w:rsidP="000D3274">
      <w:pPr>
        <w:pStyle w:val="EndNoteBibliography"/>
        <w:spacing w:after="0"/>
        <w:ind w:left="720" w:hanging="720"/>
      </w:pPr>
      <w:bookmarkStart w:id="310" w:name="_ENREF_22"/>
      <w:r w:rsidRPr="000D3274">
        <w:t>22.</w:t>
      </w:r>
      <w:r w:rsidRPr="000D3274">
        <w:tab/>
        <w:t xml:space="preserve">Holder, A. J.; Ye, L.; Eick, J. D.; Chappelow, C. C., A quantum-mechanical QSAR model to predict the refractive index of polymer matrices. </w:t>
      </w:r>
      <w:r w:rsidRPr="000D3274">
        <w:rPr>
          <w:i/>
        </w:rPr>
        <w:t xml:space="preserve">Qsar &amp; Combinatorial Science </w:t>
      </w:r>
      <w:r w:rsidRPr="000D3274">
        <w:rPr>
          <w:b/>
        </w:rPr>
        <w:t>2006,</w:t>
      </w:r>
      <w:r w:rsidRPr="000D3274">
        <w:t xml:space="preserve"> </w:t>
      </w:r>
      <w:r w:rsidRPr="000D3274">
        <w:rPr>
          <w:i/>
        </w:rPr>
        <w:t>25</w:t>
      </w:r>
      <w:r w:rsidRPr="000D3274">
        <w:t xml:space="preserve"> (10), 905-911.</w:t>
      </w:r>
      <w:bookmarkEnd w:id="310"/>
    </w:p>
    <w:p w14:paraId="1E89B2DE" w14:textId="77777777" w:rsidR="000D3274" w:rsidRPr="000D3274" w:rsidRDefault="000D3274" w:rsidP="000D3274">
      <w:pPr>
        <w:pStyle w:val="EndNoteBibliography"/>
        <w:ind w:left="720" w:hanging="720"/>
      </w:pPr>
      <w:bookmarkStart w:id="311" w:name="_ENREF_23"/>
      <w:r w:rsidRPr="000D3274">
        <w:t>23.</w:t>
      </w:r>
      <w:r w:rsidRPr="000D3274">
        <w:tab/>
        <w:t xml:space="preserve">Ortyl, E.; Kucharski, S., Refractive index modulation in polymeric photochromic films. </w:t>
      </w:r>
      <w:r w:rsidRPr="000D3274">
        <w:rPr>
          <w:i/>
        </w:rPr>
        <w:t xml:space="preserve">Central European Journal of Chemistry </w:t>
      </w:r>
      <w:r w:rsidRPr="000D3274">
        <w:rPr>
          <w:b/>
        </w:rPr>
        <w:t>2003,</w:t>
      </w:r>
      <w:r w:rsidRPr="000D3274">
        <w:t xml:space="preserve"> </w:t>
      </w:r>
      <w:r w:rsidRPr="000D3274">
        <w:rPr>
          <w:i/>
        </w:rPr>
        <w:t>1</w:t>
      </w:r>
      <w:r w:rsidRPr="000D3274">
        <w:t xml:space="preserve"> (2), 137-159.</w:t>
      </w:r>
      <w:bookmarkEnd w:id="311"/>
    </w:p>
    <w:p w14:paraId="385F15B0" w14:textId="3753A264" w:rsidR="00BC71CD" w:rsidRPr="00EC53BE" w:rsidRDefault="00EC53BE" w:rsidP="009F5AFD">
      <w:pPr>
        <w:spacing w:line="360" w:lineRule="auto"/>
        <w:rPr>
          <w:rFonts w:ascii="Arial" w:hAnsi="Arial" w:cs="Arial"/>
        </w:rPr>
      </w:pPr>
      <w:r>
        <w:rPr>
          <w:rFonts w:ascii="Arial" w:hAnsi="Arial" w:cs="Arial"/>
        </w:rPr>
        <w:fldChar w:fldCharType="end"/>
      </w:r>
    </w:p>
    <w:sectPr w:rsidR="00BC71CD" w:rsidRPr="00EC53B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C1366" w14:textId="77777777" w:rsidR="00761191" w:rsidRDefault="00761191" w:rsidP="009F5AFD">
      <w:pPr>
        <w:spacing w:after="0" w:line="240" w:lineRule="auto"/>
      </w:pPr>
      <w:r>
        <w:separator/>
      </w:r>
    </w:p>
  </w:endnote>
  <w:endnote w:type="continuationSeparator" w:id="0">
    <w:p w14:paraId="7011D9F3" w14:textId="77777777" w:rsidR="00761191" w:rsidRDefault="00761191" w:rsidP="009F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124765"/>
      <w:docPartObj>
        <w:docPartGallery w:val="Page Numbers (Bottom of Page)"/>
        <w:docPartUnique/>
      </w:docPartObj>
    </w:sdtPr>
    <w:sdtEndPr>
      <w:rPr>
        <w:noProof/>
      </w:rPr>
    </w:sdtEndPr>
    <w:sdtContent>
      <w:p w14:paraId="56F0CFFE" w14:textId="08B5ED43" w:rsidR="00A00F92" w:rsidRDefault="00A00F92">
        <w:pPr>
          <w:pStyle w:val="Footer"/>
          <w:jc w:val="center"/>
        </w:pPr>
        <w:r>
          <w:fldChar w:fldCharType="begin"/>
        </w:r>
        <w:r>
          <w:instrText xml:space="preserve"> PAGE   \* MERGEFORMAT </w:instrText>
        </w:r>
        <w:r>
          <w:fldChar w:fldCharType="separate"/>
        </w:r>
        <w:r w:rsidR="00221201">
          <w:rPr>
            <w:noProof/>
          </w:rPr>
          <w:t>13</w:t>
        </w:r>
        <w:r>
          <w:rPr>
            <w:noProof/>
          </w:rPr>
          <w:fldChar w:fldCharType="end"/>
        </w:r>
      </w:p>
    </w:sdtContent>
  </w:sdt>
  <w:p w14:paraId="2240EC3C" w14:textId="77777777" w:rsidR="00A00F92" w:rsidRDefault="00A00F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3C8E5" w14:textId="77777777" w:rsidR="00761191" w:rsidRDefault="00761191" w:rsidP="009F5AFD">
      <w:pPr>
        <w:spacing w:after="0" w:line="240" w:lineRule="auto"/>
      </w:pPr>
      <w:r>
        <w:separator/>
      </w:r>
    </w:p>
  </w:footnote>
  <w:footnote w:type="continuationSeparator" w:id="0">
    <w:p w14:paraId="3E51EEE2" w14:textId="77777777" w:rsidR="00761191" w:rsidRDefault="00761191" w:rsidP="009F5A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d0xdwpa0vap2se9td55drtqssttxaw0dz0p&quot;&gt;RI Modeling&lt;record-ids&gt;&lt;item&gt;4&lt;/item&gt;&lt;item&gt;24&lt;/item&gt;&lt;item&gt;61&lt;/item&gt;&lt;item&gt;63&lt;/item&gt;&lt;item&gt;66&lt;/item&gt;&lt;item&gt;68&lt;/item&gt;&lt;item&gt;70&lt;/item&gt;&lt;item&gt;71&lt;/item&gt;&lt;item&gt;78&lt;/item&gt;&lt;item&gt;79&lt;/item&gt;&lt;item&gt;80&lt;/item&gt;&lt;item&gt;303&lt;/item&gt;&lt;item&gt;313&lt;/item&gt;&lt;item&gt;314&lt;/item&gt;&lt;item&gt;334&lt;/item&gt;&lt;item&gt;620&lt;/item&gt;&lt;item&gt;637&lt;/item&gt;&lt;item&gt;745&lt;/item&gt;&lt;item&gt;746&lt;/item&gt;&lt;item&gt;747&lt;/item&gt;&lt;item&gt;748&lt;/item&gt;&lt;item&gt;749&lt;/item&gt;&lt;item&gt;750&lt;/item&gt;&lt;/record-ids&gt;&lt;/item&gt;&lt;/Libraries&gt;"/>
  </w:docVars>
  <w:rsids>
    <w:rsidRoot w:val="003821D2"/>
    <w:rsid w:val="0000669E"/>
    <w:rsid w:val="0005095B"/>
    <w:rsid w:val="00057988"/>
    <w:rsid w:val="00062B26"/>
    <w:rsid w:val="0009009C"/>
    <w:rsid w:val="00092BE0"/>
    <w:rsid w:val="000976B2"/>
    <w:rsid w:val="000A0F0C"/>
    <w:rsid w:val="000C30F2"/>
    <w:rsid w:val="000C3AC7"/>
    <w:rsid w:val="000D3274"/>
    <w:rsid w:val="000E0782"/>
    <w:rsid w:val="000E3491"/>
    <w:rsid w:val="0013094F"/>
    <w:rsid w:val="001939CC"/>
    <w:rsid w:val="001A1BE2"/>
    <w:rsid w:val="001C60A1"/>
    <w:rsid w:val="00206677"/>
    <w:rsid w:val="00221201"/>
    <w:rsid w:val="00224A75"/>
    <w:rsid w:val="002335D1"/>
    <w:rsid w:val="002369A2"/>
    <w:rsid w:val="0029313E"/>
    <w:rsid w:val="002F2F61"/>
    <w:rsid w:val="0030270D"/>
    <w:rsid w:val="00324E5E"/>
    <w:rsid w:val="00324F23"/>
    <w:rsid w:val="003821D2"/>
    <w:rsid w:val="00433DE8"/>
    <w:rsid w:val="004533A7"/>
    <w:rsid w:val="0045735E"/>
    <w:rsid w:val="00462C50"/>
    <w:rsid w:val="004900B8"/>
    <w:rsid w:val="004C48F1"/>
    <w:rsid w:val="004E344D"/>
    <w:rsid w:val="00506A24"/>
    <w:rsid w:val="00562667"/>
    <w:rsid w:val="00593B00"/>
    <w:rsid w:val="005B47DB"/>
    <w:rsid w:val="005E2C14"/>
    <w:rsid w:val="00675B4F"/>
    <w:rsid w:val="006B0D0C"/>
    <w:rsid w:val="006B5CAE"/>
    <w:rsid w:val="006D00D5"/>
    <w:rsid w:val="00761191"/>
    <w:rsid w:val="0077588E"/>
    <w:rsid w:val="00785E1D"/>
    <w:rsid w:val="007867E7"/>
    <w:rsid w:val="007868B1"/>
    <w:rsid w:val="007A2CA6"/>
    <w:rsid w:val="007C2B95"/>
    <w:rsid w:val="007C3FC9"/>
    <w:rsid w:val="0081336C"/>
    <w:rsid w:val="00841A78"/>
    <w:rsid w:val="00871EEE"/>
    <w:rsid w:val="008D60A0"/>
    <w:rsid w:val="008E04F3"/>
    <w:rsid w:val="00922A28"/>
    <w:rsid w:val="00945111"/>
    <w:rsid w:val="009A7DBF"/>
    <w:rsid w:val="009B6D6A"/>
    <w:rsid w:val="009C1ADE"/>
    <w:rsid w:val="009F5AFD"/>
    <w:rsid w:val="00A00F92"/>
    <w:rsid w:val="00A426EE"/>
    <w:rsid w:val="00A46C50"/>
    <w:rsid w:val="00A6235B"/>
    <w:rsid w:val="00A93A74"/>
    <w:rsid w:val="00AC132E"/>
    <w:rsid w:val="00AD1D9B"/>
    <w:rsid w:val="00B2645C"/>
    <w:rsid w:val="00B47319"/>
    <w:rsid w:val="00B66C59"/>
    <w:rsid w:val="00BC71CD"/>
    <w:rsid w:val="00BF27BC"/>
    <w:rsid w:val="00BF5C32"/>
    <w:rsid w:val="00C06A22"/>
    <w:rsid w:val="00C10B9C"/>
    <w:rsid w:val="00C1675D"/>
    <w:rsid w:val="00C55D90"/>
    <w:rsid w:val="00CA444C"/>
    <w:rsid w:val="00CA6226"/>
    <w:rsid w:val="00D4000F"/>
    <w:rsid w:val="00DE5E49"/>
    <w:rsid w:val="00E35F31"/>
    <w:rsid w:val="00E44AE9"/>
    <w:rsid w:val="00E61207"/>
    <w:rsid w:val="00E679AD"/>
    <w:rsid w:val="00EC136D"/>
    <w:rsid w:val="00EC35E1"/>
    <w:rsid w:val="00EC53BE"/>
    <w:rsid w:val="00EE70D9"/>
    <w:rsid w:val="00EF4524"/>
    <w:rsid w:val="00F24DE7"/>
    <w:rsid w:val="00F356CF"/>
    <w:rsid w:val="00F74738"/>
    <w:rsid w:val="00F971FF"/>
    <w:rsid w:val="00FA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47BA"/>
  <w15:docId w15:val="{BF67EE01-5489-4492-903B-E423B90A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821D2"/>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821D2"/>
    <w:rPr>
      <w:rFonts w:ascii="Calibri" w:hAnsi="Calibri"/>
      <w:noProof/>
    </w:rPr>
  </w:style>
  <w:style w:type="paragraph" w:customStyle="1" w:styleId="EndNoteBibliography">
    <w:name w:val="EndNote Bibliography"/>
    <w:basedOn w:val="Normal"/>
    <w:link w:val="EndNoteBibliographyChar"/>
    <w:rsid w:val="003821D2"/>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821D2"/>
    <w:rPr>
      <w:rFonts w:ascii="Calibri" w:hAnsi="Calibri"/>
      <w:noProof/>
    </w:rPr>
  </w:style>
  <w:style w:type="character" w:customStyle="1" w:styleId="BalloonTextChar">
    <w:name w:val="Balloon Text Char"/>
    <w:basedOn w:val="DefaultParagraphFont"/>
    <w:link w:val="BalloonText"/>
    <w:uiPriority w:val="99"/>
    <w:semiHidden/>
    <w:rsid w:val="003821D2"/>
    <w:rPr>
      <w:rFonts w:ascii="Tahoma" w:hAnsi="Tahoma" w:cs="Tahoma"/>
      <w:sz w:val="16"/>
      <w:szCs w:val="16"/>
    </w:rPr>
  </w:style>
  <w:style w:type="paragraph" w:styleId="BalloonText">
    <w:name w:val="Balloon Text"/>
    <w:basedOn w:val="Normal"/>
    <w:link w:val="BalloonTextChar"/>
    <w:uiPriority w:val="99"/>
    <w:semiHidden/>
    <w:unhideWhenUsed/>
    <w:rsid w:val="003821D2"/>
    <w:pPr>
      <w:spacing w:after="0" w:line="240" w:lineRule="auto"/>
    </w:pPr>
    <w:rPr>
      <w:rFonts w:ascii="Tahoma" w:hAnsi="Tahoma" w:cs="Tahoma"/>
      <w:sz w:val="16"/>
      <w:szCs w:val="16"/>
    </w:rPr>
  </w:style>
  <w:style w:type="character" w:customStyle="1" w:styleId="CommentTextChar">
    <w:name w:val="Comment Text Char"/>
    <w:basedOn w:val="DefaultParagraphFont"/>
    <w:link w:val="CommentText"/>
    <w:uiPriority w:val="99"/>
    <w:semiHidden/>
    <w:rsid w:val="003821D2"/>
    <w:rPr>
      <w:sz w:val="20"/>
      <w:szCs w:val="20"/>
    </w:rPr>
  </w:style>
  <w:style w:type="paragraph" w:styleId="CommentText">
    <w:name w:val="annotation text"/>
    <w:basedOn w:val="Normal"/>
    <w:link w:val="CommentTextChar"/>
    <w:uiPriority w:val="99"/>
    <w:semiHidden/>
    <w:unhideWhenUsed/>
    <w:rsid w:val="003821D2"/>
    <w:pPr>
      <w:spacing w:line="240" w:lineRule="auto"/>
    </w:pPr>
    <w:rPr>
      <w:sz w:val="20"/>
      <w:szCs w:val="20"/>
    </w:rPr>
  </w:style>
  <w:style w:type="character" w:customStyle="1" w:styleId="CommentSubjectChar">
    <w:name w:val="Comment Subject Char"/>
    <w:basedOn w:val="CommentTextChar"/>
    <w:link w:val="CommentSubject"/>
    <w:uiPriority w:val="99"/>
    <w:semiHidden/>
    <w:rsid w:val="003821D2"/>
    <w:rPr>
      <w:b/>
      <w:bCs/>
      <w:sz w:val="20"/>
      <w:szCs w:val="20"/>
    </w:rPr>
  </w:style>
  <w:style w:type="paragraph" w:styleId="CommentSubject">
    <w:name w:val="annotation subject"/>
    <w:basedOn w:val="CommentText"/>
    <w:next w:val="CommentText"/>
    <w:link w:val="CommentSubjectChar"/>
    <w:uiPriority w:val="99"/>
    <w:semiHidden/>
    <w:unhideWhenUsed/>
    <w:rsid w:val="003821D2"/>
    <w:rPr>
      <w:b/>
      <w:bCs/>
    </w:rPr>
  </w:style>
  <w:style w:type="character" w:styleId="CommentReference">
    <w:name w:val="annotation reference"/>
    <w:basedOn w:val="DefaultParagraphFont"/>
    <w:uiPriority w:val="99"/>
    <w:semiHidden/>
    <w:unhideWhenUsed/>
    <w:rsid w:val="003821D2"/>
    <w:rPr>
      <w:sz w:val="16"/>
      <w:szCs w:val="16"/>
    </w:rPr>
  </w:style>
  <w:style w:type="paragraph" w:styleId="Caption">
    <w:name w:val="caption"/>
    <w:basedOn w:val="Normal"/>
    <w:next w:val="Normal"/>
    <w:uiPriority w:val="35"/>
    <w:unhideWhenUsed/>
    <w:qFormat/>
    <w:rsid w:val="003821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EC53BE"/>
    <w:rPr>
      <w:color w:val="0563C1" w:themeColor="hyperlink"/>
      <w:u w:val="single"/>
    </w:rPr>
  </w:style>
  <w:style w:type="table" w:styleId="TableGrid">
    <w:name w:val="Table Grid"/>
    <w:basedOn w:val="TableNormal"/>
    <w:uiPriority w:val="39"/>
    <w:rsid w:val="009A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5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AFD"/>
  </w:style>
  <w:style w:type="paragraph" w:styleId="Footer">
    <w:name w:val="footer"/>
    <w:basedOn w:val="Normal"/>
    <w:link w:val="FooterChar"/>
    <w:uiPriority w:val="99"/>
    <w:unhideWhenUsed/>
    <w:rsid w:val="009F5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AFD"/>
  </w:style>
  <w:style w:type="paragraph" w:styleId="Revision">
    <w:name w:val="Revision"/>
    <w:hidden/>
    <w:uiPriority w:val="99"/>
    <w:semiHidden/>
    <w:rsid w:val="00293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A12C8-FAA2-4688-9F85-6F05339B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7955</Words>
  <Characters>45345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 faiz</dc:creator>
  <cp:lastModifiedBy>atif faiz</cp:lastModifiedBy>
  <cp:revision>24</cp:revision>
  <cp:lastPrinted>2014-12-19T17:46:00Z</cp:lastPrinted>
  <dcterms:created xsi:type="dcterms:W3CDTF">2014-12-19T17:43:00Z</dcterms:created>
  <dcterms:modified xsi:type="dcterms:W3CDTF">2014-12-19T21:47:00Z</dcterms:modified>
</cp:coreProperties>
</file>