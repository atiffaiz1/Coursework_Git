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A208B" w14:textId="30CDDC6B" w:rsidR="0009009C" w:rsidRPr="00EC53BE" w:rsidRDefault="0009009C" w:rsidP="009F5AFD">
      <w:pPr>
        <w:spacing w:after="0" w:line="360" w:lineRule="auto"/>
        <w:jc w:val="center"/>
        <w:rPr>
          <w:rFonts w:ascii="Arial" w:hAnsi="Arial" w:cs="Arial"/>
          <w:b/>
          <w:sz w:val="32"/>
          <w:szCs w:val="20"/>
        </w:rPr>
      </w:pPr>
      <w:r w:rsidRPr="00EC53BE">
        <w:rPr>
          <w:rFonts w:ascii="Arial" w:hAnsi="Arial" w:cs="Arial"/>
          <w:b/>
          <w:sz w:val="32"/>
          <w:szCs w:val="20"/>
        </w:rPr>
        <w:t>Appendix: Part 1</w:t>
      </w:r>
    </w:p>
    <w:p w14:paraId="02586730" w14:textId="77777777" w:rsidR="0009009C" w:rsidRPr="00EC53BE" w:rsidRDefault="0009009C" w:rsidP="009F5AFD">
      <w:pPr>
        <w:spacing w:line="360" w:lineRule="auto"/>
        <w:rPr>
          <w:rFonts w:ascii="Arial" w:hAnsi="Arial" w:cs="Arial"/>
          <w:b/>
        </w:rPr>
      </w:pPr>
    </w:p>
    <w:p w14:paraId="18547D36" w14:textId="77777777" w:rsidR="003821D2" w:rsidRPr="00EC53BE" w:rsidRDefault="003821D2" w:rsidP="009F5AFD">
      <w:pPr>
        <w:spacing w:line="360" w:lineRule="auto"/>
        <w:rPr>
          <w:rFonts w:ascii="Arial" w:hAnsi="Arial" w:cs="Arial"/>
          <w:b/>
          <w:sz w:val="24"/>
        </w:rPr>
      </w:pPr>
      <w:r w:rsidRPr="00EC53BE">
        <w:rPr>
          <w:rFonts w:ascii="Arial" w:hAnsi="Arial" w:cs="Arial"/>
          <w:b/>
          <w:sz w:val="24"/>
        </w:rPr>
        <w:t>Polarizability</w:t>
      </w:r>
    </w:p>
    <w:p w14:paraId="53769558" w14:textId="77777777" w:rsidR="00731765" w:rsidRDefault="003821D2" w:rsidP="009F5AFD">
      <w:pPr>
        <w:spacing w:line="360" w:lineRule="auto"/>
        <w:jc w:val="both"/>
        <w:rPr>
          <w:ins w:id="0" w:author="atif faiz" w:date="2014-12-19T14:52:00Z"/>
          <w:rFonts w:ascii="Arial" w:hAnsi="Arial" w:cs="Arial"/>
        </w:rPr>
      </w:pPr>
      <w:r w:rsidRPr="00EC53BE">
        <w:rPr>
          <w:rFonts w:ascii="Arial" w:hAnsi="Arial" w:cs="Arial"/>
        </w:rPr>
        <w:t xml:space="preserve">In the presence of an external electric field, the electron </w:t>
      </w:r>
      <w:r w:rsidR="006B0D0C" w:rsidRPr="00EC53BE">
        <w:rPr>
          <w:rFonts w:ascii="Arial" w:hAnsi="Arial" w:cs="Arial"/>
        </w:rPr>
        <w:t>cloud</w:t>
      </w:r>
      <w:r w:rsidRPr="00EC53BE">
        <w:rPr>
          <w:rFonts w:ascii="Arial" w:hAnsi="Arial" w:cs="Arial"/>
        </w:rPr>
        <w:t xml:space="preserve"> of a molecule (or an atom) rearranges from its ground state and the molecular geometry is disto</w:t>
      </w:r>
    </w:p>
    <w:p w14:paraId="45343055" w14:textId="074C33CE" w:rsidR="003821D2" w:rsidRPr="00EC53BE" w:rsidRDefault="003821D2" w:rsidP="009F5AFD">
      <w:pPr>
        <w:spacing w:line="360" w:lineRule="auto"/>
        <w:jc w:val="both"/>
        <w:rPr>
          <w:rFonts w:ascii="Arial" w:hAnsi="Arial" w:cs="Arial"/>
        </w:rPr>
      </w:pPr>
      <w:r w:rsidRPr="00EC53BE">
        <w:rPr>
          <w:rFonts w:ascii="Arial" w:hAnsi="Arial" w:cs="Arial"/>
        </w:rPr>
        <w:t>rted.</w:t>
      </w:r>
      <w:r w:rsidR="006B0D0C" w:rsidRPr="00EC53BE">
        <w:rPr>
          <w:rFonts w:ascii="Arial" w:hAnsi="Arial" w:cs="Arial"/>
        </w:rPr>
        <w:t xml:space="preserve"> The external electric field can originate from interaction of the molecule with light (i.e., electromagnetic radiation). The</w:t>
      </w:r>
      <w:r w:rsidRPr="00EC53BE">
        <w:rPr>
          <w:rFonts w:ascii="Arial" w:hAnsi="Arial" w:cs="Arial"/>
        </w:rPr>
        <w:t xml:space="preserve"> change of the electronic structure</w:t>
      </w:r>
      <w:r w:rsidR="006B0D0C" w:rsidRPr="00EC53BE">
        <w:rPr>
          <w:rFonts w:ascii="Arial" w:hAnsi="Arial" w:cs="Arial"/>
        </w:rPr>
        <w:t xml:space="preserve"> in presence of electric field</w:t>
      </w:r>
      <w:r w:rsidRPr="00EC53BE">
        <w:rPr>
          <w:rFonts w:ascii="Arial" w:hAnsi="Arial" w:cs="Arial"/>
        </w:rPr>
        <w:t xml:space="preserve"> results in an induced dipole moment within the molecule.</w:t>
      </w:r>
      <w:r w:rsidR="002369A2" w:rsidRPr="00EC53BE">
        <w:rPr>
          <w:rFonts w:ascii="Arial" w:hAnsi="Arial" w:cs="Arial"/>
        </w:rPr>
        <w:t xml:space="preserve"> In the</w:t>
      </w:r>
      <w:r w:rsidR="00433DE8" w:rsidRPr="00EC53BE">
        <w:rPr>
          <w:rFonts w:ascii="Arial" w:hAnsi="Arial" w:cs="Arial"/>
        </w:rPr>
        <w:t xml:space="preserve"> context of quantum chemistry, when a naked molecule is disturbed by an external field (ε), there is a response of the electronic and nuclear structure accordingly and a new Hamiltonian has to be considered</w:t>
      </w:r>
      <w:r w:rsidR="00871EEE" w:rsidRPr="00EC53BE">
        <w:rPr>
          <w:rFonts w:ascii="Arial" w:hAnsi="Arial" w:cs="Arial"/>
        </w:rPr>
        <w:t xml:space="preserve"> which includes the addition</w:t>
      </w:r>
      <w:r w:rsidR="0081336C">
        <w:rPr>
          <w:rFonts w:ascii="Arial" w:hAnsi="Arial" w:cs="Arial"/>
        </w:rPr>
        <w:t>al</w:t>
      </w:r>
      <w:r w:rsidR="00871EEE" w:rsidRPr="00EC53BE">
        <w:rPr>
          <w:rFonts w:ascii="Arial" w:hAnsi="Arial" w:cs="Arial"/>
        </w:rPr>
        <w:t xml:space="preserve"> term (ε), and that’s why the polarizability falls under the field of </w:t>
      </w:r>
      <w:r w:rsidR="00433DE8" w:rsidRPr="00EC53BE">
        <w:rPr>
          <w:rFonts w:ascii="Arial" w:hAnsi="Arial" w:cs="Arial"/>
        </w:rPr>
        <w:t>response theory.</w:t>
      </w:r>
      <w:r w:rsidRPr="00EC53BE">
        <w:rPr>
          <w:rFonts w:ascii="Arial" w:hAnsi="Arial" w:cs="Arial"/>
        </w:rPr>
        <w:t xml:space="preserve"> When a weak electric field is applied, the induced dipole moment (µI) varies linearly with the applied electric field strength (ε) and the constant of proportionality is called the polarizability (α</w:t>
      </w:r>
      <w:r w:rsidR="001C60A1" w:rsidRPr="00EC53BE">
        <w:rPr>
          <w:rFonts w:ascii="Arial" w:hAnsi="Arial" w:cs="Arial"/>
        </w:rPr>
        <w:t xml:space="preserve">). </w:t>
      </w:r>
      <w:r w:rsidRPr="00EC53BE">
        <w:rPr>
          <w:rFonts w:ascii="Arial" w:hAnsi="Arial" w:cs="Arial"/>
        </w:rPr>
        <w:t xml:space="preserve">As the electric field strength increases, higher order terms in the field strength have to be included in the description of the induced dipole moment as shown in </w:t>
      </w:r>
      <w:r w:rsidR="0000669E" w:rsidRPr="00EC53BE">
        <w:rPr>
          <w:rFonts w:ascii="Arial" w:hAnsi="Arial" w:cs="Arial"/>
        </w:rPr>
        <w:t xml:space="preserve">eqn </w:t>
      </w:r>
      <w:r w:rsidRPr="00EC53BE">
        <w:rPr>
          <w:rFonts w:ascii="Arial" w:hAnsi="Arial" w:cs="Arial"/>
        </w:rPr>
        <w:fldChar w:fldCharType="begin"/>
      </w:r>
      <w:r w:rsidRPr="00EC53BE">
        <w:rPr>
          <w:rFonts w:ascii="Arial" w:hAnsi="Arial" w:cs="Arial"/>
        </w:rPr>
        <w:instrText xml:space="preserve"> REF _Ref406438293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rPr>
        <w:t>(1)</w:t>
      </w:r>
      <w:r w:rsidRPr="00EC53BE">
        <w:rPr>
          <w:rFonts w:ascii="Arial" w:hAnsi="Arial" w:cs="Arial"/>
        </w:rPr>
        <w:fldChar w:fldCharType="end"/>
      </w:r>
      <w:r w:rsidRPr="00EC53BE">
        <w:rPr>
          <w:rFonts w:ascii="Arial" w:hAnsi="Arial" w:cs="Arial"/>
        </w:rPr>
        <w:t>. The first term on the right hand side of this equation is the permanent dipole moment (</w:t>
      </w:r>
      <m:oMath>
        <m:sSub>
          <m:sSubPr>
            <m:ctrlPr>
              <w:rPr>
                <w:rFonts w:ascii="Cambria Math" w:hAnsi="Cambria Math" w:cs="Arial"/>
              </w:rPr>
            </m:ctrlPr>
          </m:sSubPr>
          <m:e>
            <m:r>
              <w:rPr>
                <w:rFonts w:ascii="Cambria Math" w:hAnsi="Cambria Math" w:cs="Arial"/>
              </w:rPr>
              <m:t>μ</m:t>
            </m:r>
          </m:e>
          <m:sub>
            <m:r>
              <m:rPr>
                <m:sty m:val="p"/>
              </m:rPr>
              <w:rPr>
                <w:rFonts w:ascii="Cambria Math" w:hAnsi="Cambria Math" w:cs="Arial"/>
              </w:rPr>
              <m:t>0</m:t>
            </m:r>
          </m:sub>
        </m:sSub>
      </m:oMath>
      <w:r w:rsidRPr="00EC53BE">
        <w:rPr>
          <w:rFonts w:ascii="Arial" w:hAnsi="Arial" w:cs="Arial"/>
        </w:rPr>
        <w:t>) and the rest of the terms is the contribution induced by the field.</w:t>
      </w:r>
      <w:r w:rsidR="00F74738" w:rsidRPr="00EC53BE">
        <w:rPr>
          <w:rFonts w:ascii="Arial" w:hAnsi="Arial" w:cs="Arial"/>
        </w:rPr>
        <w:t xml:space="preserve"> </w:t>
      </w:r>
      <w:r w:rsidRPr="00EC53BE">
        <w:rPr>
          <w:rFonts w:ascii="Arial" w:hAnsi="Arial" w:cs="Arial"/>
        </w:rPr>
        <w:t>In this expression, the linear dependence term is the polarizability (</w:t>
      </w:r>
      <m:oMath>
        <m:r>
          <w:rPr>
            <w:rFonts w:ascii="Cambria Math" w:hAnsi="Cambria Math" w:cs="Arial"/>
          </w:rPr>
          <m:t>α</m:t>
        </m:r>
      </m:oMath>
      <w:r w:rsidRPr="00EC53BE">
        <w:rPr>
          <w:rFonts w:ascii="Arial" w:hAnsi="Arial" w:cs="Arial"/>
        </w:rPr>
        <w:t>) and the coefficients of the higher order terms are the hyperpolarizabilities of different order (</w:t>
      </w:r>
      <m:oMath>
        <m:r>
          <w:rPr>
            <w:rFonts w:ascii="Cambria Math" w:hAnsi="Cambria Math" w:cs="Arial"/>
          </w:rPr>
          <m:t>β,γ</m:t>
        </m:r>
      </m:oMath>
      <w:r w:rsidRPr="00EC53BE">
        <w:rPr>
          <w:rFonts w:ascii="Arial" w:hAnsi="Arial" w:cs="Arial"/>
        </w:rPr>
        <w:t>). The latter are the source for non-linear optical (NLO) effects.</w:t>
      </w:r>
      <w:r w:rsidR="001C60A1" w:rsidRPr="00EC53BE">
        <w:rPr>
          <w:rFonts w:ascii="Arial" w:hAnsi="Arial" w:cs="Arial"/>
        </w:rPr>
        <w:t xml:space="preserve"> </w:t>
      </w:r>
    </w:p>
    <w:tbl>
      <w:tblPr>
        <w:tblW w:w="0" w:type="auto"/>
        <w:tblInd w:w="5" w:type="dxa"/>
        <w:tblLook w:val="04A0" w:firstRow="1" w:lastRow="0" w:firstColumn="1" w:lastColumn="0" w:noHBand="0" w:noVBand="1"/>
      </w:tblPr>
      <w:tblGrid>
        <w:gridCol w:w="805"/>
        <w:gridCol w:w="7830"/>
        <w:gridCol w:w="715"/>
      </w:tblGrid>
      <w:tr w:rsidR="003821D2" w:rsidRPr="00EC53BE" w14:paraId="51CE135E" w14:textId="77777777" w:rsidTr="006B0D0C">
        <w:tc>
          <w:tcPr>
            <w:tcW w:w="805" w:type="dxa"/>
          </w:tcPr>
          <w:p w14:paraId="17D0E74C" w14:textId="77777777" w:rsidR="003821D2" w:rsidRPr="00EC53BE" w:rsidRDefault="003821D2" w:rsidP="009F5AFD">
            <w:pPr>
              <w:spacing w:line="360" w:lineRule="auto"/>
              <w:jc w:val="both"/>
              <w:rPr>
                <w:rFonts w:ascii="Arial" w:hAnsi="Arial" w:cs="Arial"/>
              </w:rPr>
            </w:pPr>
          </w:p>
        </w:tc>
        <w:tc>
          <w:tcPr>
            <w:tcW w:w="7830" w:type="dxa"/>
          </w:tcPr>
          <w:p w14:paraId="444606BB" w14:textId="041C98D1" w:rsidR="003821D2" w:rsidRPr="00EC53BE" w:rsidRDefault="00F74738" w:rsidP="009F5AFD">
            <w:pPr>
              <w:spacing w:line="360" w:lineRule="auto"/>
              <w:jc w:val="center"/>
              <w:rPr>
                <w:rFonts w:ascii="Arial" w:hAnsi="Arial" w:cs="Arial"/>
              </w:rPr>
            </w:pPr>
            <m:oMathPara>
              <m:oMath>
                <m:r>
                  <w:rPr>
                    <w:rFonts w:ascii="Cambria Math" w:hAnsi="Cambria Math" w:cs="Arial"/>
                  </w:rPr>
                  <m:t>μ=</m:t>
                </m:r>
                <m:sSub>
                  <m:sSubPr>
                    <m:ctrlPr>
                      <w:rPr>
                        <w:rFonts w:ascii="Cambria Math" w:hAnsi="Cambria Math" w:cs="Arial"/>
                        <w:i/>
                      </w:rPr>
                    </m:ctrlPr>
                  </m:sSubPr>
                  <m:e>
                    <m:r>
                      <w:rPr>
                        <w:rFonts w:ascii="Cambria Math" w:hAnsi="Cambria Math" w:cs="Arial"/>
                      </w:rPr>
                      <m:t>μ</m:t>
                    </m:r>
                  </m:e>
                  <m:sub>
                    <m:r>
                      <w:rPr>
                        <w:rFonts w:ascii="Cambria Math" w:hAnsi="Cambria Math" w:cs="Arial"/>
                      </w:rPr>
                      <m:t>0</m:t>
                    </m:r>
                  </m:sub>
                </m:sSub>
                <m:r>
                  <w:rPr>
                    <w:rFonts w:ascii="Cambria Math" w:hAnsi="Cambria Math" w:cs="Arial"/>
                  </w:rPr>
                  <m:t xml:space="preserve">+α </m:t>
                </m:r>
                <m:r>
                  <m:rPr>
                    <m:sty m:val="p"/>
                  </m:rPr>
                  <w:rPr>
                    <w:rFonts w:ascii="Cambria Math" w:hAnsi="Cambria Math" w:cs="Arial"/>
                  </w:rPr>
                  <m:t>ε+</m:t>
                </m:r>
                <m:f>
                  <m:fPr>
                    <m:ctrlPr>
                      <w:rPr>
                        <w:rFonts w:ascii="Cambria Math" w:hAnsi="Cambria Math" w:cs="Arial"/>
                      </w:rPr>
                    </m:ctrlPr>
                  </m:fPr>
                  <m:num>
                    <m:r>
                      <w:rPr>
                        <w:rFonts w:ascii="Cambria Math" w:hAnsi="Cambria Math" w:cs="Arial"/>
                      </w:rPr>
                      <m:t>1</m:t>
                    </m:r>
                  </m:num>
                  <m:den>
                    <m:r>
                      <w:rPr>
                        <w:rFonts w:ascii="Cambria Math" w:hAnsi="Cambria Math" w:cs="Arial"/>
                      </w:rPr>
                      <m:t>2</m:t>
                    </m:r>
                  </m:den>
                </m:f>
                <m:r>
                  <w:rPr>
                    <w:rFonts w:ascii="Cambria Math" w:hAnsi="Cambria Math" w:cs="Arial"/>
                  </w:rPr>
                  <m:t>β</m:t>
                </m:r>
                <m:sSup>
                  <m:sSupPr>
                    <m:ctrlPr>
                      <w:rPr>
                        <w:rFonts w:ascii="Cambria Math" w:hAnsi="Cambria Math" w:cs="Arial"/>
                      </w:rPr>
                    </m:ctrlPr>
                  </m:sSupPr>
                  <m:e>
                    <m:r>
                      <m:rPr>
                        <m:sty m:val="p"/>
                      </m:rPr>
                      <w:rPr>
                        <w:rFonts w:ascii="Cambria Math" w:hAnsi="Cambria Math" w:cs="Arial"/>
                      </w:rPr>
                      <m:t>ε</m:t>
                    </m:r>
                  </m:e>
                  <m:sup>
                    <m:r>
                      <w:rPr>
                        <w:rFonts w:ascii="Cambria Math" w:hAnsi="Cambria Math" w:cs="Arial"/>
                      </w:rPr>
                      <m:t>2</m:t>
                    </m:r>
                  </m:sup>
                </m:sSup>
                <m:r>
                  <w:rPr>
                    <w:rFonts w:ascii="Cambria Math" w:hAnsi="Cambria Math" w:cs="Arial"/>
                  </w:rPr>
                  <m:t>+</m:t>
                </m:r>
                <m:f>
                  <m:fPr>
                    <m:ctrlPr>
                      <w:rPr>
                        <w:rFonts w:ascii="Cambria Math" w:hAnsi="Cambria Math" w:cs="Arial"/>
                      </w:rPr>
                    </m:ctrlPr>
                  </m:fPr>
                  <m:num>
                    <m:r>
                      <w:rPr>
                        <w:rFonts w:ascii="Cambria Math" w:hAnsi="Cambria Math" w:cs="Arial"/>
                      </w:rPr>
                      <m:t>1</m:t>
                    </m:r>
                  </m:num>
                  <m:den>
                    <m:r>
                      <w:rPr>
                        <w:rFonts w:ascii="Cambria Math" w:hAnsi="Cambria Math" w:cs="Arial"/>
                      </w:rPr>
                      <m:t>6</m:t>
                    </m:r>
                  </m:den>
                </m:f>
                <m:r>
                  <w:rPr>
                    <w:rFonts w:ascii="Cambria Math" w:hAnsi="Cambria Math" w:cs="Arial"/>
                  </w:rPr>
                  <m:t>γ</m:t>
                </m:r>
                <m:sSup>
                  <m:sSupPr>
                    <m:ctrlPr>
                      <w:rPr>
                        <w:rFonts w:ascii="Cambria Math" w:hAnsi="Cambria Math" w:cs="Arial"/>
                      </w:rPr>
                    </m:ctrlPr>
                  </m:sSupPr>
                  <m:e>
                    <m:r>
                      <m:rPr>
                        <m:sty m:val="p"/>
                      </m:rPr>
                      <w:rPr>
                        <w:rFonts w:ascii="Cambria Math" w:hAnsi="Cambria Math" w:cs="Arial"/>
                      </w:rPr>
                      <m:t>ε</m:t>
                    </m:r>
                  </m:e>
                  <m:sup>
                    <m:r>
                      <w:rPr>
                        <w:rFonts w:ascii="Cambria Math" w:hAnsi="Cambria Math" w:cs="Arial"/>
                      </w:rPr>
                      <m:t>3</m:t>
                    </m:r>
                  </m:sup>
                </m:sSup>
                <m:r>
                  <w:rPr>
                    <w:rFonts w:ascii="Cambria Math" w:hAnsi="Cambria Math" w:cs="Arial"/>
                  </w:rPr>
                  <m:t>+…</m:t>
                </m:r>
              </m:oMath>
            </m:oMathPara>
          </w:p>
        </w:tc>
        <w:tc>
          <w:tcPr>
            <w:tcW w:w="715" w:type="dxa"/>
          </w:tcPr>
          <w:p w14:paraId="4D7D0FA5"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1" w:name="_Ref406438293"/>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1</w:t>
            </w:r>
            <w:r w:rsidRPr="00EC53BE">
              <w:rPr>
                <w:rFonts w:ascii="Arial" w:hAnsi="Arial" w:cs="Arial"/>
                <w:i/>
                <w:iCs/>
              </w:rPr>
              <w:fldChar w:fldCharType="end"/>
            </w:r>
            <w:r w:rsidRPr="00EC53BE">
              <w:rPr>
                <w:rFonts w:ascii="Arial" w:hAnsi="Arial" w:cs="Arial"/>
                <w:i/>
                <w:iCs/>
              </w:rPr>
              <w:t>)</w:t>
            </w:r>
            <w:bookmarkEnd w:id="1"/>
          </w:p>
        </w:tc>
      </w:tr>
    </w:tbl>
    <w:p w14:paraId="69C9E299" w14:textId="258D0064" w:rsidR="003821D2" w:rsidRPr="00EC53BE" w:rsidRDefault="003821D2" w:rsidP="009F5AFD">
      <w:pPr>
        <w:spacing w:line="360" w:lineRule="auto"/>
        <w:jc w:val="both"/>
        <w:rPr>
          <w:rFonts w:ascii="Arial" w:hAnsi="Arial" w:cs="Arial"/>
        </w:rPr>
      </w:pPr>
      <w:r w:rsidRPr="00EC53BE">
        <w:rPr>
          <w:rFonts w:ascii="Arial" w:hAnsi="Arial" w:cs="Arial"/>
        </w:rPr>
        <w:t xml:space="preserve">The relationship between polarizability and energy of a molecular system can be obtained by using a Taylor expansion of the energy in the electric field strength as shown in </w:t>
      </w:r>
      <w:r w:rsidR="0000669E" w:rsidRPr="00EC53BE">
        <w:rPr>
          <w:rFonts w:ascii="Arial" w:hAnsi="Arial" w:cs="Arial"/>
        </w:rPr>
        <w:t xml:space="preserve">eqn </w:t>
      </w:r>
      <w:r w:rsidRPr="00EC53BE">
        <w:rPr>
          <w:rFonts w:ascii="Arial" w:hAnsi="Arial" w:cs="Arial"/>
        </w:rPr>
        <w:fldChar w:fldCharType="begin"/>
      </w:r>
      <w:r w:rsidRPr="00EC53BE">
        <w:rPr>
          <w:rFonts w:ascii="Arial" w:hAnsi="Arial" w:cs="Arial"/>
        </w:rPr>
        <w:instrText xml:space="preserve"> REF _Ref406438513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rPr>
        <w:t>(2)</w:t>
      </w:r>
      <w:r w:rsidRPr="00EC53BE">
        <w:rPr>
          <w:rFonts w:ascii="Arial" w:hAnsi="Arial" w:cs="Arial"/>
        </w:rPr>
        <w:fldChar w:fldCharType="end"/>
      </w:r>
      <w:r w:rsidRPr="00EC53BE">
        <w:rPr>
          <w:rFonts w:ascii="Arial" w:hAnsi="Arial" w:cs="Arial"/>
        </w:rPr>
        <w:t xml:space="preserve">. The derivative of the energy with respect to the electric field is simply the negative of the dipole moment as shown in </w:t>
      </w:r>
      <w:r w:rsidR="00F74738" w:rsidRPr="00EC53BE">
        <w:rPr>
          <w:rFonts w:ascii="Arial" w:hAnsi="Arial" w:cs="Arial"/>
        </w:rPr>
        <w:t xml:space="preserve">the </w:t>
      </w:r>
      <w:r w:rsidRPr="00EC53BE">
        <w:rPr>
          <w:rFonts w:ascii="Arial" w:hAnsi="Arial" w:cs="Arial"/>
        </w:rPr>
        <w:t xml:space="preserve">equation </w:t>
      </w:r>
      <w:r w:rsidRPr="00EC53BE">
        <w:rPr>
          <w:rFonts w:ascii="Arial" w:hAnsi="Arial" w:cs="Arial"/>
        </w:rPr>
        <w:fldChar w:fldCharType="begin"/>
      </w:r>
      <w:r w:rsidRPr="00EC53BE">
        <w:rPr>
          <w:rFonts w:ascii="Arial" w:hAnsi="Arial" w:cs="Arial"/>
        </w:rPr>
        <w:instrText xml:space="preserve"> REF _Ref406438962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rPr>
        <w:t>(3)</w:t>
      </w:r>
      <w:r w:rsidRPr="00EC53BE">
        <w:rPr>
          <w:rFonts w:ascii="Arial" w:hAnsi="Arial" w:cs="Arial"/>
        </w:rPr>
        <w:fldChar w:fldCharType="end"/>
      </w:r>
      <w:r w:rsidRPr="00EC53BE">
        <w:rPr>
          <w:rFonts w:ascii="Arial" w:hAnsi="Arial" w:cs="Arial"/>
        </w:rPr>
        <w:t xml:space="preserve">. Comparing the equations </w:t>
      </w:r>
      <w:r w:rsidRPr="00EC53BE">
        <w:rPr>
          <w:rFonts w:ascii="Arial" w:hAnsi="Arial" w:cs="Arial"/>
        </w:rPr>
        <w:fldChar w:fldCharType="begin"/>
      </w:r>
      <w:r w:rsidRPr="00EC53BE">
        <w:rPr>
          <w:rFonts w:ascii="Arial" w:hAnsi="Arial" w:cs="Arial"/>
        </w:rPr>
        <w:instrText xml:space="preserve"> REF _Ref406438293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rPr>
        <w:t>(1)</w:t>
      </w:r>
      <w:r w:rsidRPr="00EC53BE">
        <w:rPr>
          <w:rFonts w:ascii="Arial" w:hAnsi="Arial" w:cs="Arial"/>
        </w:rPr>
        <w:fldChar w:fldCharType="end"/>
      </w:r>
      <w:r w:rsidRPr="00EC53BE">
        <w:rPr>
          <w:rFonts w:ascii="Arial" w:hAnsi="Arial" w:cs="Arial"/>
        </w:rPr>
        <w:t xml:space="preserve"> and </w:t>
      </w:r>
      <w:r w:rsidRPr="00EC53BE">
        <w:rPr>
          <w:rFonts w:ascii="Arial" w:hAnsi="Arial" w:cs="Arial"/>
        </w:rPr>
        <w:fldChar w:fldCharType="begin"/>
      </w:r>
      <w:r w:rsidRPr="00EC53BE">
        <w:rPr>
          <w:rFonts w:ascii="Arial" w:hAnsi="Arial" w:cs="Arial"/>
        </w:rPr>
        <w:instrText xml:space="preserve"> REF _Ref406438962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rPr>
        <w:t>(3)</w:t>
      </w:r>
      <w:r w:rsidRPr="00EC53BE">
        <w:rPr>
          <w:rFonts w:ascii="Arial" w:hAnsi="Arial" w:cs="Arial"/>
        </w:rPr>
        <w:fldChar w:fldCharType="end"/>
      </w:r>
      <w:r w:rsidRPr="00EC53BE">
        <w:rPr>
          <w:rFonts w:ascii="Arial" w:hAnsi="Arial" w:cs="Arial"/>
        </w:rPr>
        <w:t xml:space="preserve">, we can immediately </w:t>
      </w:r>
      <w:bookmarkStart w:id="2" w:name="_GoBack"/>
      <w:bookmarkEnd w:id="2"/>
      <w:r w:rsidRPr="00EC53BE">
        <w:rPr>
          <w:rFonts w:ascii="Arial" w:hAnsi="Arial" w:cs="Arial"/>
        </w:rPr>
        <w:t xml:space="preserve">obtain the expressions for permanent dipole moment, polarizability, and hyperpolarizabilities </w:t>
      </w:r>
      <w:r w:rsidR="00F74738" w:rsidRPr="00EC53BE">
        <w:rPr>
          <w:rFonts w:ascii="Arial" w:hAnsi="Arial" w:cs="Arial"/>
        </w:rPr>
        <w:t xml:space="preserve">as </w:t>
      </w:r>
      <w:r w:rsidRPr="00EC53BE">
        <w:rPr>
          <w:rFonts w:ascii="Arial" w:hAnsi="Arial" w:cs="Arial"/>
        </w:rPr>
        <w:t xml:space="preserve">shown in </w:t>
      </w:r>
      <w:r w:rsidR="0000669E" w:rsidRPr="00EC53BE">
        <w:rPr>
          <w:rFonts w:ascii="Arial" w:hAnsi="Arial" w:cs="Arial"/>
        </w:rPr>
        <w:t xml:space="preserve">eqn </w:t>
      </w:r>
      <w:r w:rsidRPr="00EC53BE">
        <w:rPr>
          <w:rFonts w:ascii="Arial" w:hAnsi="Arial" w:cs="Arial"/>
        </w:rPr>
        <w:fldChar w:fldCharType="begin"/>
      </w:r>
      <w:r w:rsidRPr="00EC53BE">
        <w:rPr>
          <w:rFonts w:ascii="Arial" w:hAnsi="Arial" w:cs="Arial"/>
        </w:rPr>
        <w:instrText xml:space="preserve"> REF _Ref406439000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rPr>
        <w:t>(4)</w:t>
      </w:r>
      <w:r w:rsidRPr="00EC53BE">
        <w:rPr>
          <w:rFonts w:ascii="Arial" w:hAnsi="Arial" w:cs="Arial"/>
        </w:rPr>
        <w:fldChar w:fldCharType="end"/>
      </w:r>
      <w:r w:rsidRPr="00EC53BE">
        <w:rPr>
          <w:rFonts w:ascii="Arial" w:hAnsi="Arial" w:cs="Arial"/>
        </w:rPr>
        <w:t xml:space="preserve">. </w:t>
      </w:r>
      <w:r w:rsidR="00BF5C32" w:rsidRPr="00EC53BE">
        <w:rPr>
          <w:rFonts w:ascii="Arial" w:hAnsi="Arial" w:cs="Arial"/>
        </w:rPr>
        <w:t xml:space="preserve">These expressions give the link between the properties we are interested in and the energy, which can be calculated using the perturbation theory. </w:t>
      </w:r>
    </w:p>
    <w:tbl>
      <w:tblPr>
        <w:tblW w:w="0" w:type="auto"/>
        <w:tblInd w:w="5" w:type="dxa"/>
        <w:tblLook w:val="04A0" w:firstRow="1" w:lastRow="0" w:firstColumn="1" w:lastColumn="0" w:noHBand="0" w:noVBand="1"/>
      </w:tblPr>
      <w:tblGrid>
        <w:gridCol w:w="805"/>
        <w:gridCol w:w="7830"/>
        <w:gridCol w:w="715"/>
      </w:tblGrid>
      <w:tr w:rsidR="003821D2" w:rsidRPr="00EC53BE" w14:paraId="4D1F0FF0" w14:textId="77777777" w:rsidTr="006B0D0C">
        <w:tc>
          <w:tcPr>
            <w:tcW w:w="805" w:type="dxa"/>
          </w:tcPr>
          <w:p w14:paraId="0107058A" w14:textId="77777777" w:rsidR="003821D2" w:rsidRPr="00EC53BE" w:rsidRDefault="003821D2" w:rsidP="009F5AFD">
            <w:pPr>
              <w:spacing w:line="360" w:lineRule="auto"/>
              <w:jc w:val="both"/>
              <w:rPr>
                <w:rFonts w:ascii="Arial" w:hAnsi="Arial" w:cs="Arial"/>
              </w:rPr>
            </w:pPr>
          </w:p>
        </w:tc>
        <w:tc>
          <w:tcPr>
            <w:tcW w:w="7830" w:type="dxa"/>
          </w:tcPr>
          <w:p w14:paraId="056C3F93" w14:textId="77777777" w:rsidR="003821D2" w:rsidRPr="00EC53BE" w:rsidRDefault="003821D2" w:rsidP="009F5AFD">
            <w:pPr>
              <w:spacing w:line="360" w:lineRule="auto"/>
              <w:jc w:val="center"/>
              <w:rPr>
                <w:rFonts w:ascii="Arial" w:hAnsi="Arial" w:cs="Arial"/>
              </w:rPr>
            </w:pPr>
            <m:oMathPara>
              <m:oMath>
                <m:r>
                  <w:rPr>
                    <w:rFonts w:ascii="Cambria Math" w:hAnsi="Cambria Math" w:cs="Arial"/>
                  </w:rPr>
                  <m:t>E=E</m:t>
                </m:r>
                <m:d>
                  <m:dPr>
                    <m:ctrlPr>
                      <w:rPr>
                        <w:rFonts w:ascii="Cambria Math" w:hAnsi="Cambria Math" w:cs="Arial"/>
                        <w:i/>
                      </w:rPr>
                    </m:ctrlPr>
                  </m:dPr>
                  <m:e>
                    <m:r>
                      <w:rPr>
                        <w:rFonts w:ascii="Cambria Math" w:hAnsi="Cambria Math" w:cs="Arial"/>
                      </w:rPr>
                      <m:t>0</m:t>
                    </m:r>
                  </m:e>
                </m:d>
                <m:r>
                  <w:rPr>
                    <w:rFonts w:ascii="Cambria Math" w:hAnsi="Cambria Math" w:cs="Arial"/>
                  </w:rPr>
                  <m:t>+</m:t>
                </m:r>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r>
                              <w:rPr>
                                <w:rFonts w:ascii="Cambria Math" w:hAnsi="Cambria Math" w:cs="Arial"/>
                              </w:rPr>
                              <m:t>dE</m:t>
                            </m:r>
                          </m:num>
                          <m:den>
                            <m:r>
                              <w:rPr>
                                <w:rFonts w:ascii="Cambria Math" w:hAnsi="Cambria Math" w:cs="Arial"/>
                              </w:rPr>
                              <m:t>d</m:t>
                            </m:r>
                            <m:r>
                              <m:rPr>
                                <m:sty m:val="p"/>
                              </m:rPr>
                              <w:rPr>
                                <w:rFonts w:ascii="Cambria Math" w:hAnsi="Cambria Math" w:cs="Arial"/>
                              </w:rPr>
                              <m:t>ε</m:t>
                            </m:r>
                          </m:den>
                        </m:f>
                      </m:e>
                    </m:d>
                  </m:e>
                  <m:sub>
                    <m:r>
                      <w:rPr>
                        <w:rFonts w:ascii="Cambria Math" w:hAnsi="Cambria Math" w:cs="Arial"/>
                      </w:rPr>
                      <m:t>0</m:t>
                    </m:r>
                  </m:sub>
                </m:sSub>
                <m:r>
                  <m:rPr>
                    <m:sty m:val="p"/>
                  </m:rPr>
                  <w:rPr>
                    <w:rFonts w:ascii="Cambria Math" w:hAnsi="Cambria Math" w:cs="Arial"/>
                  </w:rPr>
                  <m:t>ε+</m:t>
                </m:r>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d</m:t>
                                </m:r>
                              </m:e>
                              <m:sup>
                                <m:r>
                                  <w:rPr>
                                    <w:rFonts w:ascii="Cambria Math" w:hAnsi="Cambria Math" w:cs="Arial"/>
                                  </w:rPr>
                                  <m:t>2</m:t>
                                </m:r>
                              </m:sup>
                            </m:sSup>
                            <m:r>
                              <w:rPr>
                                <w:rFonts w:ascii="Cambria Math" w:hAnsi="Cambria Math" w:cs="Arial"/>
                              </w:rPr>
                              <m:t>E</m:t>
                            </m:r>
                          </m:num>
                          <m:den>
                            <m:sSup>
                              <m:sSupPr>
                                <m:ctrlPr>
                                  <w:rPr>
                                    <w:rFonts w:ascii="Cambria Math" w:hAnsi="Cambria Math" w:cs="Arial"/>
                                    <w:i/>
                                  </w:rPr>
                                </m:ctrlPr>
                              </m:sSupPr>
                              <m:e>
                                <m:r>
                                  <w:rPr>
                                    <w:rFonts w:ascii="Cambria Math" w:hAnsi="Cambria Math" w:cs="Arial"/>
                                  </w:rPr>
                                  <m:t>d</m:t>
                                </m:r>
                                <m:r>
                                  <m:rPr>
                                    <m:sty m:val="p"/>
                                  </m:rPr>
                                  <w:rPr>
                                    <w:rFonts w:ascii="Cambria Math" w:hAnsi="Cambria Math" w:cs="Arial"/>
                                  </w:rPr>
                                  <m:t>ε</m:t>
                                </m:r>
                              </m:e>
                              <m:sup>
                                <m:r>
                                  <w:rPr>
                                    <w:rFonts w:ascii="Cambria Math" w:hAnsi="Cambria Math" w:cs="Arial"/>
                                  </w:rPr>
                                  <m:t>2</m:t>
                                </m:r>
                              </m:sup>
                            </m:sSup>
                          </m:den>
                        </m:f>
                      </m:e>
                    </m:d>
                  </m:e>
                  <m:sub>
                    <m:r>
                      <w:rPr>
                        <w:rFonts w:ascii="Cambria Math" w:hAnsi="Cambria Math" w:cs="Arial"/>
                      </w:rPr>
                      <m:t>0</m:t>
                    </m:r>
                  </m:sub>
                </m:sSub>
                <m:sSup>
                  <m:sSupPr>
                    <m:ctrlPr>
                      <w:rPr>
                        <w:rFonts w:ascii="Cambria Math" w:hAnsi="Cambria Math" w:cs="Arial"/>
                      </w:rPr>
                    </m:ctrlPr>
                  </m:sSupPr>
                  <m:e>
                    <m:r>
                      <m:rPr>
                        <m:sty m:val="p"/>
                      </m:rPr>
                      <w:rPr>
                        <w:rFonts w:ascii="Cambria Math" w:hAnsi="Cambria Math" w:cs="Arial"/>
                      </w:rPr>
                      <m:t>ε</m:t>
                    </m:r>
                  </m:e>
                  <m:sup>
                    <m:r>
                      <w:rPr>
                        <w:rFonts w:ascii="Cambria Math" w:hAnsi="Cambria Math" w:cs="Arial"/>
                      </w:rPr>
                      <m:t>2</m:t>
                    </m:r>
                  </m:sup>
                </m:sSup>
                <m:r>
                  <w:rPr>
                    <w:rFonts w:ascii="Cambria Math" w:hAnsi="Cambria Math" w:cs="Arial"/>
                  </w:rPr>
                  <m:t>+</m:t>
                </m:r>
                <m:f>
                  <m:fPr>
                    <m:ctrlPr>
                      <w:rPr>
                        <w:rFonts w:ascii="Cambria Math" w:hAnsi="Cambria Math" w:cs="Arial"/>
                      </w:rPr>
                    </m:ctrlPr>
                  </m:fPr>
                  <m:num>
                    <m:r>
                      <w:rPr>
                        <w:rFonts w:ascii="Cambria Math" w:hAnsi="Cambria Math" w:cs="Arial"/>
                      </w:rPr>
                      <m:t>1</m:t>
                    </m:r>
                  </m:num>
                  <m:den>
                    <m:r>
                      <w:rPr>
                        <w:rFonts w:ascii="Cambria Math" w:hAnsi="Cambria Math" w:cs="Arial"/>
                      </w:rPr>
                      <m:t>3!</m:t>
                    </m:r>
                  </m:den>
                </m:f>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d</m:t>
                                </m:r>
                              </m:e>
                              <m:sup>
                                <m:r>
                                  <w:rPr>
                                    <w:rFonts w:ascii="Cambria Math" w:hAnsi="Cambria Math" w:cs="Arial"/>
                                  </w:rPr>
                                  <m:t>3</m:t>
                                </m:r>
                              </m:sup>
                            </m:sSup>
                            <m:r>
                              <w:rPr>
                                <w:rFonts w:ascii="Cambria Math" w:hAnsi="Cambria Math" w:cs="Arial"/>
                              </w:rPr>
                              <m:t>E</m:t>
                            </m:r>
                          </m:num>
                          <m:den>
                            <m:sSup>
                              <m:sSupPr>
                                <m:ctrlPr>
                                  <w:rPr>
                                    <w:rFonts w:ascii="Cambria Math" w:hAnsi="Cambria Math" w:cs="Arial"/>
                                    <w:i/>
                                  </w:rPr>
                                </m:ctrlPr>
                              </m:sSupPr>
                              <m:e>
                                <m:r>
                                  <w:rPr>
                                    <w:rFonts w:ascii="Cambria Math" w:hAnsi="Cambria Math" w:cs="Arial"/>
                                  </w:rPr>
                                  <m:t>d</m:t>
                                </m:r>
                                <m:r>
                                  <m:rPr>
                                    <m:sty m:val="p"/>
                                  </m:rPr>
                                  <w:rPr>
                                    <w:rFonts w:ascii="Cambria Math" w:hAnsi="Cambria Math" w:cs="Arial"/>
                                  </w:rPr>
                                  <m:t>ε</m:t>
                                </m:r>
                              </m:e>
                              <m:sup>
                                <m:r>
                                  <w:rPr>
                                    <w:rFonts w:ascii="Cambria Math" w:hAnsi="Cambria Math" w:cs="Arial"/>
                                  </w:rPr>
                                  <m:t>3</m:t>
                                </m:r>
                              </m:sup>
                            </m:sSup>
                          </m:den>
                        </m:f>
                      </m:e>
                    </m:d>
                  </m:e>
                  <m:sub>
                    <m:r>
                      <w:rPr>
                        <w:rFonts w:ascii="Cambria Math" w:hAnsi="Cambria Math" w:cs="Arial"/>
                      </w:rPr>
                      <m:t>0</m:t>
                    </m:r>
                  </m:sub>
                </m:sSub>
                <m:sSup>
                  <m:sSupPr>
                    <m:ctrlPr>
                      <w:rPr>
                        <w:rFonts w:ascii="Cambria Math" w:hAnsi="Cambria Math" w:cs="Arial"/>
                      </w:rPr>
                    </m:ctrlPr>
                  </m:sSupPr>
                  <m:e>
                    <m:r>
                      <m:rPr>
                        <m:sty m:val="p"/>
                      </m:rPr>
                      <w:rPr>
                        <w:rFonts w:ascii="Cambria Math" w:hAnsi="Cambria Math" w:cs="Arial"/>
                      </w:rPr>
                      <m:t>ε</m:t>
                    </m:r>
                  </m:e>
                  <m:sup>
                    <m:r>
                      <w:rPr>
                        <w:rFonts w:ascii="Cambria Math" w:hAnsi="Cambria Math" w:cs="Arial"/>
                      </w:rPr>
                      <m:t>3</m:t>
                    </m:r>
                  </m:sup>
                </m:sSup>
                <m:r>
                  <w:rPr>
                    <w:rFonts w:ascii="Cambria Math" w:hAnsi="Cambria Math" w:cs="Arial"/>
                  </w:rPr>
                  <m:t>+…</m:t>
                </m:r>
              </m:oMath>
            </m:oMathPara>
          </w:p>
        </w:tc>
        <w:tc>
          <w:tcPr>
            <w:tcW w:w="715" w:type="dxa"/>
          </w:tcPr>
          <w:p w14:paraId="24CFA5F9"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3" w:name="_Ref406438513"/>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2</w:t>
            </w:r>
            <w:r w:rsidRPr="00EC53BE">
              <w:rPr>
                <w:rFonts w:ascii="Arial" w:hAnsi="Arial" w:cs="Arial"/>
                <w:i/>
                <w:iCs/>
              </w:rPr>
              <w:fldChar w:fldCharType="end"/>
            </w:r>
            <w:r w:rsidRPr="00EC53BE">
              <w:rPr>
                <w:rFonts w:ascii="Arial" w:hAnsi="Arial" w:cs="Arial"/>
                <w:i/>
                <w:iCs/>
              </w:rPr>
              <w:t>)</w:t>
            </w:r>
            <w:bookmarkEnd w:id="3"/>
          </w:p>
        </w:tc>
      </w:tr>
      <w:tr w:rsidR="003821D2" w:rsidRPr="00EC53BE" w14:paraId="2C208FCA" w14:textId="77777777" w:rsidTr="006B0D0C">
        <w:tc>
          <w:tcPr>
            <w:tcW w:w="805" w:type="dxa"/>
          </w:tcPr>
          <w:p w14:paraId="3BB359DE" w14:textId="77777777" w:rsidR="003821D2" w:rsidRPr="00EC53BE" w:rsidRDefault="003821D2" w:rsidP="009F5AFD">
            <w:pPr>
              <w:spacing w:line="360" w:lineRule="auto"/>
              <w:jc w:val="both"/>
              <w:rPr>
                <w:rFonts w:ascii="Arial" w:hAnsi="Arial" w:cs="Arial"/>
              </w:rPr>
            </w:pPr>
          </w:p>
        </w:tc>
        <w:tc>
          <w:tcPr>
            <w:tcW w:w="7830" w:type="dxa"/>
          </w:tcPr>
          <w:p w14:paraId="6A8B7C8D" w14:textId="77777777" w:rsidR="003821D2" w:rsidRPr="00EC53BE" w:rsidRDefault="006D73FF" w:rsidP="009F5AFD">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μ</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r>
                              <w:rPr>
                                <w:rFonts w:ascii="Cambria Math" w:hAnsi="Cambria Math" w:cs="Arial"/>
                              </w:rPr>
                              <m:t>dE</m:t>
                            </m:r>
                          </m:num>
                          <m:den>
                            <m:r>
                              <w:rPr>
                                <w:rFonts w:ascii="Cambria Math" w:hAnsi="Cambria Math" w:cs="Arial"/>
                              </w:rPr>
                              <m:t>d</m:t>
                            </m:r>
                            <m:r>
                              <m:rPr>
                                <m:sty m:val="p"/>
                              </m:rPr>
                              <w:rPr>
                                <w:rFonts w:ascii="Cambria Math" w:hAnsi="Cambria Math" w:cs="Arial"/>
                              </w:rPr>
                              <m:t>ε</m:t>
                            </m:r>
                          </m:den>
                        </m:f>
                      </m:e>
                    </m:d>
                  </m:e>
                  <m:sub>
                    <m:r>
                      <w:rPr>
                        <w:rFonts w:ascii="Cambria Math" w:hAnsi="Cambria Math" w:cs="Arial"/>
                      </w:rPr>
                      <m:t>0</m:t>
                    </m:r>
                  </m:sub>
                </m:sSub>
                <m:r>
                  <m:rPr>
                    <m:sty m:val="p"/>
                  </m:rPr>
                  <w:rPr>
                    <w:rFonts w:ascii="Cambria Math" w:hAnsi="Cambria Math" w:cs="Arial"/>
                  </w:rPr>
                  <m:t>-</m:t>
                </m:r>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d</m:t>
                                </m:r>
                              </m:e>
                              <m:sup>
                                <m:r>
                                  <w:rPr>
                                    <w:rFonts w:ascii="Cambria Math" w:hAnsi="Cambria Math" w:cs="Arial"/>
                                  </w:rPr>
                                  <m:t>2</m:t>
                                </m:r>
                              </m:sup>
                            </m:sSup>
                            <m:r>
                              <w:rPr>
                                <w:rFonts w:ascii="Cambria Math" w:hAnsi="Cambria Math" w:cs="Arial"/>
                              </w:rPr>
                              <m:t>E</m:t>
                            </m:r>
                          </m:num>
                          <m:den>
                            <m:sSup>
                              <m:sSupPr>
                                <m:ctrlPr>
                                  <w:rPr>
                                    <w:rFonts w:ascii="Cambria Math" w:hAnsi="Cambria Math" w:cs="Arial"/>
                                    <w:i/>
                                  </w:rPr>
                                </m:ctrlPr>
                              </m:sSupPr>
                              <m:e>
                                <m:r>
                                  <w:rPr>
                                    <w:rFonts w:ascii="Cambria Math" w:hAnsi="Cambria Math" w:cs="Arial"/>
                                  </w:rPr>
                                  <m:t>d</m:t>
                                </m:r>
                                <m:r>
                                  <m:rPr>
                                    <m:sty m:val="p"/>
                                  </m:rPr>
                                  <w:rPr>
                                    <w:rFonts w:ascii="Cambria Math" w:hAnsi="Cambria Math" w:cs="Arial"/>
                                  </w:rPr>
                                  <m:t>ε</m:t>
                                </m:r>
                              </m:e>
                              <m:sup>
                                <m:r>
                                  <w:rPr>
                                    <w:rFonts w:ascii="Cambria Math" w:hAnsi="Cambria Math" w:cs="Arial"/>
                                  </w:rPr>
                                  <m:t>2</m:t>
                                </m:r>
                              </m:sup>
                            </m:sSup>
                          </m:den>
                        </m:f>
                      </m:e>
                    </m:d>
                  </m:e>
                  <m:sub>
                    <m:r>
                      <w:rPr>
                        <w:rFonts w:ascii="Cambria Math" w:hAnsi="Cambria Math" w:cs="Arial"/>
                      </w:rPr>
                      <m:t>0</m:t>
                    </m:r>
                  </m:sub>
                </m:sSub>
                <m:r>
                  <m:rPr>
                    <m:sty m:val="p"/>
                  </m:rPr>
                  <w:rPr>
                    <w:rFonts w:ascii="Cambria Math" w:hAnsi="Cambria Math" w:cs="Arial"/>
                  </w:rPr>
                  <m:t>ε</m:t>
                </m:r>
                <m:r>
                  <w:rPr>
                    <w:rFonts w:ascii="Cambria Math" w:hAnsi="Cambria Math" w:cs="Arial"/>
                  </w:rPr>
                  <m:t>-</m:t>
                </m:r>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d</m:t>
                                </m:r>
                              </m:e>
                              <m:sup>
                                <m:r>
                                  <w:rPr>
                                    <w:rFonts w:ascii="Cambria Math" w:hAnsi="Cambria Math" w:cs="Arial"/>
                                  </w:rPr>
                                  <m:t>3</m:t>
                                </m:r>
                              </m:sup>
                            </m:sSup>
                            <m:r>
                              <w:rPr>
                                <w:rFonts w:ascii="Cambria Math" w:hAnsi="Cambria Math" w:cs="Arial"/>
                              </w:rPr>
                              <m:t>E</m:t>
                            </m:r>
                          </m:num>
                          <m:den>
                            <m:sSup>
                              <m:sSupPr>
                                <m:ctrlPr>
                                  <w:rPr>
                                    <w:rFonts w:ascii="Cambria Math" w:hAnsi="Cambria Math" w:cs="Arial"/>
                                    <w:i/>
                                  </w:rPr>
                                </m:ctrlPr>
                              </m:sSupPr>
                              <m:e>
                                <m:r>
                                  <w:rPr>
                                    <w:rFonts w:ascii="Cambria Math" w:hAnsi="Cambria Math" w:cs="Arial"/>
                                  </w:rPr>
                                  <m:t>d</m:t>
                                </m:r>
                                <m:r>
                                  <m:rPr>
                                    <m:sty m:val="p"/>
                                  </m:rPr>
                                  <w:rPr>
                                    <w:rFonts w:ascii="Cambria Math" w:hAnsi="Cambria Math" w:cs="Arial"/>
                                  </w:rPr>
                                  <m:t>ε</m:t>
                                </m:r>
                              </m:e>
                              <m:sup>
                                <m:r>
                                  <w:rPr>
                                    <w:rFonts w:ascii="Cambria Math" w:hAnsi="Cambria Math" w:cs="Arial"/>
                                  </w:rPr>
                                  <m:t>3</m:t>
                                </m:r>
                              </m:sup>
                            </m:sSup>
                          </m:den>
                        </m:f>
                      </m:e>
                    </m:d>
                  </m:e>
                  <m:sub>
                    <m:r>
                      <w:rPr>
                        <w:rFonts w:ascii="Cambria Math" w:hAnsi="Cambria Math" w:cs="Arial"/>
                      </w:rPr>
                      <m:t>0</m:t>
                    </m:r>
                  </m:sub>
                </m:sSub>
                <m:sSup>
                  <m:sSupPr>
                    <m:ctrlPr>
                      <w:rPr>
                        <w:rFonts w:ascii="Cambria Math" w:hAnsi="Cambria Math" w:cs="Arial"/>
                      </w:rPr>
                    </m:ctrlPr>
                  </m:sSupPr>
                  <m:e>
                    <m:r>
                      <m:rPr>
                        <m:sty m:val="p"/>
                      </m:rPr>
                      <w:rPr>
                        <w:rFonts w:ascii="Cambria Math" w:hAnsi="Cambria Math" w:cs="Arial"/>
                      </w:rPr>
                      <m:t>ε</m:t>
                    </m:r>
                  </m:e>
                  <m:sup>
                    <m:r>
                      <w:rPr>
                        <w:rFonts w:ascii="Cambria Math" w:hAnsi="Cambria Math" w:cs="Arial"/>
                      </w:rPr>
                      <m:t>2</m:t>
                    </m:r>
                  </m:sup>
                </m:sSup>
                <m:r>
                  <w:rPr>
                    <w:rFonts w:ascii="Cambria Math" w:hAnsi="Cambria Math" w:cs="Arial"/>
                  </w:rPr>
                  <m:t>-…</m:t>
                </m:r>
              </m:oMath>
            </m:oMathPara>
          </w:p>
        </w:tc>
        <w:tc>
          <w:tcPr>
            <w:tcW w:w="715" w:type="dxa"/>
          </w:tcPr>
          <w:p w14:paraId="04362470"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4" w:name="_Ref406438962"/>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3</w:t>
            </w:r>
            <w:r w:rsidRPr="00EC53BE">
              <w:rPr>
                <w:rFonts w:ascii="Arial" w:hAnsi="Arial" w:cs="Arial"/>
                <w:i/>
                <w:iCs/>
              </w:rPr>
              <w:fldChar w:fldCharType="end"/>
            </w:r>
            <w:r w:rsidRPr="00EC53BE">
              <w:rPr>
                <w:rFonts w:ascii="Arial" w:hAnsi="Arial" w:cs="Arial"/>
                <w:i/>
                <w:iCs/>
              </w:rPr>
              <w:t>)</w:t>
            </w:r>
            <w:bookmarkEnd w:id="4"/>
          </w:p>
        </w:tc>
      </w:tr>
      <w:tr w:rsidR="003821D2" w:rsidRPr="00EC53BE" w14:paraId="2A06B225" w14:textId="77777777" w:rsidTr="006B0D0C">
        <w:tc>
          <w:tcPr>
            <w:tcW w:w="805" w:type="dxa"/>
          </w:tcPr>
          <w:p w14:paraId="78390D93" w14:textId="77777777" w:rsidR="003821D2" w:rsidRPr="00EC53BE" w:rsidRDefault="003821D2" w:rsidP="009F5AFD">
            <w:pPr>
              <w:spacing w:line="360" w:lineRule="auto"/>
              <w:jc w:val="both"/>
              <w:rPr>
                <w:rFonts w:ascii="Arial" w:hAnsi="Arial" w:cs="Arial"/>
              </w:rPr>
            </w:pPr>
          </w:p>
        </w:tc>
        <w:tc>
          <w:tcPr>
            <w:tcW w:w="7830" w:type="dxa"/>
          </w:tcPr>
          <w:p w14:paraId="3FCAAE66" w14:textId="4516AB9D" w:rsidR="003821D2" w:rsidRPr="00EC53BE" w:rsidRDefault="006D73FF" w:rsidP="009F5AFD">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μ</m:t>
                    </m:r>
                  </m:e>
                  <m:sub>
                    <m:r>
                      <w:rPr>
                        <w:rFonts w:ascii="Cambria Math" w:hAnsi="Cambria Math" w:cs="Arial"/>
                      </w:rPr>
                      <m:t>j0</m:t>
                    </m:r>
                  </m:sub>
                </m:sSub>
                <m:r>
                  <w:rPr>
                    <w:rFonts w:ascii="Cambria Math" w:hAnsi="Cambria Math" w:cs="Arial"/>
                  </w:rPr>
                  <m:t>=-</m:t>
                </m:r>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r>
                              <w:rPr>
                                <w:rFonts w:ascii="Cambria Math" w:hAnsi="Cambria Math" w:cs="Arial"/>
                              </w:rPr>
                              <m:t>dE</m:t>
                            </m:r>
                          </m:num>
                          <m:den>
                            <m:r>
                              <w:rPr>
                                <w:rFonts w:ascii="Cambria Math" w:hAnsi="Cambria Math" w:cs="Arial"/>
                              </w:rPr>
                              <m:t>d</m:t>
                            </m:r>
                            <m:r>
                              <m:rPr>
                                <m:sty m:val="p"/>
                              </m:rPr>
                              <w:rPr>
                                <w:rFonts w:ascii="Cambria Math" w:hAnsi="Cambria Math" w:cs="Arial"/>
                              </w:rPr>
                              <m:t>ε</m:t>
                            </m:r>
                          </m:den>
                        </m:f>
                      </m:e>
                    </m:d>
                  </m:e>
                  <m:sub>
                    <m:r>
                      <w:rPr>
                        <w:rFonts w:ascii="Cambria Math" w:hAnsi="Cambria Math" w:cs="Arial"/>
                      </w:rPr>
                      <m:t>0</m:t>
                    </m:r>
                  </m:sub>
                </m:sSub>
                <m:r>
                  <m:rPr>
                    <m:sty m:val="p"/>
                  </m:rPr>
                  <w:rPr>
                    <w:rFonts w:ascii="Cambria Math" w:hAnsi="Cambria Math" w:cs="Arial"/>
                  </w:rPr>
                  <m:t xml:space="preserve">      </m:t>
                </m:r>
                <m:r>
                  <w:rPr>
                    <w:rFonts w:ascii="Cambria Math" w:hAnsi="Cambria Math" w:cs="Arial"/>
                  </w:rPr>
                  <m:t xml:space="preserve">α </m:t>
                </m:r>
                <m:r>
                  <m:rPr>
                    <m:sty m:val="p"/>
                  </m:rPr>
                  <w:rPr>
                    <w:rFonts w:ascii="Cambria Math" w:hAnsi="Cambria Math" w:cs="Arial"/>
                  </w:rPr>
                  <m:t>=-</m:t>
                </m:r>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d</m:t>
                                </m:r>
                              </m:e>
                              <m:sup>
                                <m:r>
                                  <w:rPr>
                                    <w:rFonts w:ascii="Cambria Math" w:hAnsi="Cambria Math" w:cs="Arial"/>
                                  </w:rPr>
                                  <m:t>2</m:t>
                                </m:r>
                              </m:sup>
                            </m:sSup>
                            <m:r>
                              <w:rPr>
                                <w:rFonts w:ascii="Cambria Math" w:hAnsi="Cambria Math" w:cs="Arial"/>
                              </w:rPr>
                              <m:t>E</m:t>
                            </m:r>
                          </m:num>
                          <m:den>
                            <m:sSup>
                              <m:sSupPr>
                                <m:ctrlPr>
                                  <w:rPr>
                                    <w:rFonts w:ascii="Cambria Math" w:hAnsi="Cambria Math" w:cs="Arial"/>
                                    <w:i/>
                                  </w:rPr>
                                </m:ctrlPr>
                              </m:sSupPr>
                              <m:e>
                                <m:r>
                                  <w:rPr>
                                    <w:rFonts w:ascii="Cambria Math" w:hAnsi="Cambria Math" w:cs="Arial"/>
                                  </w:rPr>
                                  <m:t>d</m:t>
                                </m:r>
                                <m:r>
                                  <m:rPr>
                                    <m:sty m:val="p"/>
                                  </m:rPr>
                                  <w:rPr>
                                    <w:rFonts w:ascii="Cambria Math" w:hAnsi="Cambria Math" w:cs="Arial"/>
                                  </w:rPr>
                                  <m:t>ε</m:t>
                                </m:r>
                              </m:e>
                              <m:sup>
                                <m:r>
                                  <w:rPr>
                                    <w:rFonts w:ascii="Cambria Math" w:hAnsi="Cambria Math" w:cs="Arial"/>
                                  </w:rPr>
                                  <m:t>2</m:t>
                                </m:r>
                              </m:sup>
                            </m:sSup>
                          </m:den>
                        </m:f>
                      </m:e>
                    </m:d>
                  </m:e>
                  <m:sub>
                    <m:r>
                      <w:rPr>
                        <w:rFonts w:ascii="Cambria Math" w:hAnsi="Cambria Math" w:cs="Arial"/>
                      </w:rPr>
                      <m:t>0</m:t>
                    </m:r>
                  </m:sub>
                </m:sSub>
                <m:r>
                  <m:rPr>
                    <m:sty m:val="p"/>
                  </m:rPr>
                  <w:rPr>
                    <w:rFonts w:ascii="Cambria Math" w:hAnsi="Cambria Math" w:cs="Arial"/>
                  </w:rPr>
                  <m:t xml:space="preserve">     </m:t>
                </m:r>
                <m:r>
                  <w:rPr>
                    <w:rFonts w:ascii="Cambria Math" w:hAnsi="Cambria Math" w:cs="Arial"/>
                  </w:rPr>
                  <m:t>β=-</m:t>
                </m:r>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d</m:t>
                                </m:r>
                              </m:e>
                              <m:sup>
                                <m:r>
                                  <w:rPr>
                                    <w:rFonts w:ascii="Cambria Math" w:hAnsi="Cambria Math" w:cs="Arial"/>
                                  </w:rPr>
                                  <m:t>3</m:t>
                                </m:r>
                              </m:sup>
                            </m:sSup>
                            <m:r>
                              <w:rPr>
                                <w:rFonts w:ascii="Cambria Math" w:hAnsi="Cambria Math" w:cs="Arial"/>
                              </w:rPr>
                              <m:t>E</m:t>
                            </m:r>
                          </m:num>
                          <m:den>
                            <m:sSup>
                              <m:sSupPr>
                                <m:ctrlPr>
                                  <w:rPr>
                                    <w:rFonts w:ascii="Cambria Math" w:hAnsi="Cambria Math" w:cs="Arial"/>
                                    <w:i/>
                                  </w:rPr>
                                </m:ctrlPr>
                              </m:sSupPr>
                              <m:e>
                                <m:r>
                                  <w:rPr>
                                    <w:rFonts w:ascii="Cambria Math" w:hAnsi="Cambria Math" w:cs="Arial"/>
                                  </w:rPr>
                                  <m:t>d</m:t>
                                </m:r>
                                <m:r>
                                  <m:rPr>
                                    <m:sty m:val="p"/>
                                  </m:rPr>
                                  <w:rPr>
                                    <w:rFonts w:ascii="Cambria Math" w:hAnsi="Cambria Math" w:cs="Arial"/>
                                  </w:rPr>
                                  <m:t>ε</m:t>
                                </m:r>
                              </m:e>
                              <m:sup>
                                <m:r>
                                  <w:rPr>
                                    <w:rFonts w:ascii="Cambria Math" w:hAnsi="Cambria Math" w:cs="Arial"/>
                                  </w:rPr>
                                  <m:t>3</m:t>
                                </m:r>
                              </m:sup>
                            </m:sSup>
                          </m:den>
                        </m:f>
                      </m:e>
                    </m:d>
                  </m:e>
                  <m:sub>
                    <m:r>
                      <w:rPr>
                        <w:rFonts w:ascii="Cambria Math" w:hAnsi="Cambria Math" w:cs="Arial"/>
                      </w:rPr>
                      <m:t>0</m:t>
                    </m:r>
                  </m:sub>
                </m:sSub>
                <m:r>
                  <w:rPr>
                    <w:rFonts w:ascii="Cambria Math" w:eastAsiaTheme="minorEastAsia" w:hAnsi="Cambria Math" w:cs="Arial"/>
                  </w:rPr>
                  <m:t xml:space="preserve"> </m:t>
                </m:r>
                <m:r>
                  <m:rPr>
                    <m:sty m:val="p"/>
                  </m:rPr>
                  <w:rPr>
                    <w:rFonts w:ascii="Cambria Math" w:hAnsi="Cambria Math" w:cs="Arial"/>
                  </w:rPr>
                  <m:t xml:space="preserve">   </m:t>
                </m:r>
                <m:r>
                  <w:rPr>
                    <w:rFonts w:ascii="Cambria Math" w:hAnsi="Cambria Math" w:cs="Arial"/>
                  </w:rPr>
                  <m:t>γ=-</m:t>
                </m:r>
                <m:sSub>
                  <m:sSubPr>
                    <m:ctrlPr>
                      <w:rPr>
                        <w:rFonts w:ascii="Cambria Math" w:hAnsi="Cambria Math" w:cs="Arial"/>
                        <w:i/>
                      </w:rPr>
                    </m:ctrlPr>
                  </m:sSubPr>
                  <m:e>
                    <m:d>
                      <m:dPr>
                        <m:ctrlPr>
                          <w:rPr>
                            <w:rFonts w:ascii="Cambria Math" w:hAnsi="Cambria Math" w:cs="Arial"/>
                            <w:i/>
                          </w:rPr>
                        </m:ctrlPr>
                      </m:dPr>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d</m:t>
                                </m:r>
                              </m:e>
                              <m:sup>
                                <m:r>
                                  <w:rPr>
                                    <w:rFonts w:ascii="Cambria Math" w:hAnsi="Cambria Math" w:cs="Arial"/>
                                  </w:rPr>
                                  <m:t>4</m:t>
                                </m:r>
                              </m:sup>
                            </m:sSup>
                            <m:r>
                              <w:rPr>
                                <w:rFonts w:ascii="Cambria Math" w:hAnsi="Cambria Math" w:cs="Arial"/>
                              </w:rPr>
                              <m:t>E</m:t>
                            </m:r>
                          </m:num>
                          <m:den>
                            <m:sSup>
                              <m:sSupPr>
                                <m:ctrlPr>
                                  <w:rPr>
                                    <w:rFonts w:ascii="Cambria Math" w:hAnsi="Cambria Math" w:cs="Arial"/>
                                    <w:i/>
                                  </w:rPr>
                                </m:ctrlPr>
                              </m:sSupPr>
                              <m:e>
                                <m:r>
                                  <w:rPr>
                                    <w:rFonts w:ascii="Cambria Math" w:hAnsi="Cambria Math" w:cs="Arial"/>
                                  </w:rPr>
                                  <m:t>d</m:t>
                                </m:r>
                                <m:r>
                                  <m:rPr>
                                    <m:sty m:val="p"/>
                                  </m:rPr>
                                  <w:rPr>
                                    <w:rFonts w:ascii="Cambria Math" w:hAnsi="Cambria Math" w:cs="Arial"/>
                                  </w:rPr>
                                  <m:t>ε</m:t>
                                </m:r>
                              </m:e>
                              <m:sup>
                                <m:r>
                                  <w:rPr>
                                    <w:rFonts w:ascii="Cambria Math" w:hAnsi="Cambria Math" w:cs="Arial"/>
                                  </w:rPr>
                                  <m:t>4</m:t>
                                </m:r>
                              </m:sup>
                            </m:sSup>
                          </m:den>
                        </m:f>
                      </m:e>
                    </m:d>
                  </m:e>
                  <m:sub>
                    <m:r>
                      <w:rPr>
                        <w:rFonts w:ascii="Cambria Math" w:hAnsi="Cambria Math" w:cs="Arial"/>
                      </w:rPr>
                      <m:t>0</m:t>
                    </m:r>
                  </m:sub>
                </m:sSub>
              </m:oMath>
            </m:oMathPara>
          </w:p>
        </w:tc>
        <w:tc>
          <w:tcPr>
            <w:tcW w:w="715" w:type="dxa"/>
          </w:tcPr>
          <w:p w14:paraId="5D914B68"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5" w:name="_Ref406439000"/>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4</w:t>
            </w:r>
            <w:r w:rsidRPr="00EC53BE">
              <w:rPr>
                <w:rFonts w:ascii="Arial" w:hAnsi="Arial" w:cs="Arial"/>
                <w:i/>
                <w:iCs/>
              </w:rPr>
              <w:fldChar w:fldCharType="end"/>
            </w:r>
            <w:r w:rsidRPr="00EC53BE">
              <w:rPr>
                <w:rFonts w:ascii="Arial" w:hAnsi="Arial" w:cs="Arial"/>
                <w:i/>
                <w:iCs/>
              </w:rPr>
              <w:t>)</w:t>
            </w:r>
            <w:bookmarkEnd w:id="5"/>
          </w:p>
        </w:tc>
      </w:tr>
    </w:tbl>
    <w:p w14:paraId="668D7B93" w14:textId="77777777" w:rsidR="003821D2" w:rsidRPr="00EC53BE" w:rsidRDefault="003821D2" w:rsidP="009F5AFD">
      <w:pPr>
        <w:spacing w:line="360" w:lineRule="auto"/>
        <w:rPr>
          <w:rFonts w:ascii="Arial" w:hAnsi="Arial" w:cs="Arial"/>
          <w:b/>
        </w:rPr>
      </w:pPr>
      <w:commentRangeStart w:id="6"/>
      <w:r w:rsidRPr="00B66C59">
        <w:rPr>
          <w:rFonts w:ascii="Arial" w:hAnsi="Arial" w:cs="Arial"/>
          <w:b/>
          <w:sz w:val="24"/>
        </w:rPr>
        <w:t>Static electric polarizability</w:t>
      </w:r>
      <w:commentRangeEnd w:id="6"/>
      <w:r w:rsidR="00224A75">
        <w:rPr>
          <w:rStyle w:val="CommentReference"/>
        </w:rPr>
        <w:commentReference w:id="6"/>
      </w:r>
    </w:p>
    <w:p w14:paraId="5CCA963C" w14:textId="3353A960" w:rsidR="003821D2" w:rsidRPr="00EC53BE" w:rsidRDefault="003821D2" w:rsidP="009F5AFD">
      <w:pPr>
        <w:spacing w:line="360" w:lineRule="auto"/>
        <w:jc w:val="both"/>
        <w:rPr>
          <w:rFonts w:ascii="Arial" w:hAnsi="Arial" w:cs="Arial"/>
        </w:rPr>
      </w:pPr>
      <w:r w:rsidRPr="00EC53BE">
        <w:rPr>
          <w:rFonts w:ascii="Arial" w:hAnsi="Arial" w:cs="Arial"/>
        </w:rPr>
        <w:t xml:space="preserve">The time-independent perturbation expression for energy is given in </w:t>
      </w:r>
      <w:r w:rsidR="0000669E" w:rsidRPr="00EC53BE">
        <w:rPr>
          <w:rFonts w:ascii="Arial" w:hAnsi="Arial" w:cs="Arial"/>
        </w:rPr>
        <w:t xml:space="preserve">eqn </w:t>
      </w:r>
      <w:r w:rsidRPr="00EC53BE">
        <w:rPr>
          <w:rFonts w:ascii="Arial" w:hAnsi="Arial" w:cs="Arial"/>
        </w:rPr>
        <w:fldChar w:fldCharType="begin"/>
      </w:r>
      <w:r w:rsidRPr="00EC53BE">
        <w:rPr>
          <w:rFonts w:ascii="Arial" w:hAnsi="Arial" w:cs="Arial"/>
        </w:rPr>
        <w:instrText xml:space="preserve"> REF _Ref406439490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rPr>
        <w:t>(5)</w:t>
      </w:r>
      <w:r w:rsidRPr="00EC53BE">
        <w:rPr>
          <w:rFonts w:ascii="Arial" w:hAnsi="Arial" w:cs="Arial"/>
        </w:rPr>
        <w:fldChar w:fldCharType="end"/>
      </w:r>
      <w:r w:rsidRPr="00EC53BE">
        <w:rPr>
          <w:rFonts w:ascii="Arial" w:hAnsi="Arial" w:cs="Arial"/>
        </w:rPr>
        <w:t xml:space="preserve">. There is no second-order Hamiltonian in the present problem, thus the third term on the right can be ignored and the energy expression can be rewritten as </w:t>
      </w:r>
      <w:r w:rsidR="0000669E" w:rsidRPr="00EC53BE">
        <w:rPr>
          <w:rFonts w:ascii="Arial" w:hAnsi="Arial" w:cs="Arial"/>
        </w:rPr>
        <w:t xml:space="preserve">eqn </w:t>
      </w:r>
      <w:r w:rsidRPr="00EC53BE">
        <w:rPr>
          <w:rFonts w:ascii="Arial" w:hAnsi="Arial" w:cs="Arial"/>
        </w:rPr>
        <w:fldChar w:fldCharType="begin"/>
      </w:r>
      <w:r w:rsidRPr="00EC53BE">
        <w:rPr>
          <w:rFonts w:ascii="Arial" w:hAnsi="Arial" w:cs="Arial"/>
        </w:rPr>
        <w:instrText xml:space="preserve"> REF _Ref406440428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rPr>
        <w:t>(6)</w:t>
      </w:r>
      <w:r w:rsidRPr="00EC53BE">
        <w:rPr>
          <w:rFonts w:ascii="Arial" w:hAnsi="Arial" w:cs="Arial"/>
        </w:rPr>
        <w:fldChar w:fldCharType="end"/>
      </w:r>
      <w:r w:rsidRPr="00EC53BE">
        <w:rPr>
          <w:rFonts w:ascii="Arial" w:hAnsi="Arial" w:cs="Arial"/>
        </w:rPr>
        <w:t xml:space="preserve">. Using this expression and the </w:t>
      </w:r>
      <w:r w:rsidR="0000669E" w:rsidRPr="00EC53BE">
        <w:rPr>
          <w:rFonts w:ascii="Arial" w:hAnsi="Arial" w:cs="Arial"/>
        </w:rPr>
        <w:t xml:space="preserve">eqn </w:t>
      </w:r>
      <w:r w:rsidRPr="00EC53BE">
        <w:rPr>
          <w:rFonts w:ascii="Arial" w:hAnsi="Arial" w:cs="Arial"/>
        </w:rPr>
        <w:fldChar w:fldCharType="begin"/>
      </w:r>
      <w:r w:rsidRPr="00EC53BE">
        <w:rPr>
          <w:rFonts w:ascii="Arial" w:hAnsi="Arial" w:cs="Arial"/>
        </w:rPr>
        <w:instrText xml:space="preserve"> REF _Ref406439000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rPr>
        <w:t>(4)</w:t>
      </w:r>
      <w:r w:rsidRPr="00EC53BE">
        <w:rPr>
          <w:rFonts w:ascii="Arial" w:hAnsi="Arial" w:cs="Arial"/>
        </w:rPr>
        <w:fldChar w:fldCharType="end"/>
      </w:r>
      <w:r w:rsidRPr="00EC53BE">
        <w:rPr>
          <w:rFonts w:ascii="Arial" w:hAnsi="Arial" w:cs="Arial"/>
        </w:rPr>
        <w:t xml:space="preserve">, the polarizability can be written as </w:t>
      </w:r>
      <w:r w:rsidR="0000669E" w:rsidRPr="00EC53BE">
        <w:rPr>
          <w:rFonts w:ascii="Arial" w:hAnsi="Arial" w:cs="Arial"/>
        </w:rPr>
        <w:t xml:space="preserve">eqn </w:t>
      </w:r>
      <w:r w:rsidRPr="00EC53BE">
        <w:rPr>
          <w:rFonts w:ascii="Arial" w:hAnsi="Arial" w:cs="Arial"/>
        </w:rPr>
        <w:fldChar w:fldCharType="begin"/>
      </w:r>
      <w:r w:rsidRPr="00EC53BE">
        <w:rPr>
          <w:rFonts w:ascii="Arial" w:hAnsi="Arial" w:cs="Arial"/>
        </w:rPr>
        <w:instrText xml:space="preserve"> REF _Ref406440676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rPr>
        <w:t>(7)</w:t>
      </w:r>
      <w:r w:rsidRPr="00EC53BE">
        <w:rPr>
          <w:rFonts w:ascii="Arial" w:hAnsi="Arial" w:cs="Arial"/>
        </w:rPr>
        <w:fldChar w:fldCharType="end"/>
      </w:r>
      <w:r w:rsidRPr="00EC53BE">
        <w:rPr>
          <w:rFonts w:ascii="Arial" w:hAnsi="Arial" w:cs="Arial"/>
        </w:rPr>
        <w:t xml:space="preserve">. Using this expression, the mean electric polarizability can be written as </w:t>
      </w:r>
      <w:r w:rsidR="0000669E" w:rsidRPr="00EC53BE">
        <w:rPr>
          <w:rFonts w:ascii="Arial" w:hAnsi="Arial" w:cs="Arial"/>
        </w:rPr>
        <w:t xml:space="preserve">eqn </w:t>
      </w:r>
      <w:r w:rsidRPr="00EC53BE">
        <w:rPr>
          <w:rFonts w:ascii="Arial" w:hAnsi="Arial" w:cs="Arial"/>
        </w:rPr>
        <w:fldChar w:fldCharType="begin"/>
      </w:r>
      <w:r w:rsidRPr="00EC53BE">
        <w:rPr>
          <w:rFonts w:ascii="Arial" w:hAnsi="Arial" w:cs="Arial"/>
        </w:rPr>
        <w:instrText xml:space="preserve"> REF _Ref406440906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rPr>
        <w:t>(8)</w:t>
      </w:r>
      <w:r w:rsidRPr="00EC53BE">
        <w:rPr>
          <w:rFonts w:ascii="Arial" w:hAnsi="Arial" w:cs="Arial"/>
        </w:rPr>
        <w:fldChar w:fldCharType="end"/>
      </w:r>
      <w:r w:rsidRPr="00EC53BE">
        <w:rPr>
          <w:rFonts w:ascii="Arial" w:hAnsi="Arial" w:cs="Arial"/>
        </w:rPr>
        <w:t>.</w:t>
      </w:r>
    </w:p>
    <w:tbl>
      <w:tblPr>
        <w:tblW w:w="0" w:type="auto"/>
        <w:tblInd w:w="5" w:type="dxa"/>
        <w:tblLook w:val="04A0" w:firstRow="1" w:lastRow="0" w:firstColumn="1" w:lastColumn="0" w:noHBand="0" w:noVBand="1"/>
      </w:tblPr>
      <w:tblGrid>
        <w:gridCol w:w="805"/>
        <w:gridCol w:w="7830"/>
        <w:gridCol w:w="715"/>
      </w:tblGrid>
      <w:tr w:rsidR="003821D2" w:rsidRPr="00EC53BE" w14:paraId="6AC050D5" w14:textId="77777777" w:rsidTr="006B0D0C">
        <w:tc>
          <w:tcPr>
            <w:tcW w:w="805" w:type="dxa"/>
          </w:tcPr>
          <w:p w14:paraId="62F261D9" w14:textId="77777777" w:rsidR="003821D2" w:rsidRPr="00EC53BE" w:rsidRDefault="003821D2" w:rsidP="009F5AFD">
            <w:pPr>
              <w:spacing w:line="360" w:lineRule="auto"/>
              <w:jc w:val="both"/>
              <w:rPr>
                <w:rFonts w:ascii="Arial" w:hAnsi="Arial" w:cs="Arial"/>
              </w:rPr>
            </w:pPr>
          </w:p>
        </w:tc>
        <w:tc>
          <w:tcPr>
            <w:tcW w:w="7830" w:type="dxa"/>
          </w:tcPr>
          <w:p w14:paraId="07A0AACF" w14:textId="77777777" w:rsidR="003821D2" w:rsidRPr="00EC53BE" w:rsidRDefault="006D73FF" w:rsidP="009F5AFD">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0</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E</m:t>
                    </m:r>
                  </m:e>
                  <m:sub>
                    <m:r>
                      <w:rPr>
                        <w:rFonts w:ascii="Cambria Math" w:hAnsi="Cambria Math" w:cs="Arial"/>
                      </w:rPr>
                      <m:t>0</m:t>
                    </m:r>
                  </m:sub>
                  <m:sup>
                    <m:d>
                      <m:dPr>
                        <m:ctrlPr>
                          <w:rPr>
                            <w:rFonts w:ascii="Cambria Math" w:hAnsi="Cambria Math" w:cs="Arial"/>
                            <w:i/>
                          </w:rPr>
                        </m:ctrlPr>
                      </m:dPr>
                      <m:e>
                        <m:r>
                          <w:rPr>
                            <w:rFonts w:ascii="Cambria Math" w:hAnsi="Cambria Math" w:cs="Arial"/>
                          </w:rPr>
                          <m:t>0</m:t>
                        </m:r>
                      </m:e>
                    </m:d>
                  </m:sup>
                </m:sSubSup>
                <m:r>
                  <w:rPr>
                    <w:rFonts w:ascii="Cambria Math" w:hAnsi="Cambria Math" w:cs="Arial"/>
                  </w:rPr>
                  <m:t>+</m:t>
                </m:r>
                <m:d>
                  <m:dPr>
                    <m:begChr m:val="⟨"/>
                    <m:endChr m:val="⟩"/>
                    <m:ctrlPr>
                      <w:rPr>
                        <w:rFonts w:ascii="Cambria Math" w:hAnsi="Cambria Math" w:cs="Arial"/>
                        <w:i/>
                      </w:rPr>
                    </m:ctrlPr>
                  </m:dPr>
                  <m:e>
                    <m:r>
                      <w:rPr>
                        <w:rFonts w:ascii="Cambria Math" w:hAnsi="Cambria Math" w:cs="Arial"/>
                      </w:rPr>
                      <m:t>0</m:t>
                    </m:r>
                  </m:e>
                  <m:e>
                    <m:sSup>
                      <m:sSupPr>
                        <m:ctrlPr>
                          <w:rPr>
                            <w:rFonts w:ascii="Cambria Math" w:hAnsi="Cambria Math" w:cs="Arial"/>
                            <w:i/>
                          </w:rPr>
                        </m:ctrlPr>
                      </m:sSupPr>
                      <m:e>
                        <m:r>
                          <w:rPr>
                            <w:rFonts w:ascii="Cambria Math" w:hAnsi="Cambria Math" w:cs="Arial"/>
                          </w:rPr>
                          <m:t>H</m:t>
                        </m:r>
                      </m:e>
                      <m:sup>
                        <m:r>
                          <w:rPr>
                            <w:rFonts w:ascii="Cambria Math" w:hAnsi="Cambria Math" w:cs="Arial"/>
                          </w:rPr>
                          <m:t>(1)</m:t>
                        </m:r>
                      </m:sup>
                    </m:sSup>
                  </m:e>
                  <m:e>
                    <m:r>
                      <w:rPr>
                        <w:rFonts w:ascii="Cambria Math" w:hAnsi="Cambria Math" w:cs="Arial"/>
                      </w:rPr>
                      <m:t>0</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0</m:t>
                    </m:r>
                  </m:e>
                  <m:e>
                    <m:sSup>
                      <m:sSupPr>
                        <m:ctrlPr>
                          <w:rPr>
                            <w:rFonts w:ascii="Cambria Math" w:hAnsi="Cambria Math" w:cs="Arial"/>
                            <w:i/>
                          </w:rPr>
                        </m:ctrlPr>
                      </m:sSupPr>
                      <m:e>
                        <m:r>
                          <w:rPr>
                            <w:rFonts w:ascii="Cambria Math" w:hAnsi="Cambria Math" w:cs="Arial"/>
                          </w:rPr>
                          <m:t>H</m:t>
                        </m:r>
                      </m:e>
                      <m:sup>
                        <m:r>
                          <w:rPr>
                            <w:rFonts w:ascii="Cambria Math" w:hAnsi="Cambria Math" w:cs="Arial"/>
                          </w:rPr>
                          <m:t>(2)</m:t>
                        </m:r>
                      </m:sup>
                    </m:sSup>
                  </m:e>
                  <m:e>
                    <m:r>
                      <w:rPr>
                        <w:rFonts w:ascii="Cambria Math" w:hAnsi="Cambria Math" w:cs="Arial"/>
                      </w:rPr>
                      <m:t>0</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n</m:t>
                    </m:r>
                  </m:sub>
                  <m:sup/>
                  <m:e>
                    <m:f>
                      <m:fPr>
                        <m:ctrlPr>
                          <w:rPr>
                            <w:rFonts w:ascii="Cambria Math" w:hAnsi="Cambria Math" w:cs="Arial"/>
                            <w:i/>
                          </w:rPr>
                        </m:ctrlPr>
                      </m:fPr>
                      <m:num>
                        <m:d>
                          <m:dPr>
                            <m:begChr m:val="⟨"/>
                            <m:endChr m:val="⟩"/>
                            <m:ctrlPr>
                              <w:rPr>
                                <w:rFonts w:ascii="Cambria Math" w:hAnsi="Cambria Math" w:cs="Arial"/>
                                <w:i/>
                              </w:rPr>
                            </m:ctrlPr>
                          </m:dPr>
                          <m:e>
                            <m:r>
                              <w:rPr>
                                <w:rFonts w:ascii="Cambria Math" w:hAnsi="Cambria Math" w:cs="Arial"/>
                              </w:rPr>
                              <m:t>0</m:t>
                            </m:r>
                          </m:e>
                          <m:e>
                            <m:sSup>
                              <m:sSupPr>
                                <m:ctrlPr>
                                  <w:rPr>
                                    <w:rFonts w:ascii="Cambria Math" w:hAnsi="Cambria Math" w:cs="Arial"/>
                                    <w:i/>
                                  </w:rPr>
                                </m:ctrlPr>
                              </m:sSupPr>
                              <m:e>
                                <m:r>
                                  <w:rPr>
                                    <w:rFonts w:ascii="Cambria Math" w:hAnsi="Cambria Math" w:cs="Arial"/>
                                  </w:rPr>
                                  <m:t>H</m:t>
                                </m:r>
                              </m:e>
                              <m:sup>
                                <m:r>
                                  <w:rPr>
                                    <w:rFonts w:ascii="Cambria Math" w:hAnsi="Cambria Math" w:cs="Arial"/>
                                  </w:rPr>
                                  <m:t>(1)</m:t>
                                </m:r>
                              </m:sup>
                            </m:sSup>
                          </m:e>
                          <m:e>
                            <m:r>
                              <w:rPr>
                                <w:rFonts w:ascii="Cambria Math" w:hAnsi="Cambria Math" w:cs="Arial"/>
                              </w:rPr>
                              <m:t>n</m:t>
                            </m:r>
                          </m:e>
                        </m:d>
                        <m:d>
                          <m:dPr>
                            <m:begChr m:val="⟨"/>
                            <m:endChr m:val="⟩"/>
                            <m:ctrlPr>
                              <w:rPr>
                                <w:rFonts w:ascii="Cambria Math" w:hAnsi="Cambria Math" w:cs="Arial"/>
                                <w:i/>
                              </w:rPr>
                            </m:ctrlPr>
                          </m:dPr>
                          <m:e>
                            <m:r>
                              <w:rPr>
                                <w:rFonts w:ascii="Cambria Math" w:hAnsi="Cambria Math" w:cs="Arial"/>
                              </w:rPr>
                              <m:t>n</m:t>
                            </m:r>
                          </m:e>
                          <m:e>
                            <m:sSup>
                              <m:sSupPr>
                                <m:ctrlPr>
                                  <w:rPr>
                                    <w:rFonts w:ascii="Cambria Math" w:hAnsi="Cambria Math" w:cs="Arial"/>
                                    <w:i/>
                                  </w:rPr>
                                </m:ctrlPr>
                              </m:sSupPr>
                              <m:e>
                                <m:r>
                                  <w:rPr>
                                    <w:rFonts w:ascii="Cambria Math" w:hAnsi="Cambria Math" w:cs="Arial"/>
                                  </w:rPr>
                                  <m:t>H</m:t>
                                </m:r>
                              </m:e>
                              <m:sup>
                                <m:r>
                                  <w:rPr>
                                    <w:rFonts w:ascii="Cambria Math" w:hAnsi="Cambria Math" w:cs="Arial"/>
                                  </w:rPr>
                                  <m:t>(1)</m:t>
                                </m:r>
                              </m:sup>
                            </m:sSup>
                          </m:e>
                          <m:e>
                            <m:r>
                              <w:rPr>
                                <w:rFonts w:ascii="Cambria Math" w:hAnsi="Cambria Math" w:cs="Arial"/>
                              </w:rPr>
                              <m:t>0</m:t>
                            </m:r>
                          </m:e>
                        </m:d>
                      </m:num>
                      <m:den>
                        <m:sSub>
                          <m:sSubPr>
                            <m:ctrlPr>
                              <w:rPr>
                                <w:rFonts w:ascii="Cambria Math" w:hAnsi="Cambria Math" w:cs="Arial"/>
                                <w:i/>
                              </w:rPr>
                            </m:ctrlPr>
                          </m:sSubPr>
                          <m:e>
                            <m:r>
                              <w:rPr>
                                <w:rFonts w:ascii="Cambria Math" w:hAnsi="Cambria Math" w:cs="Arial"/>
                              </w:rPr>
                              <m:t>∆E</m:t>
                            </m:r>
                          </m:e>
                          <m:sub>
                            <m:r>
                              <w:rPr>
                                <w:rFonts w:ascii="Cambria Math" w:hAnsi="Cambria Math" w:cs="Arial"/>
                              </w:rPr>
                              <m:t>n0</m:t>
                            </m:r>
                          </m:sub>
                        </m:sSub>
                      </m:den>
                    </m:f>
                  </m:e>
                </m:nary>
                <m:r>
                  <w:rPr>
                    <w:rFonts w:ascii="Cambria Math" w:hAnsi="Cambria Math" w:cs="Arial"/>
                  </w:rPr>
                  <m:t xml:space="preserve"> +…</m:t>
                </m:r>
              </m:oMath>
            </m:oMathPara>
          </w:p>
        </w:tc>
        <w:tc>
          <w:tcPr>
            <w:tcW w:w="715" w:type="dxa"/>
          </w:tcPr>
          <w:p w14:paraId="39C58D08"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7" w:name="_Ref406439490"/>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5</w:t>
            </w:r>
            <w:r w:rsidRPr="00EC53BE">
              <w:rPr>
                <w:rFonts w:ascii="Arial" w:hAnsi="Arial" w:cs="Arial"/>
                <w:i/>
                <w:iCs/>
              </w:rPr>
              <w:fldChar w:fldCharType="end"/>
            </w:r>
            <w:r w:rsidRPr="00EC53BE">
              <w:rPr>
                <w:rFonts w:ascii="Arial" w:hAnsi="Arial" w:cs="Arial"/>
                <w:i/>
                <w:iCs/>
              </w:rPr>
              <w:t>)</w:t>
            </w:r>
            <w:bookmarkEnd w:id="7"/>
          </w:p>
        </w:tc>
      </w:tr>
      <w:tr w:rsidR="003821D2" w:rsidRPr="00EC53BE" w14:paraId="77BC7B1C" w14:textId="77777777" w:rsidTr="006B0D0C">
        <w:tc>
          <w:tcPr>
            <w:tcW w:w="805" w:type="dxa"/>
          </w:tcPr>
          <w:p w14:paraId="6EE9EEEA" w14:textId="77777777" w:rsidR="003821D2" w:rsidRPr="00EC53BE" w:rsidRDefault="003821D2" w:rsidP="009F5AFD">
            <w:pPr>
              <w:spacing w:line="360" w:lineRule="auto"/>
              <w:jc w:val="both"/>
              <w:rPr>
                <w:rFonts w:ascii="Arial" w:hAnsi="Arial" w:cs="Arial"/>
              </w:rPr>
            </w:pPr>
          </w:p>
        </w:tc>
        <w:tc>
          <w:tcPr>
            <w:tcW w:w="7830" w:type="dxa"/>
          </w:tcPr>
          <w:p w14:paraId="1F7F8AA9" w14:textId="77777777" w:rsidR="003821D2" w:rsidRPr="00EC53BE" w:rsidRDefault="006D73FF" w:rsidP="009F5AFD">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0</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E</m:t>
                    </m:r>
                  </m:e>
                  <m:sub>
                    <m:r>
                      <w:rPr>
                        <w:rFonts w:ascii="Cambria Math" w:hAnsi="Cambria Math" w:cs="Arial"/>
                      </w:rPr>
                      <m:t>0</m:t>
                    </m:r>
                  </m:sub>
                  <m:sup>
                    <m:d>
                      <m:dPr>
                        <m:ctrlPr>
                          <w:rPr>
                            <w:rFonts w:ascii="Cambria Math" w:hAnsi="Cambria Math" w:cs="Arial"/>
                            <w:i/>
                          </w:rPr>
                        </m:ctrlPr>
                      </m:dPr>
                      <m:e>
                        <m:r>
                          <w:rPr>
                            <w:rFonts w:ascii="Cambria Math" w:hAnsi="Cambria Math" w:cs="Arial"/>
                          </w:rPr>
                          <m:t>0</m:t>
                        </m:r>
                      </m:e>
                    </m:d>
                  </m:sup>
                </m:sSubSup>
                <m:r>
                  <w:rPr>
                    <w:rFonts w:ascii="Cambria Math" w:hAnsi="Cambria Math" w:cs="Arial"/>
                  </w:rPr>
                  <m:t>-</m:t>
                </m:r>
                <m:d>
                  <m:dPr>
                    <m:begChr m:val="⟨"/>
                    <m:endChr m:val="⟩"/>
                    <m:ctrlPr>
                      <w:rPr>
                        <w:rFonts w:ascii="Cambria Math" w:hAnsi="Cambria Math" w:cs="Arial"/>
                        <w:i/>
                      </w:rPr>
                    </m:ctrlPr>
                  </m:dPr>
                  <m:e>
                    <m:r>
                      <w:rPr>
                        <w:rFonts w:ascii="Cambria Math" w:hAnsi="Cambria Math" w:cs="Arial"/>
                      </w:rPr>
                      <m:t>0</m:t>
                    </m:r>
                  </m:e>
                  <m:e>
                    <m:r>
                      <w:rPr>
                        <w:rFonts w:ascii="Cambria Math" w:hAnsi="Cambria Math" w:cs="Arial"/>
                      </w:rPr>
                      <m:t>μ</m:t>
                    </m:r>
                  </m:e>
                  <m:e>
                    <m:r>
                      <w:rPr>
                        <w:rFonts w:ascii="Cambria Math" w:hAnsi="Cambria Math" w:cs="Arial"/>
                      </w:rPr>
                      <m:t>0</m:t>
                    </m:r>
                  </m:e>
                </m:d>
                <m:r>
                  <m:rPr>
                    <m:sty m:val="p"/>
                  </m:rPr>
                  <w:rPr>
                    <w:rFonts w:ascii="Cambria Math" w:hAnsi="Cambria Math" w:cs="Arial"/>
                  </w:rPr>
                  <m:t>ε</m:t>
                </m:r>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n</m:t>
                    </m:r>
                  </m:sub>
                  <m:sup/>
                  <m:e>
                    <m:f>
                      <m:fPr>
                        <m:ctrlPr>
                          <w:rPr>
                            <w:rFonts w:ascii="Cambria Math" w:hAnsi="Cambria Math" w:cs="Arial"/>
                            <w:i/>
                          </w:rPr>
                        </m:ctrlPr>
                      </m:fPr>
                      <m:num>
                        <m:d>
                          <m:dPr>
                            <m:begChr m:val="⟨"/>
                            <m:endChr m:val="⟩"/>
                            <m:ctrlPr>
                              <w:rPr>
                                <w:rFonts w:ascii="Cambria Math" w:hAnsi="Cambria Math" w:cs="Arial"/>
                                <w:i/>
                              </w:rPr>
                            </m:ctrlPr>
                          </m:dPr>
                          <m:e>
                            <m:r>
                              <w:rPr>
                                <w:rFonts w:ascii="Cambria Math" w:hAnsi="Cambria Math" w:cs="Arial"/>
                              </w:rPr>
                              <m:t>0</m:t>
                            </m:r>
                          </m:e>
                          <m:e>
                            <m:r>
                              <w:rPr>
                                <w:rFonts w:ascii="Cambria Math" w:hAnsi="Cambria Math" w:cs="Arial"/>
                              </w:rPr>
                              <m:t>μ</m:t>
                            </m:r>
                          </m:e>
                          <m:e>
                            <m:r>
                              <w:rPr>
                                <w:rFonts w:ascii="Cambria Math" w:hAnsi="Cambria Math" w:cs="Arial"/>
                              </w:rPr>
                              <m:t>n</m:t>
                            </m:r>
                          </m:e>
                        </m:d>
                        <m:d>
                          <m:dPr>
                            <m:begChr m:val="⟨"/>
                            <m:endChr m:val="⟩"/>
                            <m:ctrlPr>
                              <w:rPr>
                                <w:rFonts w:ascii="Cambria Math" w:hAnsi="Cambria Math" w:cs="Arial"/>
                                <w:i/>
                              </w:rPr>
                            </m:ctrlPr>
                          </m:dPr>
                          <m:e>
                            <m:r>
                              <w:rPr>
                                <w:rFonts w:ascii="Cambria Math" w:hAnsi="Cambria Math" w:cs="Arial"/>
                              </w:rPr>
                              <m:t>n</m:t>
                            </m:r>
                          </m:e>
                          <m:e>
                            <m:r>
                              <w:rPr>
                                <w:rFonts w:ascii="Cambria Math" w:hAnsi="Cambria Math" w:cs="Arial"/>
                              </w:rPr>
                              <m:t>μ</m:t>
                            </m:r>
                          </m:e>
                          <m:e>
                            <m:r>
                              <w:rPr>
                                <w:rFonts w:ascii="Cambria Math" w:hAnsi="Cambria Math" w:cs="Arial"/>
                              </w:rPr>
                              <m:t>0</m:t>
                            </m:r>
                          </m:e>
                        </m:d>
                      </m:num>
                      <m:den>
                        <m:sSub>
                          <m:sSubPr>
                            <m:ctrlPr>
                              <w:rPr>
                                <w:rFonts w:ascii="Cambria Math" w:hAnsi="Cambria Math" w:cs="Arial"/>
                                <w:i/>
                              </w:rPr>
                            </m:ctrlPr>
                          </m:sSubPr>
                          <m:e>
                            <m:r>
                              <w:rPr>
                                <w:rFonts w:ascii="Cambria Math" w:hAnsi="Cambria Math" w:cs="Arial"/>
                              </w:rPr>
                              <m:t>∆E</m:t>
                            </m:r>
                          </m:e>
                          <m:sub>
                            <m:r>
                              <w:rPr>
                                <w:rFonts w:ascii="Cambria Math" w:hAnsi="Cambria Math" w:cs="Arial"/>
                              </w:rPr>
                              <m:t>n0</m:t>
                            </m:r>
                          </m:sub>
                        </m:sSub>
                      </m:den>
                    </m:f>
                  </m:e>
                </m:nary>
                <m:sSup>
                  <m:sSupPr>
                    <m:ctrlPr>
                      <w:rPr>
                        <w:rFonts w:ascii="Cambria Math" w:hAnsi="Cambria Math" w:cs="Arial"/>
                      </w:rPr>
                    </m:ctrlPr>
                  </m:sSupPr>
                  <m:e>
                    <m:r>
                      <m:rPr>
                        <m:sty m:val="p"/>
                      </m:rPr>
                      <w:rPr>
                        <w:rFonts w:ascii="Cambria Math" w:hAnsi="Cambria Math" w:cs="Arial"/>
                      </w:rPr>
                      <m:t>ε</m:t>
                    </m:r>
                  </m:e>
                  <m:sup>
                    <m:r>
                      <w:rPr>
                        <w:rFonts w:ascii="Cambria Math" w:hAnsi="Cambria Math" w:cs="Arial"/>
                      </w:rPr>
                      <m:t>2</m:t>
                    </m:r>
                  </m:sup>
                </m:sSup>
                <m:r>
                  <w:rPr>
                    <w:rFonts w:ascii="Cambria Math" w:hAnsi="Cambria Math" w:cs="Arial"/>
                  </w:rPr>
                  <m:t>+…</m:t>
                </m:r>
              </m:oMath>
            </m:oMathPara>
          </w:p>
        </w:tc>
        <w:tc>
          <w:tcPr>
            <w:tcW w:w="715" w:type="dxa"/>
          </w:tcPr>
          <w:p w14:paraId="7AF72E69"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8" w:name="_Ref406440428"/>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6</w:t>
            </w:r>
            <w:r w:rsidRPr="00EC53BE">
              <w:rPr>
                <w:rFonts w:ascii="Arial" w:hAnsi="Arial" w:cs="Arial"/>
                <w:i/>
                <w:iCs/>
              </w:rPr>
              <w:fldChar w:fldCharType="end"/>
            </w:r>
            <w:r w:rsidRPr="00EC53BE">
              <w:rPr>
                <w:rFonts w:ascii="Arial" w:hAnsi="Arial" w:cs="Arial"/>
                <w:i/>
                <w:iCs/>
              </w:rPr>
              <w:t>)</w:t>
            </w:r>
            <w:bookmarkEnd w:id="8"/>
          </w:p>
        </w:tc>
      </w:tr>
      <w:tr w:rsidR="003821D2" w:rsidRPr="00EC53BE" w14:paraId="78985091" w14:textId="77777777" w:rsidTr="006B0D0C">
        <w:tc>
          <w:tcPr>
            <w:tcW w:w="805" w:type="dxa"/>
          </w:tcPr>
          <w:p w14:paraId="14CBE2E0" w14:textId="77777777" w:rsidR="003821D2" w:rsidRPr="00EC53BE" w:rsidRDefault="003821D2" w:rsidP="009F5AFD">
            <w:pPr>
              <w:spacing w:line="360" w:lineRule="auto"/>
              <w:jc w:val="both"/>
              <w:rPr>
                <w:rFonts w:ascii="Arial" w:hAnsi="Arial" w:cs="Arial"/>
              </w:rPr>
            </w:pPr>
          </w:p>
        </w:tc>
        <w:tc>
          <w:tcPr>
            <w:tcW w:w="7830" w:type="dxa"/>
          </w:tcPr>
          <w:p w14:paraId="6CCB6F08" w14:textId="77777777" w:rsidR="003821D2" w:rsidRPr="00EC53BE" w:rsidRDefault="003821D2" w:rsidP="009F5AFD">
            <w:pPr>
              <w:spacing w:line="360" w:lineRule="auto"/>
              <w:jc w:val="center"/>
              <w:rPr>
                <w:rFonts w:ascii="Arial" w:hAnsi="Arial" w:cs="Arial"/>
              </w:rPr>
            </w:pPr>
            <m:oMathPara>
              <m:oMath>
                <m:r>
                  <w:rPr>
                    <w:rFonts w:ascii="Cambria Math" w:hAnsi="Cambria Math" w:cs="Arial"/>
                  </w:rPr>
                  <m:t>α= -2</m:t>
                </m:r>
                <m:nary>
                  <m:naryPr>
                    <m:chr m:val="∑"/>
                    <m:limLoc m:val="undOvr"/>
                    <m:supHide m:val="1"/>
                    <m:ctrlPr>
                      <w:rPr>
                        <w:rFonts w:ascii="Cambria Math" w:hAnsi="Cambria Math" w:cs="Arial"/>
                        <w:i/>
                      </w:rPr>
                    </m:ctrlPr>
                  </m:naryPr>
                  <m:sub>
                    <m:r>
                      <w:rPr>
                        <w:rFonts w:ascii="Cambria Math" w:hAnsi="Cambria Math" w:cs="Arial"/>
                      </w:rPr>
                      <m:t>n</m:t>
                    </m:r>
                  </m:sub>
                  <m:sup/>
                  <m:e>
                    <m:f>
                      <m:fPr>
                        <m:ctrlPr>
                          <w:rPr>
                            <w:rFonts w:ascii="Cambria Math" w:hAnsi="Cambria Math" w:cs="Arial"/>
                            <w:i/>
                          </w:rPr>
                        </m:ctrlPr>
                      </m:fPr>
                      <m:num>
                        <m:d>
                          <m:dPr>
                            <m:begChr m:val="⟨"/>
                            <m:endChr m:val="⟩"/>
                            <m:ctrlPr>
                              <w:rPr>
                                <w:rFonts w:ascii="Cambria Math" w:hAnsi="Cambria Math" w:cs="Arial"/>
                                <w:i/>
                              </w:rPr>
                            </m:ctrlPr>
                          </m:dPr>
                          <m:e>
                            <m:r>
                              <w:rPr>
                                <w:rFonts w:ascii="Cambria Math" w:hAnsi="Cambria Math" w:cs="Arial"/>
                              </w:rPr>
                              <m:t>0</m:t>
                            </m:r>
                          </m:e>
                          <m:e>
                            <m:r>
                              <w:rPr>
                                <w:rFonts w:ascii="Cambria Math" w:hAnsi="Cambria Math" w:cs="Arial"/>
                              </w:rPr>
                              <m:t>μ</m:t>
                            </m:r>
                          </m:e>
                          <m:e>
                            <m:r>
                              <w:rPr>
                                <w:rFonts w:ascii="Cambria Math" w:hAnsi="Cambria Math" w:cs="Arial"/>
                              </w:rPr>
                              <m:t>n</m:t>
                            </m:r>
                          </m:e>
                        </m:d>
                        <m:d>
                          <m:dPr>
                            <m:begChr m:val="⟨"/>
                            <m:endChr m:val="⟩"/>
                            <m:ctrlPr>
                              <w:rPr>
                                <w:rFonts w:ascii="Cambria Math" w:hAnsi="Cambria Math" w:cs="Arial"/>
                                <w:i/>
                              </w:rPr>
                            </m:ctrlPr>
                          </m:dPr>
                          <m:e>
                            <m:r>
                              <w:rPr>
                                <w:rFonts w:ascii="Cambria Math" w:hAnsi="Cambria Math" w:cs="Arial"/>
                              </w:rPr>
                              <m:t>n</m:t>
                            </m:r>
                          </m:e>
                          <m:e>
                            <m:r>
                              <w:rPr>
                                <w:rFonts w:ascii="Cambria Math" w:hAnsi="Cambria Math" w:cs="Arial"/>
                              </w:rPr>
                              <m:t>μ</m:t>
                            </m:r>
                          </m:e>
                          <m:e>
                            <m:r>
                              <w:rPr>
                                <w:rFonts w:ascii="Cambria Math" w:hAnsi="Cambria Math" w:cs="Arial"/>
                              </w:rPr>
                              <m:t>0</m:t>
                            </m:r>
                          </m:e>
                        </m:d>
                      </m:num>
                      <m:den>
                        <m:sSub>
                          <m:sSubPr>
                            <m:ctrlPr>
                              <w:rPr>
                                <w:rFonts w:ascii="Cambria Math" w:hAnsi="Cambria Math" w:cs="Arial"/>
                                <w:i/>
                              </w:rPr>
                            </m:ctrlPr>
                          </m:sSubPr>
                          <m:e>
                            <m:r>
                              <w:rPr>
                                <w:rFonts w:ascii="Cambria Math" w:hAnsi="Cambria Math" w:cs="Arial"/>
                              </w:rPr>
                              <m:t>∆E</m:t>
                            </m:r>
                          </m:e>
                          <m:sub>
                            <m:r>
                              <w:rPr>
                                <w:rFonts w:ascii="Cambria Math" w:hAnsi="Cambria Math" w:cs="Arial"/>
                              </w:rPr>
                              <m:t>n0</m:t>
                            </m:r>
                          </m:sub>
                        </m:sSub>
                      </m:den>
                    </m:f>
                  </m:e>
                </m:nary>
              </m:oMath>
            </m:oMathPara>
          </w:p>
        </w:tc>
        <w:tc>
          <w:tcPr>
            <w:tcW w:w="715" w:type="dxa"/>
          </w:tcPr>
          <w:p w14:paraId="536F86EF"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9" w:name="_Ref406440676"/>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7</w:t>
            </w:r>
            <w:r w:rsidRPr="00EC53BE">
              <w:rPr>
                <w:rFonts w:ascii="Arial" w:hAnsi="Arial" w:cs="Arial"/>
                <w:i/>
                <w:iCs/>
              </w:rPr>
              <w:fldChar w:fldCharType="end"/>
            </w:r>
            <w:r w:rsidRPr="00EC53BE">
              <w:rPr>
                <w:rFonts w:ascii="Arial" w:hAnsi="Arial" w:cs="Arial"/>
                <w:i/>
                <w:iCs/>
              </w:rPr>
              <w:t>)</w:t>
            </w:r>
            <w:bookmarkEnd w:id="9"/>
          </w:p>
        </w:tc>
      </w:tr>
      <w:tr w:rsidR="003821D2" w:rsidRPr="00EC53BE" w14:paraId="4B530F91" w14:textId="77777777" w:rsidTr="006B0D0C">
        <w:tc>
          <w:tcPr>
            <w:tcW w:w="805" w:type="dxa"/>
          </w:tcPr>
          <w:p w14:paraId="0657D167" w14:textId="77777777" w:rsidR="003821D2" w:rsidRPr="00EC53BE" w:rsidRDefault="003821D2" w:rsidP="009F5AFD">
            <w:pPr>
              <w:spacing w:line="360" w:lineRule="auto"/>
              <w:jc w:val="both"/>
              <w:rPr>
                <w:rFonts w:ascii="Arial" w:hAnsi="Arial" w:cs="Arial"/>
              </w:rPr>
            </w:pPr>
          </w:p>
        </w:tc>
        <w:tc>
          <w:tcPr>
            <w:tcW w:w="7830" w:type="dxa"/>
          </w:tcPr>
          <w:p w14:paraId="7209004E" w14:textId="77777777" w:rsidR="003821D2" w:rsidRPr="00EC53BE" w:rsidRDefault="003821D2" w:rsidP="009F5AFD">
            <w:pPr>
              <w:spacing w:line="360" w:lineRule="auto"/>
              <w:jc w:val="center"/>
              <w:rPr>
                <w:rFonts w:ascii="Arial" w:hAnsi="Arial" w:cs="Arial"/>
              </w:rPr>
            </w:pPr>
            <m:oMathPara>
              <m:oMath>
                <m:r>
                  <w:rPr>
                    <w:rFonts w:ascii="Cambria Math" w:hAnsi="Cambria Math" w:cs="Arial"/>
                  </w:rPr>
                  <m:t xml:space="preserve">α= </m:t>
                </m:r>
                <m:f>
                  <m:fPr>
                    <m:ctrlPr>
                      <w:rPr>
                        <w:rFonts w:ascii="Cambria Math" w:hAnsi="Cambria Math" w:cs="Arial"/>
                      </w:rPr>
                    </m:ctrlPr>
                  </m:fPr>
                  <m:num>
                    <m:r>
                      <w:rPr>
                        <w:rFonts w:ascii="Cambria Math" w:hAnsi="Cambria Math" w:cs="Arial"/>
                      </w:rPr>
                      <m:t>1</m:t>
                    </m:r>
                  </m:num>
                  <m:den>
                    <m:r>
                      <w:rPr>
                        <w:rFonts w:ascii="Cambria Math" w:hAnsi="Cambria Math" w:cs="Arial"/>
                      </w:rPr>
                      <m:t>3</m:t>
                    </m:r>
                  </m:den>
                </m:f>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α</m:t>
                        </m:r>
                      </m:e>
                      <m:sub>
                        <m:r>
                          <w:rPr>
                            <w:rFonts w:ascii="Cambria Math" w:hAnsi="Cambria Math" w:cs="Arial"/>
                          </w:rPr>
                          <m:t>xx</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yy</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zz</m:t>
                        </m:r>
                      </m:sub>
                    </m:sSub>
                  </m:e>
                </m:d>
                <m:r>
                  <w:rPr>
                    <w:rFonts w:ascii="Cambria Math" w:hAnsi="Cambria Math" w:cs="Arial"/>
                  </w:rPr>
                  <m:t>=</m:t>
                </m:r>
                <m:f>
                  <m:fPr>
                    <m:ctrlPr>
                      <w:rPr>
                        <w:rFonts w:ascii="Cambria Math" w:hAnsi="Cambria Math" w:cs="Arial"/>
                      </w:rPr>
                    </m:ctrlPr>
                  </m:fPr>
                  <m:num>
                    <m:r>
                      <w:rPr>
                        <w:rFonts w:ascii="Cambria Math" w:hAnsi="Cambria Math" w:cs="Arial"/>
                      </w:rPr>
                      <m:t>2</m:t>
                    </m:r>
                  </m:num>
                  <m:den>
                    <m:r>
                      <w:rPr>
                        <w:rFonts w:ascii="Cambria Math" w:hAnsi="Cambria Math" w:cs="Arial"/>
                      </w:rPr>
                      <m:t>3</m:t>
                    </m:r>
                  </m:den>
                </m:f>
                <m:nary>
                  <m:naryPr>
                    <m:chr m:val="∑"/>
                    <m:limLoc m:val="undOvr"/>
                    <m:supHide m:val="1"/>
                    <m:ctrlPr>
                      <w:rPr>
                        <w:rFonts w:ascii="Cambria Math" w:hAnsi="Cambria Math" w:cs="Arial"/>
                        <w:i/>
                      </w:rPr>
                    </m:ctrlPr>
                  </m:naryPr>
                  <m:sub>
                    <m:r>
                      <w:rPr>
                        <w:rFonts w:ascii="Cambria Math" w:hAnsi="Cambria Math" w:cs="Arial"/>
                      </w:rPr>
                      <m:t>n</m:t>
                    </m:r>
                  </m:sub>
                  <m:sup/>
                  <m:e>
                    <m:f>
                      <m:fPr>
                        <m:ctrlPr>
                          <w:rPr>
                            <w:rFonts w:ascii="Cambria Math" w:hAnsi="Cambria Math" w:cs="Arial"/>
                            <w:i/>
                          </w:rPr>
                        </m:ctrlPr>
                      </m:fPr>
                      <m:num>
                        <m:sSup>
                          <m:sSupPr>
                            <m:ctrlPr>
                              <w:rPr>
                                <w:rFonts w:ascii="Cambria Math" w:hAnsi="Cambria Math" w:cs="Arial"/>
                                <w:i/>
                              </w:rPr>
                            </m:ctrlPr>
                          </m:sSupPr>
                          <m:e>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μ</m:t>
                                    </m:r>
                                  </m:e>
                                  <m:sub>
                                    <m:r>
                                      <w:rPr>
                                        <w:rFonts w:ascii="Cambria Math" w:hAnsi="Cambria Math" w:cs="Arial"/>
                                      </w:rPr>
                                      <m:t>n0</m:t>
                                    </m:r>
                                  </m:sub>
                                </m:sSub>
                              </m:e>
                            </m:d>
                          </m:e>
                          <m:sup>
                            <m:r>
                              <w:rPr>
                                <w:rFonts w:ascii="Cambria Math" w:hAnsi="Cambria Math" w:cs="Arial"/>
                              </w:rPr>
                              <m:t>2</m:t>
                            </m:r>
                          </m:sup>
                        </m:sSup>
                      </m:num>
                      <m:den>
                        <m:sSub>
                          <m:sSubPr>
                            <m:ctrlPr>
                              <w:rPr>
                                <w:rFonts w:ascii="Cambria Math" w:hAnsi="Cambria Math" w:cs="Arial"/>
                                <w:i/>
                              </w:rPr>
                            </m:ctrlPr>
                          </m:sSubPr>
                          <m:e>
                            <m:r>
                              <w:rPr>
                                <w:rFonts w:ascii="Cambria Math" w:hAnsi="Cambria Math" w:cs="Arial"/>
                              </w:rPr>
                              <m:t>∆E</m:t>
                            </m:r>
                          </m:e>
                          <m:sub>
                            <m:r>
                              <w:rPr>
                                <w:rFonts w:ascii="Cambria Math" w:hAnsi="Cambria Math" w:cs="Arial"/>
                              </w:rPr>
                              <m:t>n0</m:t>
                            </m:r>
                          </m:sub>
                        </m:sSub>
                      </m:den>
                    </m:f>
                  </m:e>
                </m:nary>
              </m:oMath>
            </m:oMathPara>
          </w:p>
        </w:tc>
        <w:tc>
          <w:tcPr>
            <w:tcW w:w="715" w:type="dxa"/>
          </w:tcPr>
          <w:p w14:paraId="5E5DB0C3"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10" w:name="_Ref406440906"/>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8</w:t>
            </w:r>
            <w:r w:rsidRPr="00EC53BE">
              <w:rPr>
                <w:rFonts w:ascii="Arial" w:hAnsi="Arial" w:cs="Arial"/>
                <w:i/>
                <w:iCs/>
              </w:rPr>
              <w:fldChar w:fldCharType="end"/>
            </w:r>
            <w:r w:rsidRPr="00EC53BE">
              <w:rPr>
                <w:rFonts w:ascii="Arial" w:hAnsi="Arial" w:cs="Arial"/>
                <w:i/>
                <w:iCs/>
              </w:rPr>
              <w:t>)</w:t>
            </w:r>
            <w:bookmarkEnd w:id="10"/>
          </w:p>
        </w:tc>
      </w:tr>
    </w:tbl>
    <w:p w14:paraId="4C8908A3" w14:textId="3C02C436" w:rsidR="003821D2" w:rsidRPr="00EC53BE" w:rsidRDefault="003821D2" w:rsidP="009F5AFD">
      <w:pPr>
        <w:spacing w:line="360" w:lineRule="auto"/>
        <w:jc w:val="both"/>
        <w:rPr>
          <w:rFonts w:ascii="Arial" w:hAnsi="Arial" w:cs="Arial"/>
        </w:rPr>
      </w:pPr>
      <w:r w:rsidRPr="00EC53BE">
        <w:rPr>
          <w:rFonts w:ascii="Arial" w:hAnsi="Arial" w:cs="Arial"/>
        </w:rPr>
        <w:t>The SI unit of polarizability is C</w:t>
      </w:r>
      <w:r w:rsidRPr="00EC53BE">
        <w:rPr>
          <w:rFonts w:ascii="Arial" w:hAnsi="Arial" w:cs="Arial"/>
          <w:vertAlign w:val="superscript"/>
        </w:rPr>
        <w:t>2</w:t>
      </w:r>
      <w:r w:rsidRPr="00EC53BE">
        <w:rPr>
          <w:rFonts w:ascii="Arial" w:hAnsi="Arial" w:cs="Arial"/>
        </w:rPr>
        <w:t>m</w:t>
      </w:r>
      <w:r w:rsidRPr="00EC53BE">
        <w:rPr>
          <w:rFonts w:ascii="Arial" w:hAnsi="Arial" w:cs="Arial"/>
          <w:vertAlign w:val="superscript"/>
        </w:rPr>
        <w:t>2</w:t>
      </w:r>
      <w:r w:rsidRPr="00EC53BE">
        <w:rPr>
          <w:rFonts w:ascii="Arial" w:hAnsi="Arial" w:cs="Arial"/>
        </w:rPr>
        <w:t>J</w:t>
      </w:r>
      <w:r w:rsidRPr="00EC53BE">
        <w:rPr>
          <w:rFonts w:ascii="Arial" w:hAnsi="Arial" w:cs="Arial"/>
          <w:vertAlign w:val="superscript"/>
        </w:rPr>
        <w:t>-1</w:t>
      </w:r>
      <w:r w:rsidRPr="00EC53BE">
        <w:rPr>
          <w:rFonts w:ascii="Arial" w:hAnsi="Arial" w:cs="Arial"/>
        </w:rPr>
        <w:t>. The polarizability volume (</w:t>
      </w:r>
      <m:oMath>
        <m:r>
          <w:rPr>
            <w:rFonts w:ascii="Cambria Math" w:hAnsi="Cambria Math" w:cs="Arial"/>
          </w:rPr>
          <m:t>α'</m:t>
        </m:r>
      </m:oMath>
      <w:r w:rsidR="001C60A1" w:rsidRPr="00EC53BE">
        <w:rPr>
          <w:rFonts w:ascii="Arial" w:hAnsi="Arial" w:cs="Arial"/>
        </w:rPr>
        <w:t>) is also used sometimes</w:t>
      </w:r>
      <w:r w:rsidRPr="00EC53BE">
        <w:rPr>
          <w:rFonts w:ascii="Arial" w:hAnsi="Arial" w:cs="Arial"/>
        </w:rPr>
        <w:t xml:space="preserve"> instead of the polarizability</w:t>
      </w:r>
      <w:r w:rsidR="00945111" w:rsidRPr="00EC53BE">
        <w:rPr>
          <w:rFonts w:ascii="Arial" w:hAnsi="Arial" w:cs="Arial"/>
        </w:rPr>
        <w:t xml:space="preserve"> as this is an </w:t>
      </w:r>
      <w:r w:rsidR="001C60A1" w:rsidRPr="00EC53BE">
        <w:rPr>
          <w:rFonts w:ascii="Arial" w:hAnsi="Arial" w:cs="Arial"/>
        </w:rPr>
        <w:t>easier way to represent the polarizability</w:t>
      </w:r>
      <w:r w:rsidR="00945111" w:rsidRPr="00EC53BE">
        <w:rPr>
          <w:rFonts w:ascii="Arial" w:hAnsi="Arial" w:cs="Arial"/>
        </w:rPr>
        <w:t xml:space="preserve"> (</w:t>
      </w:r>
      <w:r w:rsidR="0000669E" w:rsidRPr="00EC53BE">
        <w:rPr>
          <w:rFonts w:ascii="Arial" w:hAnsi="Arial" w:cs="Arial"/>
        </w:rPr>
        <w:t>eqn</w:t>
      </w:r>
      <w:r w:rsidR="0030270D" w:rsidRPr="00EC53BE">
        <w:rPr>
          <w:rFonts w:ascii="Arial" w:hAnsi="Arial" w:cs="Arial"/>
        </w:rPr>
        <w:t xml:space="preserve"> </w:t>
      </w:r>
      <w:r w:rsidR="00945111" w:rsidRPr="00EC53BE">
        <w:rPr>
          <w:rFonts w:ascii="Arial" w:hAnsi="Arial" w:cs="Arial"/>
        </w:rPr>
        <w:fldChar w:fldCharType="begin"/>
      </w:r>
      <w:r w:rsidR="00945111" w:rsidRPr="00EC53BE">
        <w:rPr>
          <w:rFonts w:ascii="Arial" w:hAnsi="Arial" w:cs="Arial"/>
        </w:rPr>
        <w:instrText xml:space="preserve"> REF _Ref406492381 \h  \* MERGEFORMAT </w:instrText>
      </w:r>
      <w:r w:rsidR="00945111" w:rsidRPr="00EC53BE">
        <w:rPr>
          <w:rFonts w:ascii="Arial" w:hAnsi="Arial" w:cs="Arial"/>
        </w:rPr>
      </w:r>
      <w:r w:rsidR="00945111" w:rsidRPr="00EC53BE">
        <w:rPr>
          <w:rFonts w:ascii="Arial" w:hAnsi="Arial" w:cs="Arial"/>
        </w:rPr>
        <w:fldChar w:fldCharType="separate"/>
      </w:r>
      <w:r w:rsidR="005B47DB" w:rsidRPr="005B47DB">
        <w:rPr>
          <w:rFonts w:ascii="Arial" w:hAnsi="Arial" w:cs="Arial"/>
        </w:rPr>
        <w:t>(9)</w:t>
      </w:r>
      <w:r w:rsidR="00945111" w:rsidRPr="00EC53BE">
        <w:rPr>
          <w:rFonts w:ascii="Arial" w:hAnsi="Arial" w:cs="Arial"/>
        </w:rPr>
        <w:fldChar w:fldCharType="end"/>
      </w:r>
      <w:r w:rsidR="00945111" w:rsidRPr="00EC53BE">
        <w:rPr>
          <w:rFonts w:ascii="Arial" w:hAnsi="Arial" w:cs="Arial"/>
        </w:rPr>
        <w:t>)</w:t>
      </w:r>
      <w:r w:rsidRPr="00EC53BE">
        <w:rPr>
          <w:rFonts w:ascii="Arial" w:hAnsi="Arial" w:cs="Arial"/>
        </w:rPr>
        <w:t>. The polarizability vo</w:t>
      </w:r>
      <w:r w:rsidR="00945111" w:rsidRPr="00EC53BE">
        <w:rPr>
          <w:rFonts w:ascii="Arial" w:hAnsi="Arial" w:cs="Arial"/>
        </w:rPr>
        <w:t>lume is expressed generally in Å</w:t>
      </w:r>
      <w:r w:rsidRPr="00EC53BE">
        <w:rPr>
          <w:rFonts w:ascii="Arial" w:hAnsi="Arial" w:cs="Arial"/>
          <w:vertAlign w:val="superscript"/>
        </w:rPr>
        <w:t>3</w:t>
      </w:r>
      <w:r w:rsidRPr="00EC53BE">
        <w:rPr>
          <w:rFonts w:ascii="Arial" w:hAnsi="Arial" w:cs="Arial"/>
        </w:rPr>
        <w:t>.</w:t>
      </w:r>
    </w:p>
    <w:tbl>
      <w:tblPr>
        <w:tblW w:w="0" w:type="auto"/>
        <w:tblInd w:w="5" w:type="dxa"/>
        <w:tblLook w:val="04A0" w:firstRow="1" w:lastRow="0" w:firstColumn="1" w:lastColumn="0" w:noHBand="0" w:noVBand="1"/>
      </w:tblPr>
      <w:tblGrid>
        <w:gridCol w:w="805"/>
        <w:gridCol w:w="7830"/>
        <w:gridCol w:w="715"/>
      </w:tblGrid>
      <w:tr w:rsidR="003821D2" w:rsidRPr="00EC53BE" w14:paraId="34262C00" w14:textId="77777777" w:rsidTr="006B0D0C">
        <w:tc>
          <w:tcPr>
            <w:tcW w:w="805" w:type="dxa"/>
          </w:tcPr>
          <w:p w14:paraId="401D42AF" w14:textId="77777777" w:rsidR="003821D2" w:rsidRPr="00EC53BE" w:rsidRDefault="003821D2" w:rsidP="009F5AFD">
            <w:pPr>
              <w:spacing w:line="360" w:lineRule="auto"/>
              <w:jc w:val="both"/>
              <w:rPr>
                <w:rFonts w:ascii="Arial" w:hAnsi="Arial" w:cs="Arial"/>
              </w:rPr>
            </w:pPr>
          </w:p>
        </w:tc>
        <w:tc>
          <w:tcPr>
            <w:tcW w:w="7830" w:type="dxa"/>
          </w:tcPr>
          <w:p w14:paraId="3D941BE0" w14:textId="77777777" w:rsidR="003821D2" w:rsidRPr="00EC53BE" w:rsidRDefault="006D73FF" w:rsidP="009F5AFD">
            <w:pPr>
              <w:spacing w:line="360" w:lineRule="auto"/>
              <w:jc w:val="center"/>
              <w:rPr>
                <w:rFonts w:ascii="Arial" w:hAnsi="Arial" w:cs="Arial"/>
              </w:rPr>
            </w:pPr>
            <m:oMathPara>
              <m:oMath>
                <m:sSup>
                  <m:sSupPr>
                    <m:ctrlPr>
                      <w:rPr>
                        <w:rFonts w:ascii="Cambria Math" w:hAnsi="Cambria Math" w:cs="Arial"/>
                        <w:i/>
                      </w:rPr>
                    </m:ctrlPr>
                  </m:sSupPr>
                  <m:e>
                    <m:r>
                      <w:rPr>
                        <w:rFonts w:ascii="Cambria Math" w:hAnsi="Cambria Math" w:cs="Arial"/>
                      </w:rPr>
                      <m:t>α</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α</m:t>
                    </m:r>
                  </m:num>
                  <m:den>
                    <m:r>
                      <w:rPr>
                        <w:rFonts w:ascii="Cambria Math" w:hAnsi="Cambria Math" w:cs="Arial"/>
                      </w:rPr>
                      <m:t>4π</m:t>
                    </m:r>
                    <m:sSub>
                      <m:sSubPr>
                        <m:ctrlPr>
                          <w:rPr>
                            <w:rFonts w:ascii="Cambria Math" w:hAnsi="Cambria Math" w:cs="Arial"/>
                            <w:i/>
                          </w:rPr>
                        </m:ctrlPr>
                      </m:sSubPr>
                      <m:e>
                        <m:r>
                          <w:rPr>
                            <w:rFonts w:ascii="Cambria Math" w:hAnsi="Cambria Math" w:cs="Arial"/>
                          </w:rPr>
                          <m:t>ϵ</m:t>
                        </m:r>
                      </m:e>
                      <m:sub>
                        <m:r>
                          <w:rPr>
                            <w:rFonts w:ascii="Cambria Math" w:hAnsi="Cambria Math" w:cs="Arial"/>
                          </w:rPr>
                          <m:t>0</m:t>
                        </m:r>
                      </m:sub>
                    </m:sSub>
                  </m:den>
                </m:f>
              </m:oMath>
            </m:oMathPara>
          </w:p>
        </w:tc>
        <w:tc>
          <w:tcPr>
            <w:tcW w:w="715" w:type="dxa"/>
          </w:tcPr>
          <w:p w14:paraId="75FE3437"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11" w:name="_Ref406492381"/>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9</w:t>
            </w:r>
            <w:r w:rsidRPr="00EC53BE">
              <w:rPr>
                <w:rFonts w:ascii="Arial" w:hAnsi="Arial" w:cs="Arial"/>
                <w:i/>
                <w:iCs/>
              </w:rPr>
              <w:fldChar w:fldCharType="end"/>
            </w:r>
            <w:r w:rsidRPr="00EC53BE">
              <w:rPr>
                <w:rFonts w:ascii="Arial" w:hAnsi="Arial" w:cs="Arial"/>
                <w:i/>
                <w:iCs/>
              </w:rPr>
              <w:t>)</w:t>
            </w:r>
            <w:bookmarkEnd w:id="11"/>
          </w:p>
        </w:tc>
      </w:tr>
    </w:tbl>
    <w:p w14:paraId="3772C5F4" w14:textId="77777777" w:rsidR="003821D2" w:rsidRPr="00562667" w:rsidRDefault="003821D2" w:rsidP="009F5AFD">
      <w:pPr>
        <w:spacing w:line="360" w:lineRule="auto"/>
        <w:rPr>
          <w:rFonts w:ascii="Arial" w:hAnsi="Arial" w:cs="Arial"/>
          <w:b/>
          <w:sz w:val="24"/>
        </w:rPr>
      </w:pPr>
      <w:r w:rsidRPr="00562667">
        <w:rPr>
          <w:rFonts w:ascii="Arial" w:hAnsi="Arial" w:cs="Arial"/>
          <w:b/>
          <w:sz w:val="24"/>
        </w:rPr>
        <w:t>Relative permittivity and the electric susceptibility</w:t>
      </w:r>
    </w:p>
    <w:p w14:paraId="49210632" w14:textId="1EE9159D" w:rsidR="003821D2" w:rsidRPr="00EC53BE" w:rsidRDefault="003821D2" w:rsidP="009F5AFD">
      <w:pPr>
        <w:spacing w:line="360" w:lineRule="auto"/>
        <w:jc w:val="both"/>
        <w:rPr>
          <w:rFonts w:ascii="Arial" w:hAnsi="Arial" w:cs="Arial"/>
        </w:rPr>
      </w:pPr>
      <w:r w:rsidRPr="00EC53BE">
        <w:rPr>
          <w:rFonts w:ascii="Arial" w:hAnsi="Arial" w:cs="Arial"/>
        </w:rPr>
        <w:t>The electric susceptibility (</w:t>
      </w:r>
      <m:oMath>
        <m:sSub>
          <m:sSubPr>
            <m:ctrlPr>
              <w:rPr>
                <w:rFonts w:ascii="Cambria Math" w:hAnsi="Cambria Math" w:cs="Arial"/>
              </w:rPr>
            </m:ctrlPr>
          </m:sSubPr>
          <m:e>
            <m:r>
              <w:rPr>
                <w:rFonts w:ascii="Cambria Math" w:hAnsi="Cambria Math" w:cs="Arial"/>
              </w:rPr>
              <m:t>χ</m:t>
            </m:r>
          </m:e>
          <m:sub>
            <m:r>
              <w:rPr>
                <w:rFonts w:ascii="Cambria Math" w:hAnsi="Cambria Math" w:cs="Arial"/>
              </w:rPr>
              <m:t>e</m:t>
            </m:r>
          </m:sub>
        </m:sSub>
      </m:oMath>
      <w:r w:rsidRPr="00EC53BE">
        <w:rPr>
          <w:rFonts w:ascii="Arial" w:hAnsi="Arial" w:cs="Arial"/>
        </w:rPr>
        <w:t xml:space="preserve">) of the medium is defined as </w:t>
      </w:r>
      <w:r w:rsidR="0000669E" w:rsidRPr="00EC53BE">
        <w:rPr>
          <w:rFonts w:ascii="Arial" w:hAnsi="Arial" w:cs="Arial"/>
        </w:rPr>
        <w:t>eqn</w:t>
      </w:r>
      <w:r w:rsidR="0030270D"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_Ref406442823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rPr>
        <w:t>(10)</w:t>
      </w:r>
      <w:r w:rsidRPr="00EC53BE">
        <w:rPr>
          <w:rFonts w:ascii="Arial" w:hAnsi="Arial" w:cs="Arial"/>
        </w:rPr>
        <w:fldChar w:fldCharType="end"/>
      </w:r>
      <w:r w:rsidRPr="00EC53BE">
        <w:rPr>
          <w:rFonts w:ascii="Arial" w:hAnsi="Arial" w:cs="Arial"/>
        </w:rPr>
        <w:t xml:space="preserve">, where P is the polarization and </w:t>
      </w:r>
      <m:oMath>
        <m:sSub>
          <m:sSubPr>
            <m:ctrlPr>
              <w:rPr>
                <w:rFonts w:ascii="Cambria Math" w:hAnsi="Cambria Math" w:cs="Arial"/>
              </w:rPr>
            </m:ctrlPr>
          </m:sSubPr>
          <m:e>
            <m:r>
              <w:rPr>
                <w:rFonts w:ascii="Cambria Math" w:hAnsi="Cambria Math" w:cs="Arial"/>
              </w:rPr>
              <m:t>ϵ</m:t>
            </m:r>
          </m:e>
          <m:sub>
            <m:r>
              <m:rPr>
                <m:sty m:val="p"/>
              </m:rPr>
              <w:rPr>
                <w:rFonts w:ascii="Cambria Math" w:hAnsi="Cambria Math" w:cs="Arial"/>
              </w:rPr>
              <m:t>0</m:t>
            </m:r>
          </m:sub>
        </m:sSub>
      </m:oMath>
      <w:r w:rsidRPr="00EC53BE">
        <w:rPr>
          <w:rFonts w:ascii="Arial" w:hAnsi="Arial" w:cs="Arial"/>
        </w:rPr>
        <w:t xml:space="preserve"> is the vacuum permittivity. In presence of an external electric field, the molecules experiences a local electric field (</w:t>
      </w:r>
      <m:oMath>
        <m:sSup>
          <m:sSupPr>
            <m:ctrlPr>
              <w:rPr>
                <w:rFonts w:ascii="Cambria Math" w:hAnsi="Cambria Math" w:cs="Arial"/>
              </w:rPr>
            </m:ctrlPr>
          </m:sSupPr>
          <m:e>
            <m:r>
              <w:rPr>
                <w:rFonts w:ascii="Cambria Math" w:hAnsi="Cambria Math" w:cs="Arial"/>
              </w:rPr>
              <m:t>ε</m:t>
            </m:r>
          </m:e>
          <m:sup>
            <m:r>
              <m:rPr>
                <m:sty m:val="p"/>
              </m:rPr>
              <w:rPr>
                <w:rFonts w:ascii="Cambria Math" w:hAnsi="Cambria Math" w:cs="Arial"/>
              </w:rPr>
              <m:t>*</m:t>
            </m:r>
          </m:sup>
        </m:sSup>
      </m:oMath>
      <w:r w:rsidRPr="00EC53BE">
        <w:rPr>
          <w:rFonts w:ascii="Arial" w:hAnsi="Arial" w:cs="Arial"/>
        </w:rPr>
        <w:t xml:space="preserve">), and not the applied field. The local electric field is the combination of applied field and the field from the electric dipoles present in the system. The </w:t>
      </w:r>
      <w:r w:rsidRPr="00EC53BE">
        <w:rPr>
          <w:rFonts w:ascii="Arial" w:hAnsi="Arial" w:cs="Arial"/>
        </w:rPr>
        <w:lastRenderedPageBreak/>
        <w:t xml:space="preserve">local electric field is related to polarization as shown in </w:t>
      </w:r>
      <w:r w:rsidR="0000669E" w:rsidRPr="00EC53BE">
        <w:rPr>
          <w:rFonts w:ascii="Arial" w:hAnsi="Arial" w:cs="Arial"/>
        </w:rPr>
        <w:t>eqn</w:t>
      </w:r>
      <w:r w:rsidR="0030270D"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_Ref406442969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rPr>
        <w:t>(11)</w:t>
      </w:r>
      <w:r w:rsidRPr="00EC53BE">
        <w:rPr>
          <w:rFonts w:ascii="Arial" w:hAnsi="Arial" w:cs="Arial"/>
        </w:rPr>
        <w:fldChar w:fldCharType="end"/>
      </w:r>
      <w:r w:rsidRPr="00EC53BE">
        <w:rPr>
          <w:rFonts w:ascii="Arial" w:hAnsi="Arial" w:cs="Arial"/>
        </w:rPr>
        <w:t xml:space="preserve">, where N is the number density of molecules. </w:t>
      </w:r>
    </w:p>
    <w:tbl>
      <w:tblPr>
        <w:tblW w:w="0" w:type="auto"/>
        <w:tblInd w:w="5" w:type="dxa"/>
        <w:tblLook w:val="04A0" w:firstRow="1" w:lastRow="0" w:firstColumn="1" w:lastColumn="0" w:noHBand="0" w:noVBand="1"/>
      </w:tblPr>
      <w:tblGrid>
        <w:gridCol w:w="805"/>
        <w:gridCol w:w="7830"/>
        <w:gridCol w:w="715"/>
      </w:tblGrid>
      <w:tr w:rsidR="003821D2" w:rsidRPr="00EC53BE" w14:paraId="022868E3" w14:textId="77777777" w:rsidTr="006B0D0C">
        <w:tc>
          <w:tcPr>
            <w:tcW w:w="805" w:type="dxa"/>
          </w:tcPr>
          <w:p w14:paraId="12F77CDD" w14:textId="77777777" w:rsidR="003821D2" w:rsidRPr="00EC53BE" w:rsidRDefault="003821D2" w:rsidP="009F5AFD">
            <w:pPr>
              <w:spacing w:line="360" w:lineRule="auto"/>
              <w:jc w:val="both"/>
              <w:rPr>
                <w:rFonts w:ascii="Arial" w:hAnsi="Arial" w:cs="Arial"/>
              </w:rPr>
            </w:pPr>
          </w:p>
        </w:tc>
        <w:tc>
          <w:tcPr>
            <w:tcW w:w="7830" w:type="dxa"/>
          </w:tcPr>
          <w:p w14:paraId="3B7DF5D0" w14:textId="77777777" w:rsidR="003821D2" w:rsidRPr="00EC53BE" w:rsidRDefault="006D73FF" w:rsidP="009F5AFD">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χ</m:t>
                    </m:r>
                  </m:e>
                  <m:sub>
                    <m:r>
                      <w:rPr>
                        <w:rFonts w:ascii="Cambria Math" w:hAnsi="Cambria Math" w:cs="Arial"/>
                      </w:rPr>
                      <m:t>e</m:t>
                    </m:r>
                  </m:sub>
                </m:sSub>
                <m:r>
                  <w:rPr>
                    <w:rFonts w:ascii="Cambria Math" w:hAnsi="Cambria Math" w:cs="Arial"/>
                  </w:rPr>
                  <m:t>=</m:t>
                </m:r>
                <m:f>
                  <m:fPr>
                    <m:ctrlPr>
                      <w:rPr>
                        <w:rFonts w:ascii="Cambria Math" w:hAnsi="Cambria Math" w:cs="Arial"/>
                        <w:i/>
                      </w:rPr>
                    </m:ctrlPr>
                  </m:fPr>
                  <m:num>
                    <m:r>
                      <w:rPr>
                        <w:rFonts w:ascii="Cambria Math" w:hAnsi="Cambria Math" w:cs="Arial"/>
                      </w:rPr>
                      <m:t>P</m:t>
                    </m:r>
                  </m:num>
                  <m:den>
                    <m:sSub>
                      <m:sSubPr>
                        <m:ctrlPr>
                          <w:rPr>
                            <w:rFonts w:ascii="Cambria Math" w:hAnsi="Cambria Math" w:cs="Arial"/>
                            <w:i/>
                          </w:rPr>
                        </m:ctrlPr>
                      </m:sSubPr>
                      <m:e>
                        <m:r>
                          <w:rPr>
                            <w:rFonts w:ascii="Cambria Math" w:hAnsi="Cambria Math" w:cs="Arial"/>
                          </w:rPr>
                          <m:t>ϵ</m:t>
                        </m:r>
                      </m:e>
                      <m:sub>
                        <m:r>
                          <w:rPr>
                            <w:rFonts w:ascii="Cambria Math" w:hAnsi="Cambria Math" w:cs="Arial"/>
                          </w:rPr>
                          <m:t>0</m:t>
                        </m:r>
                      </m:sub>
                    </m:sSub>
                    <m:r>
                      <w:rPr>
                        <w:rFonts w:ascii="Cambria Math" w:hAnsi="Cambria Math" w:cs="Arial"/>
                      </w:rPr>
                      <m:t>ε</m:t>
                    </m:r>
                  </m:den>
                </m:f>
              </m:oMath>
            </m:oMathPara>
          </w:p>
        </w:tc>
        <w:tc>
          <w:tcPr>
            <w:tcW w:w="715" w:type="dxa"/>
          </w:tcPr>
          <w:p w14:paraId="6A4C09FF"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12" w:name="_Ref406442823"/>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10</w:t>
            </w:r>
            <w:r w:rsidRPr="00EC53BE">
              <w:rPr>
                <w:rFonts w:ascii="Arial" w:hAnsi="Arial" w:cs="Arial"/>
                <w:i/>
                <w:iCs/>
              </w:rPr>
              <w:fldChar w:fldCharType="end"/>
            </w:r>
            <w:r w:rsidRPr="00EC53BE">
              <w:rPr>
                <w:rFonts w:ascii="Arial" w:hAnsi="Arial" w:cs="Arial"/>
                <w:i/>
                <w:iCs/>
              </w:rPr>
              <w:t>)</w:t>
            </w:r>
            <w:bookmarkEnd w:id="12"/>
          </w:p>
        </w:tc>
      </w:tr>
      <w:tr w:rsidR="003821D2" w:rsidRPr="00EC53BE" w14:paraId="32128A2B" w14:textId="77777777" w:rsidTr="006B0D0C">
        <w:tc>
          <w:tcPr>
            <w:tcW w:w="805" w:type="dxa"/>
          </w:tcPr>
          <w:p w14:paraId="634C797F" w14:textId="77777777" w:rsidR="003821D2" w:rsidRPr="00EC53BE" w:rsidRDefault="003821D2" w:rsidP="009F5AFD">
            <w:pPr>
              <w:spacing w:line="360" w:lineRule="auto"/>
              <w:jc w:val="both"/>
              <w:rPr>
                <w:rFonts w:ascii="Arial" w:hAnsi="Arial" w:cs="Arial"/>
              </w:rPr>
            </w:pPr>
          </w:p>
        </w:tc>
        <w:tc>
          <w:tcPr>
            <w:tcW w:w="7830" w:type="dxa"/>
          </w:tcPr>
          <w:p w14:paraId="07DDDD5A" w14:textId="77777777" w:rsidR="003821D2" w:rsidRPr="00EC53BE" w:rsidRDefault="006D73FF" w:rsidP="009F5AFD">
            <w:pPr>
              <w:spacing w:line="360" w:lineRule="auto"/>
              <w:jc w:val="center"/>
              <w:rPr>
                <w:rFonts w:ascii="Arial" w:hAnsi="Arial" w:cs="Arial"/>
              </w:rPr>
            </w:pPr>
            <m:oMathPara>
              <m:oMath>
                <m:sSup>
                  <m:sSupPr>
                    <m:ctrlPr>
                      <w:rPr>
                        <w:rFonts w:ascii="Cambria Math" w:hAnsi="Cambria Math" w:cs="Arial"/>
                        <w:i/>
                      </w:rPr>
                    </m:ctrlPr>
                  </m:sSupPr>
                  <m:e>
                    <m:r>
                      <w:rPr>
                        <w:rFonts w:ascii="Cambria Math" w:hAnsi="Cambria Math" w:cs="Arial"/>
                      </w:rPr>
                      <m:t>ε</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P</m:t>
                    </m:r>
                  </m:num>
                  <m:den>
                    <m:r>
                      <w:rPr>
                        <w:rFonts w:ascii="Cambria Math" w:hAnsi="Cambria Math" w:cs="Arial"/>
                      </w:rPr>
                      <m:t>αN</m:t>
                    </m:r>
                  </m:den>
                </m:f>
              </m:oMath>
            </m:oMathPara>
          </w:p>
        </w:tc>
        <w:tc>
          <w:tcPr>
            <w:tcW w:w="715" w:type="dxa"/>
          </w:tcPr>
          <w:p w14:paraId="65817280"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13" w:name="_Ref406442969"/>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11</w:t>
            </w:r>
            <w:r w:rsidRPr="00EC53BE">
              <w:rPr>
                <w:rFonts w:ascii="Arial" w:hAnsi="Arial" w:cs="Arial"/>
                <w:i/>
                <w:iCs/>
              </w:rPr>
              <w:fldChar w:fldCharType="end"/>
            </w:r>
            <w:r w:rsidRPr="00EC53BE">
              <w:rPr>
                <w:rFonts w:ascii="Arial" w:hAnsi="Arial" w:cs="Arial"/>
                <w:i/>
                <w:iCs/>
              </w:rPr>
              <w:t>)</w:t>
            </w:r>
            <w:bookmarkEnd w:id="13"/>
          </w:p>
        </w:tc>
      </w:tr>
    </w:tbl>
    <w:p w14:paraId="0C4B5C28" w14:textId="5CD2DCA7" w:rsidR="003821D2" w:rsidRPr="00EC53BE" w:rsidRDefault="003821D2" w:rsidP="009F5AFD">
      <w:pPr>
        <w:spacing w:line="360" w:lineRule="auto"/>
        <w:jc w:val="both"/>
        <w:rPr>
          <w:rFonts w:ascii="Arial" w:hAnsi="Arial" w:cs="Arial"/>
        </w:rPr>
      </w:pPr>
      <w:r w:rsidRPr="00EC53BE">
        <w:rPr>
          <w:rFonts w:ascii="Arial" w:hAnsi="Arial" w:cs="Arial"/>
        </w:rPr>
        <w:t xml:space="preserve">The relationship between the local electric field and the applied electric field is given in the </w:t>
      </w:r>
      <w:r w:rsidR="0000669E" w:rsidRPr="00EC53BE">
        <w:rPr>
          <w:rFonts w:ascii="Arial" w:hAnsi="Arial" w:cs="Arial"/>
        </w:rPr>
        <w:t>eqn</w:t>
      </w:r>
      <w:r w:rsidR="0030270D"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_Ref406443037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iCs/>
        </w:rPr>
        <w:t>(</w:t>
      </w:r>
      <w:r w:rsidR="005B47DB" w:rsidRPr="005B47DB">
        <w:rPr>
          <w:rFonts w:ascii="Arial" w:hAnsi="Arial" w:cs="Arial"/>
          <w:iCs/>
          <w:noProof/>
        </w:rPr>
        <w:t>12</w:t>
      </w:r>
      <w:r w:rsidR="005B47DB" w:rsidRPr="005B47DB">
        <w:rPr>
          <w:rFonts w:ascii="Arial" w:hAnsi="Arial" w:cs="Arial"/>
          <w:iCs/>
        </w:rPr>
        <w:t>)</w:t>
      </w:r>
      <w:r w:rsidRPr="00EC53BE">
        <w:rPr>
          <w:rFonts w:ascii="Arial" w:hAnsi="Arial" w:cs="Arial"/>
        </w:rPr>
        <w:fldChar w:fldCharType="end"/>
      </w:r>
      <w:r w:rsidRPr="00EC53BE">
        <w:rPr>
          <w:rFonts w:ascii="Arial" w:hAnsi="Arial" w:cs="Arial"/>
        </w:rPr>
        <w:t xml:space="preserve">, which assumes that the medium is a continuous dielectric. This is called as Lorentz local field expression. Using the </w:t>
      </w:r>
      <w:r w:rsidR="0000669E" w:rsidRPr="00EC53BE">
        <w:rPr>
          <w:rFonts w:ascii="Arial" w:hAnsi="Arial" w:cs="Arial"/>
        </w:rPr>
        <w:t>eqn</w:t>
      </w:r>
      <w:r w:rsidR="0030270D"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_Ref406442969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iCs/>
        </w:rPr>
        <w:t>(</w:t>
      </w:r>
      <w:r w:rsidR="005B47DB" w:rsidRPr="005B47DB">
        <w:rPr>
          <w:rFonts w:ascii="Arial" w:hAnsi="Arial" w:cs="Arial"/>
          <w:iCs/>
          <w:noProof/>
        </w:rPr>
        <w:t>11</w:t>
      </w:r>
      <w:r w:rsidR="005B47DB" w:rsidRPr="005B47DB">
        <w:rPr>
          <w:rFonts w:ascii="Arial" w:hAnsi="Arial" w:cs="Arial"/>
          <w:iCs/>
        </w:rPr>
        <w:t>)</w:t>
      </w:r>
      <w:r w:rsidRPr="00EC53BE">
        <w:rPr>
          <w:rFonts w:ascii="Arial" w:hAnsi="Arial" w:cs="Arial"/>
        </w:rPr>
        <w:fldChar w:fldCharType="end"/>
      </w:r>
      <w:r w:rsidRPr="00EC53BE">
        <w:rPr>
          <w:rFonts w:ascii="Arial" w:hAnsi="Arial" w:cs="Arial"/>
        </w:rPr>
        <w:t xml:space="preserve"> and </w:t>
      </w:r>
      <w:r w:rsidR="0000669E" w:rsidRPr="00EC53BE">
        <w:rPr>
          <w:rFonts w:ascii="Arial" w:hAnsi="Arial" w:cs="Arial"/>
        </w:rPr>
        <w:t xml:space="preserve">eqn </w:t>
      </w:r>
      <w:r w:rsidRPr="00EC53BE">
        <w:rPr>
          <w:rFonts w:ascii="Arial" w:hAnsi="Arial" w:cs="Arial"/>
        </w:rPr>
        <w:fldChar w:fldCharType="begin"/>
      </w:r>
      <w:r w:rsidRPr="00EC53BE">
        <w:rPr>
          <w:rFonts w:ascii="Arial" w:hAnsi="Arial" w:cs="Arial"/>
        </w:rPr>
        <w:instrText xml:space="preserve"> REF _Ref406443037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iCs/>
        </w:rPr>
        <w:t>(</w:t>
      </w:r>
      <w:r w:rsidR="005B47DB" w:rsidRPr="005B47DB">
        <w:rPr>
          <w:rFonts w:ascii="Arial" w:hAnsi="Arial" w:cs="Arial"/>
          <w:iCs/>
          <w:noProof/>
        </w:rPr>
        <w:t>12</w:t>
      </w:r>
      <w:r w:rsidR="005B47DB" w:rsidRPr="005B47DB">
        <w:rPr>
          <w:rFonts w:ascii="Arial" w:hAnsi="Arial" w:cs="Arial"/>
          <w:iCs/>
        </w:rPr>
        <w:t>)</w:t>
      </w:r>
      <w:r w:rsidRPr="00EC53BE">
        <w:rPr>
          <w:rFonts w:ascii="Arial" w:hAnsi="Arial" w:cs="Arial"/>
        </w:rPr>
        <w:fldChar w:fldCharType="end"/>
      </w:r>
      <w:r w:rsidRPr="00EC53BE">
        <w:rPr>
          <w:rFonts w:ascii="Arial" w:hAnsi="Arial" w:cs="Arial"/>
        </w:rPr>
        <w:t xml:space="preserve">, the polarization can be expressed as </w:t>
      </w:r>
      <w:r w:rsidR="0000669E" w:rsidRPr="00EC53BE">
        <w:rPr>
          <w:rFonts w:ascii="Arial" w:hAnsi="Arial" w:cs="Arial"/>
        </w:rPr>
        <w:t>eqn</w:t>
      </w:r>
      <w:r w:rsidR="0030270D"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_Ref406443220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iCs/>
        </w:rPr>
        <w:t>(</w:t>
      </w:r>
      <w:r w:rsidR="005B47DB" w:rsidRPr="005B47DB">
        <w:rPr>
          <w:rFonts w:ascii="Arial" w:hAnsi="Arial" w:cs="Arial"/>
          <w:iCs/>
          <w:noProof/>
        </w:rPr>
        <w:t>13</w:t>
      </w:r>
      <w:r w:rsidR="005B47DB" w:rsidRPr="005B47DB">
        <w:rPr>
          <w:rFonts w:ascii="Arial" w:hAnsi="Arial" w:cs="Arial"/>
          <w:iCs/>
        </w:rPr>
        <w:t>)</w:t>
      </w:r>
      <w:r w:rsidRPr="00EC53BE">
        <w:rPr>
          <w:rFonts w:ascii="Arial" w:hAnsi="Arial" w:cs="Arial"/>
        </w:rPr>
        <w:fldChar w:fldCharType="end"/>
      </w:r>
      <w:r w:rsidRPr="00EC53BE">
        <w:rPr>
          <w:rFonts w:ascii="Arial" w:hAnsi="Arial" w:cs="Arial"/>
        </w:rPr>
        <w:t xml:space="preserve">. Comparing this expression with the </w:t>
      </w:r>
      <w:r w:rsidR="0000669E" w:rsidRPr="00EC53BE">
        <w:rPr>
          <w:rFonts w:ascii="Arial" w:hAnsi="Arial" w:cs="Arial"/>
        </w:rPr>
        <w:t>eqn</w:t>
      </w:r>
      <w:r w:rsidR="0030270D"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_Ref406442823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iCs/>
        </w:rPr>
        <w:t>(</w:t>
      </w:r>
      <w:r w:rsidR="005B47DB" w:rsidRPr="005B47DB">
        <w:rPr>
          <w:rFonts w:ascii="Arial" w:hAnsi="Arial" w:cs="Arial"/>
          <w:iCs/>
          <w:noProof/>
        </w:rPr>
        <w:t>10</w:t>
      </w:r>
      <w:r w:rsidR="005B47DB" w:rsidRPr="005B47DB">
        <w:rPr>
          <w:rFonts w:ascii="Arial" w:hAnsi="Arial" w:cs="Arial"/>
          <w:iCs/>
        </w:rPr>
        <w:t>)</w:t>
      </w:r>
      <w:r w:rsidRPr="00EC53BE">
        <w:rPr>
          <w:rFonts w:ascii="Arial" w:hAnsi="Arial" w:cs="Arial"/>
        </w:rPr>
        <w:fldChar w:fldCharType="end"/>
      </w:r>
      <w:r w:rsidRPr="00EC53BE">
        <w:rPr>
          <w:rFonts w:ascii="Arial" w:hAnsi="Arial" w:cs="Arial"/>
        </w:rPr>
        <w:t xml:space="preserve">, the susceptibility can be written as </w:t>
      </w:r>
      <w:r w:rsidR="0000669E" w:rsidRPr="00EC53BE">
        <w:rPr>
          <w:rFonts w:ascii="Arial" w:hAnsi="Arial" w:cs="Arial"/>
        </w:rPr>
        <w:t>eqn</w:t>
      </w:r>
      <w:r w:rsidR="0030270D"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_Ref406443407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iCs/>
        </w:rPr>
        <w:t>(</w:t>
      </w:r>
      <w:r w:rsidR="005B47DB" w:rsidRPr="005B47DB">
        <w:rPr>
          <w:rFonts w:ascii="Arial" w:hAnsi="Arial" w:cs="Arial"/>
          <w:iCs/>
          <w:noProof/>
        </w:rPr>
        <w:t>14</w:t>
      </w:r>
      <w:r w:rsidR="005B47DB" w:rsidRPr="005B47DB">
        <w:rPr>
          <w:rFonts w:ascii="Arial" w:hAnsi="Arial" w:cs="Arial"/>
          <w:iCs/>
        </w:rPr>
        <w:t>)</w:t>
      </w:r>
      <w:r w:rsidRPr="00EC53BE">
        <w:rPr>
          <w:rFonts w:ascii="Arial" w:hAnsi="Arial" w:cs="Arial"/>
        </w:rPr>
        <w:fldChar w:fldCharType="end"/>
      </w:r>
      <w:r w:rsidRPr="00EC53BE">
        <w:rPr>
          <w:rFonts w:ascii="Arial" w:hAnsi="Arial" w:cs="Arial"/>
        </w:rPr>
        <w:t>. The relative permittivity (</w:t>
      </w:r>
      <m:oMath>
        <m:sSub>
          <m:sSubPr>
            <m:ctrlPr>
              <w:rPr>
                <w:rFonts w:ascii="Cambria Math" w:hAnsi="Cambria Math" w:cs="Arial"/>
                <w:i/>
              </w:rPr>
            </m:ctrlPr>
          </m:sSubPr>
          <m:e>
            <m:r>
              <w:rPr>
                <w:rFonts w:ascii="Cambria Math" w:hAnsi="Cambria Math" w:cs="Arial"/>
              </w:rPr>
              <m:t>ϵ</m:t>
            </m:r>
          </m:e>
          <m:sub>
            <m:r>
              <w:rPr>
                <w:rFonts w:ascii="Cambria Math" w:hAnsi="Cambria Math" w:cs="Arial"/>
              </w:rPr>
              <m:t>r</m:t>
            </m:r>
          </m:sub>
        </m:sSub>
      </m:oMath>
      <w:r w:rsidRPr="00EC53BE">
        <w:rPr>
          <w:rFonts w:ascii="Arial" w:hAnsi="Arial" w:cs="Arial"/>
        </w:rPr>
        <w:t xml:space="preserve">) of the medium is related to the susceptibility as shown in the </w:t>
      </w:r>
      <w:r w:rsidR="0000669E" w:rsidRPr="00EC53BE">
        <w:rPr>
          <w:rFonts w:ascii="Arial" w:hAnsi="Arial" w:cs="Arial"/>
        </w:rPr>
        <w:t>eqn</w:t>
      </w:r>
      <w:r w:rsidR="0030270D"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_Ref406443416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iCs/>
        </w:rPr>
        <w:t>(</w:t>
      </w:r>
      <w:r w:rsidR="005B47DB" w:rsidRPr="005B47DB">
        <w:rPr>
          <w:rFonts w:ascii="Arial" w:hAnsi="Arial" w:cs="Arial"/>
          <w:iCs/>
          <w:noProof/>
        </w:rPr>
        <w:t>15</w:t>
      </w:r>
      <w:r w:rsidR="005B47DB" w:rsidRPr="005B47DB">
        <w:rPr>
          <w:rFonts w:ascii="Arial" w:hAnsi="Arial" w:cs="Arial"/>
          <w:iCs/>
        </w:rPr>
        <w:t>)</w:t>
      </w:r>
      <w:r w:rsidRPr="00EC53BE">
        <w:rPr>
          <w:rFonts w:ascii="Arial" w:hAnsi="Arial" w:cs="Arial"/>
        </w:rPr>
        <w:fldChar w:fldCharType="end"/>
      </w:r>
      <w:r w:rsidRPr="00EC53BE">
        <w:rPr>
          <w:rFonts w:ascii="Arial" w:hAnsi="Arial" w:cs="Arial"/>
        </w:rPr>
        <w:t xml:space="preserve">. Thus, the relation between the permittivity and polarizability can be determined as shown as </w:t>
      </w:r>
      <w:r w:rsidR="0000669E" w:rsidRPr="00EC53BE">
        <w:rPr>
          <w:rFonts w:ascii="Arial" w:hAnsi="Arial" w:cs="Arial"/>
        </w:rPr>
        <w:t>eqn</w:t>
      </w:r>
      <w:r w:rsidR="0030270D"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_Ref406443422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iCs/>
        </w:rPr>
        <w:t>(</w:t>
      </w:r>
      <w:r w:rsidR="005B47DB" w:rsidRPr="005B47DB">
        <w:rPr>
          <w:rFonts w:ascii="Arial" w:hAnsi="Arial" w:cs="Arial"/>
          <w:iCs/>
          <w:noProof/>
        </w:rPr>
        <w:t>16</w:t>
      </w:r>
      <w:r w:rsidR="005B47DB" w:rsidRPr="005B47DB">
        <w:rPr>
          <w:rFonts w:ascii="Arial" w:hAnsi="Arial" w:cs="Arial"/>
          <w:iCs/>
        </w:rPr>
        <w:t>)</w:t>
      </w:r>
      <w:r w:rsidRPr="00EC53BE">
        <w:rPr>
          <w:rFonts w:ascii="Arial" w:hAnsi="Arial" w:cs="Arial"/>
        </w:rPr>
        <w:fldChar w:fldCharType="end"/>
      </w:r>
      <w:r w:rsidRPr="00EC53BE">
        <w:rPr>
          <w:rFonts w:ascii="Arial" w:hAnsi="Arial" w:cs="Arial"/>
        </w:rPr>
        <w:t xml:space="preserve">. </w:t>
      </w:r>
    </w:p>
    <w:tbl>
      <w:tblPr>
        <w:tblW w:w="0" w:type="auto"/>
        <w:tblInd w:w="5" w:type="dxa"/>
        <w:tblLook w:val="04A0" w:firstRow="1" w:lastRow="0" w:firstColumn="1" w:lastColumn="0" w:noHBand="0" w:noVBand="1"/>
      </w:tblPr>
      <w:tblGrid>
        <w:gridCol w:w="805"/>
        <w:gridCol w:w="7830"/>
        <w:gridCol w:w="715"/>
      </w:tblGrid>
      <w:tr w:rsidR="003821D2" w:rsidRPr="00EC53BE" w14:paraId="0190CFCD" w14:textId="77777777" w:rsidTr="006B0D0C">
        <w:tc>
          <w:tcPr>
            <w:tcW w:w="805" w:type="dxa"/>
          </w:tcPr>
          <w:p w14:paraId="421B176A" w14:textId="77777777" w:rsidR="003821D2" w:rsidRPr="00EC53BE" w:rsidRDefault="003821D2" w:rsidP="009F5AFD">
            <w:pPr>
              <w:spacing w:line="360" w:lineRule="auto"/>
              <w:jc w:val="both"/>
              <w:rPr>
                <w:rFonts w:ascii="Arial" w:hAnsi="Arial" w:cs="Arial"/>
              </w:rPr>
            </w:pPr>
          </w:p>
        </w:tc>
        <w:tc>
          <w:tcPr>
            <w:tcW w:w="7830" w:type="dxa"/>
          </w:tcPr>
          <w:p w14:paraId="245E0FC8" w14:textId="77777777" w:rsidR="003821D2" w:rsidRPr="00EC53BE" w:rsidRDefault="006D73FF" w:rsidP="009F5AFD">
            <w:pPr>
              <w:spacing w:line="360" w:lineRule="auto"/>
              <w:jc w:val="center"/>
              <w:rPr>
                <w:rFonts w:ascii="Arial" w:hAnsi="Arial" w:cs="Arial"/>
              </w:rPr>
            </w:pPr>
            <m:oMathPara>
              <m:oMath>
                <m:sSup>
                  <m:sSupPr>
                    <m:ctrlPr>
                      <w:rPr>
                        <w:rFonts w:ascii="Cambria Math" w:hAnsi="Cambria Math" w:cs="Arial"/>
                        <w:i/>
                      </w:rPr>
                    </m:ctrlPr>
                  </m:sSupPr>
                  <m:e>
                    <m:r>
                      <w:rPr>
                        <w:rFonts w:ascii="Cambria Math" w:hAnsi="Cambria Math" w:cs="Arial"/>
                      </w:rPr>
                      <m:t>ε</m:t>
                    </m:r>
                  </m:e>
                  <m:sup>
                    <m:r>
                      <w:rPr>
                        <w:rFonts w:ascii="Cambria Math" w:hAnsi="Cambria Math" w:cs="Arial"/>
                      </w:rPr>
                      <m:t>*</m:t>
                    </m:r>
                  </m:sup>
                </m:sSup>
                <m:r>
                  <w:rPr>
                    <w:rFonts w:ascii="Cambria Math" w:hAnsi="Cambria Math" w:cs="Arial"/>
                  </w:rPr>
                  <m:t>=ε+</m:t>
                </m:r>
                <m:f>
                  <m:fPr>
                    <m:ctrlPr>
                      <w:rPr>
                        <w:rFonts w:ascii="Cambria Math" w:hAnsi="Cambria Math" w:cs="Arial"/>
                        <w:i/>
                      </w:rPr>
                    </m:ctrlPr>
                  </m:fPr>
                  <m:num>
                    <m:r>
                      <w:rPr>
                        <w:rFonts w:ascii="Cambria Math" w:hAnsi="Cambria Math" w:cs="Arial"/>
                      </w:rPr>
                      <m:t>P</m:t>
                    </m:r>
                  </m:num>
                  <m:den>
                    <m:sSub>
                      <m:sSubPr>
                        <m:ctrlPr>
                          <w:rPr>
                            <w:rFonts w:ascii="Cambria Math" w:hAnsi="Cambria Math" w:cs="Arial"/>
                            <w:i/>
                          </w:rPr>
                        </m:ctrlPr>
                      </m:sSubPr>
                      <m:e>
                        <m:r>
                          <w:rPr>
                            <w:rFonts w:ascii="Cambria Math" w:hAnsi="Cambria Math" w:cs="Arial"/>
                          </w:rPr>
                          <m:t>3ϵ</m:t>
                        </m:r>
                      </m:e>
                      <m:sub>
                        <m:r>
                          <w:rPr>
                            <w:rFonts w:ascii="Cambria Math" w:hAnsi="Cambria Math" w:cs="Arial"/>
                          </w:rPr>
                          <m:t>0</m:t>
                        </m:r>
                      </m:sub>
                    </m:sSub>
                  </m:den>
                </m:f>
              </m:oMath>
            </m:oMathPara>
          </w:p>
        </w:tc>
        <w:tc>
          <w:tcPr>
            <w:tcW w:w="715" w:type="dxa"/>
          </w:tcPr>
          <w:p w14:paraId="47903011"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14" w:name="_Ref406443037"/>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12</w:t>
            </w:r>
            <w:r w:rsidRPr="00EC53BE">
              <w:rPr>
                <w:rFonts w:ascii="Arial" w:hAnsi="Arial" w:cs="Arial"/>
                <w:i/>
                <w:iCs/>
              </w:rPr>
              <w:fldChar w:fldCharType="end"/>
            </w:r>
            <w:r w:rsidRPr="00EC53BE">
              <w:rPr>
                <w:rFonts w:ascii="Arial" w:hAnsi="Arial" w:cs="Arial"/>
                <w:i/>
                <w:iCs/>
              </w:rPr>
              <w:t>)</w:t>
            </w:r>
            <w:bookmarkEnd w:id="14"/>
          </w:p>
        </w:tc>
      </w:tr>
      <w:tr w:rsidR="003821D2" w:rsidRPr="00EC53BE" w14:paraId="2BC20C99" w14:textId="77777777" w:rsidTr="006B0D0C">
        <w:tc>
          <w:tcPr>
            <w:tcW w:w="805" w:type="dxa"/>
          </w:tcPr>
          <w:p w14:paraId="2B8093DC" w14:textId="77777777" w:rsidR="003821D2" w:rsidRPr="00EC53BE" w:rsidRDefault="003821D2" w:rsidP="009F5AFD">
            <w:pPr>
              <w:spacing w:line="360" w:lineRule="auto"/>
              <w:jc w:val="both"/>
              <w:rPr>
                <w:rFonts w:ascii="Arial" w:hAnsi="Arial" w:cs="Arial"/>
              </w:rPr>
            </w:pPr>
          </w:p>
        </w:tc>
        <w:tc>
          <w:tcPr>
            <w:tcW w:w="7830" w:type="dxa"/>
          </w:tcPr>
          <w:p w14:paraId="7EB53516" w14:textId="77777777" w:rsidR="003821D2" w:rsidRPr="00EC53BE" w:rsidRDefault="003821D2" w:rsidP="009F5AFD">
            <w:pPr>
              <w:spacing w:line="360" w:lineRule="auto"/>
              <w:jc w:val="center"/>
              <w:rPr>
                <w:rFonts w:ascii="Arial" w:hAnsi="Arial" w:cs="Arial"/>
              </w:rPr>
            </w:pPr>
            <m:oMathPara>
              <m:oMath>
                <m:r>
                  <w:rPr>
                    <w:rFonts w:ascii="Cambria Math" w:hAnsi="Cambria Math" w:cs="Arial"/>
                  </w:rPr>
                  <m:t>P=</m:t>
                </m:r>
                <m:d>
                  <m:dPr>
                    <m:ctrlPr>
                      <w:rPr>
                        <w:rFonts w:ascii="Cambria Math" w:hAnsi="Cambria Math" w:cs="Arial"/>
                        <w:i/>
                      </w:rPr>
                    </m:ctrlPr>
                  </m:dPr>
                  <m:e>
                    <m:f>
                      <m:fPr>
                        <m:ctrlPr>
                          <w:rPr>
                            <w:rFonts w:ascii="Cambria Math" w:hAnsi="Cambria Math" w:cs="Arial"/>
                            <w:i/>
                          </w:rPr>
                        </m:ctrlPr>
                      </m:fPr>
                      <m:num>
                        <m:r>
                          <w:rPr>
                            <w:rFonts w:ascii="Cambria Math" w:hAnsi="Cambria Math" w:cs="Arial"/>
                          </w:rPr>
                          <m:t>3αN</m:t>
                        </m:r>
                      </m:num>
                      <m:den>
                        <m:sSub>
                          <m:sSubPr>
                            <m:ctrlPr>
                              <w:rPr>
                                <w:rFonts w:ascii="Cambria Math" w:hAnsi="Cambria Math" w:cs="Arial"/>
                                <w:i/>
                              </w:rPr>
                            </m:ctrlPr>
                          </m:sSubPr>
                          <m:e>
                            <m:r>
                              <w:rPr>
                                <w:rFonts w:ascii="Cambria Math" w:hAnsi="Cambria Math" w:cs="Arial"/>
                              </w:rPr>
                              <m:t>3ϵ</m:t>
                            </m:r>
                          </m:e>
                          <m:sub>
                            <m:r>
                              <w:rPr>
                                <w:rFonts w:ascii="Cambria Math" w:hAnsi="Cambria Math" w:cs="Arial"/>
                              </w:rPr>
                              <m:t>0</m:t>
                            </m:r>
                          </m:sub>
                        </m:sSub>
                        <m:r>
                          <w:rPr>
                            <w:rFonts w:ascii="Cambria Math" w:hAnsi="Cambria Math" w:cs="Arial"/>
                          </w:rPr>
                          <m:t>-αN</m:t>
                        </m:r>
                      </m:den>
                    </m:f>
                  </m:e>
                </m:d>
                <m:sSub>
                  <m:sSubPr>
                    <m:ctrlPr>
                      <w:rPr>
                        <w:rFonts w:ascii="Cambria Math" w:hAnsi="Cambria Math" w:cs="Arial"/>
                        <w:i/>
                      </w:rPr>
                    </m:ctrlPr>
                  </m:sSubPr>
                  <m:e>
                    <m:r>
                      <w:rPr>
                        <w:rFonts w:ascii="Cambria Math" w:hAnsi="Cambria Math" w:cs="Arial"/>
                      </w:rPr>
                      <m:t>ϵ</m:t>
                    </m:r>
                  </m:e>
                  <m:sub>
                    <m:r>
                      <w:rPr>
                        <w:rFonts w:ascii="Cambria Math" w:hAnsi="Cambria Math" w:cs="Arial"/>
                      </w:rPr>
                      <m:t>0</m:t>
                    </m:r>
                  </m:sub>
                </m:sSub>
                <m:r>
                  <w:rPr>
                    <w:rFonts w:ascii="Cambria Math" w:hAnsi="Cambria Math" w:cs="Arial"/>
                  </w:rPr>
                  <m:t>ε</m:t>
                </m:r>
              </m:oMath>
            </m:oMathPara>
          </w:p>
        </w:tc>
        <w:tc>
          <w:tcPr>
            <w:tcW w:w="715" w:type="dxa"/>
          </w:tcPr>
          <w:p w14:paraId="08C2945B"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15" w:name="_Ref406443220"/>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13</w:t>
            </w:r>
            <w:r w:rsidRPr="00EC53BE">
              <w:rPr>
                <w:rFonts w:ascii="Arial" w:hAnsi="Arial" w:cs="Arial"/>
                <w:i/>
                <w:iCs/>
              </w:rPr>
              <w:fldChar w:fldCharType="end"/>
            </w:r>
            <w:r w:rsidRPr="00EC53BE">
              <w:rPr>
                <w:rFonts w:ascii="Arial" w:hAnsi="Arial" w:cs="Arial"/>
                <w:i/>
                <w:iCs/>
              </w:rPr>
              <w:t>)</w:t>
            </w:r>
            <w:bookmarkEnd w:id="15"/>
          </w:p>
        </w:tc>
      </w:tr>
      <w:tr w:rsidR="003821D2" w:rsidRPr="00EC53BE" w14:paraId="0F3C9CEA" w14:textId="77777777" w:rsidTr="006B0D0C">
        <w:tc>
          <w:tcPr>
            <w:tcW w:w="805" w:type="dxa"/>
          </w:tcPr>
          <w:p w14:paraId="4E6A237F" w14:textId="77777777" w:rsidR="003821D2" w:rsidRPr="00EC53BE" w:rsidRDefault="003821D2" w:rsidP="009F5AFD">
            <w:pPr>
              <w:spacing w:line="360" w:lineRule="auto"/>
              <w:jc w:val="both"/>
              <w:rPr>
                <w:rFonts w:ascii="Arial" w:hAnsi="Arial" w:cs="Arial"/>
              </w:rPr>
            </w:pPr>
          </w:p>
        </w:tc>
        <w:tc>
          <w:tcPr>
            <w:tcW w:w="7830" w:type="dxa"/>
          </w:tcPr>
          <w:p w14:paraId="58E097C7" w14:textId="77777777" w:rsidR="003821D2" w:rsidRPr="00EC53BE" w:rsidRDefault="006D73FF" w:rsidP="009F5AFD">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χ</m:t>
                    </m:r>
                  </m:e>
                  <m:sub>
                    <m:r>
                      <w:rPr>
                        <w:rFonts w:ascii="Cambria Math" w:hAnsi="Cambria Math" w:cs="Arial"/>
                      </w:rPr>
                      <m:t>e</m:t>
                    </m:r>
                  </m:sub>
                </m:sSub>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r>
                          <w:rPr>
                            <w:rFonts w:ascii="Cambria Math" w:hAnsi="Cambria Math" w:cs="Arial"/>
                          </w:rPr>
                          <m:t>αN/</m:t>
                        </m:r>
                        <m:sSub>
                          <m:sSubPr>
                            <m:ctrlPr>
                              <w:rPr>
                                <w:rFonts w:ascii="Cambria Math" w:hAnsi="Cambria Math" w:cs="Arial"/>
                                <w:i/>
                              </w:rPr>
                            </m:ctrlPr>
                          </m:sSubPr>
                          <m:e>
                            <m:r>
                              <w:rPr>
                                <w:rFonts w:ascii="Cambria Math" w:hAnsi="Cambria Math" w:cs="Arial"/>
                              </w:rPr>
                              <m:t>ϵ</m:t>
                            </m:r>
                          </m:e>
                          <m:sub>
                            <m:r>
                              <w:rPr>
                                <w:rFonts w:ascii="Cambria Math" w:hAnsi="Cambria Math" w:cs="Arial"/>
                              </w:rPr>
                              <m:t>0</m:t>
                            </m:r>
                          </m:sub>
                        </m:sSub>
                      </m:num>
                      <m:den>
                        <m:r>
                          <w:rPr>
                            <w:rFonts w:ascii="Cambria Math" w:hAnsi="Cambria Math" w:cs="Arial"/>
                          </w:rPr>
                          <m:t>1-αN/</m:t>
                        </m:r>
                        <m:sSub>
                          <m:sSubPr>
                            <m:ctrlPr>
                              <w:rPr>
                                <w:rFonts w:ascii="Cambria Math" w:hAnsi="Cambria Math" w:cs="Arial"/>
                                <w:i/>
                              </w:rPr>
                            </m:ctrlPr>
                          </m:sSubPr>
                          <m:e>
                            <m:r>
                              <w:rPr>
                                <w:rFonts w:ascii="Cambria Math" w:hAnsi="Cambria Math" w:cs="Arial"/>
                              </w:rPr>
                              <m:t>3ϵ</m:t>
                            </m:r>
                          </m:e>
                          <m:sub>
                            <m:r>
                              <w:rPr>
                                <w:rFonts w:ascii="Cambria Math" w:hAnsi="Cambria Math" w:cs="Arial"/>
                              </w:rPr>
                              <m:t>0</m:t>
                            </m:r>
                          </m:sub>
                        </m:sSub>
                      </m:den>
                    </m:f>
                  </m:e>
                </m:d>
                <m:sSub>
                  <m:sSubPr>
                    <m:ctrlPr>
                      <w:rPr>
                        <w:rFonts w:ascii="Cambria Math" w:hAnsi="Cambria Math" w:cs="Arial"/>
                        <w:i/>
                      </w:rPr>
                    </m:ctrlPr>
                  </m:sSubPr>
                  <m:e>
                    <m:r>
                      <w:rPr>
                        <w:rFonts w:ascii="Cambria Math" w:hAnsi="Cambria Math" w:cs="Arial"/>
                      </w:rPr>
                      <m:t>ϵ</m:t>
                    </m:r>
                  </m:e>
                  <m:sub>
                    <m:r>
                      <w:rPr>
                        <w:rFonts w:ascii="Cambria Math" w:hAnsi="Cambria Math" w:cs="Arial"/>
                      </w:rPr>
                      <m:t>0</m:t>
                    </m:r>
                  </m:sub>
                </m:sSub>
                <m:r>
                  <w:rPr>
                    <w:rFonts w:ascii="Cambria Math" w:hAnsi="Cambria Math" w:cs="Arial"/>
                  </w:rPr>
                  <m:t>ε</m:t>
                </m:r>
              </m:oMath>
            </m:oMathPara>
          </w:p>
        </w:tc>
        <w:tc>
          <w:tcPr>
            <w:tcW w:w="715" w:type="dxa"/>
          </w:tcPr>
          <w:p w14:paraId="3B2B8290"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16" w:name="_Ref406443407"/>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14</w:t>
            </w:r>
            <w:r w:rsidRPr="00EC53BE">
              <w:rPr>
                <w:rFonts w:ascii="Arial" w:hAnsi="Arial" w:cs="Arial"/>
                <w:i/>
                <w:iCs/>
              </w:rPr>
              <w:fldChar w:fldCharType="end"/>
            </w:r>
            <w:r w:rsidRPr="00EC53BE">
              <w:rPr>
                <w:rFonts w:ascii="Arial" w:hAnsi="Arial" w:cs="Arial"/>
                <w:i/>
                <w:iCs/>
              </w:rPr>
              <w:t>)</w:t>
            </w:r>
            <w:bookmarkEnd w:id="16"/>
          </w:p>
        </w:tc>
      </w:tr>
      <w:tr w:rsidR="003821D2" w:rsidRPr="00EC53BE" w14:paraId="56A31630" w14:textId="77777777" w:rsidTr="006B0D0C">
        <w:tc>
          <w:tcPr>
            <w:tcW w:w="805" w:type="dxa"/>
          </w:tcPr>
          <w:p w14:paraId="235C853E" w14:textId="77777777" w:rsidR="003821D2" w:rsidRPr="00EC53BE" w:rsidRDefault="003821D2" w:rsidP="009F5AFD">
            <w:pPr>
              <w:spacing w:line="360" w:lineRule="auto"/>
              <w:jc w:val="both"/>
              <w:rPr>
                <w:rFonts w:ascii="Arial" w:hAnsi="Arial" w:cs="Arial"/>
              </w:rPr>
            </w:pPr>
          </w:p>
        </w:tc>
        <w:tc>
          <w:tcPr>
            <w:tcW w:w="7830" w:type="dxa"/>
          </w:tcPr>
          <w:p w14:paraId="2F7052E6" w14:textId="77777777" w:rsidR="003821D2" w:rsidRPr="00EC53BE" w:rsidRDefault="006D73FF" w:rsidP="009F5AFD">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ϵ</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χ</m:t>
                    </m:r>
                  </m:e>
                  <m:sub>
                    <m:r>
                      <w:rPr>
                        <w:rFonts w:ascii="Cambria Math" w:hAnsi="Cambria Math" w:cs="Arial"/>
                      </w:rPr>
                      <m:t>e</m:t>
                    </m:r>
                  </m:sub>
                </m:sSub>
                <m:r>
                  <w:rPr>
                    <w:rFonts w:ascii="Cambria Math" w:hAnsi="Cambria Math" w:cs="Arial"/>
                  </w:rPr>
                  <m:t>+1</m:t>
                </m:r>
              </m:oMath>
            </m:oMathPara>
          </w:p>
        </w:tc>
        <w:tc>
          <w:tcPr>
            <w:tcW w:w="715" w:type="dxa"/>
          </w:tcPr>
          <w:p w14:paraId="0328FDF3"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17" w:name="_Ref406443416"/>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15</w:t>
            </w:r>
            <w:r w:rsidRPr="00EC53BE">
              <w:rPr>
                <w:rFonts w:ascii="Arial" w:hAnsi="Arial" w:cs="Arial"/>
                <w:i/>
                <w:iCs/>
              </w:rPr>
              <w:fldChar w:fldCharType="end"/>
            </w:r>
            <w:r w:rsidRPr="00EC53BE">
              <w:rPr>
                <w:rFonts w:ascii="Arial" w:hAnsi="Arial" w:cs="Arial"/>
                <w:i/>
                <w:iCs/>
              </w:rPr>
              <w:t>)</w:t>
            </w:r>
            <w:bookmarkEnd w:id="17"/>
          </w:p>
        </w:tc>
      </w:tr>
      <w:tr w:rsidR="003821D2" w:rsidRPr="00EC53BE" w14:paraId="57A2C3B6" w14:textId="77777777" w:rsidTr="006B0D0C">
        <w:tc>
          <w:tcPr>
            <w:tcW w:w="805" w:type="dxa"/>
          </w:tcPr>
          <w:p w14:paraId="49971125" w14:textId="77777777" w:rsidR="003821D2" w:rsidRPr="00EC53BE" w:rsidRDefault="003821D2" w:rsidP="009F5AFD">
            <w:pPr>
              <w:spacing w:line="360" w:lineRule="auto"/>
              <w:jc w:val="both"/>
              <w:rPr>
                <w:rFonts w:ascii="Arial" w:hAnsi="Arial" w:cs="Arial"/>
              </w:rPr>
            </w:pPr>
          </w:p>
        </w:tc>
        <w:tc>
          <w:tcPr>
            <w:tcW w:w="7830" w:type="dxa"/>
          </w:tcPr>
          <w:p w14:paraId="4379A3E4" w14:textId="77777777" w:rsidR="003821D2" w:rsidRPr="00EC53BE" w:rsidRDefault="006D73FF" w:rsidP="009F5AFD">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ϵ</m:t>
                    </m:r>
                  </m:e>
                  <m:sub>
                    <m:r>
                      <w:rPr>
                        <w:rFonts w:ascii="Cambria Math" w:hAnsi="Cambria Math" w:cs="Arial"/>
                      </w:rPr>
                      <m:t>r</m:t>
                    </m:r>
                  </m:sub>
                </m:sSub>
                <m:r>
                  <w:rPr>
                    <w:rFonts w:ascii="Cambria Math" w:hAnsi="Cambria Math" w:cs="Arial"/>
                  </w:rPr>
                  <m:t>=</m:t>
                </m:r>
                <m:f>
                  <m:fPr>
                    <m:ctrlPr>
                      <w:rPr>
                        <w:rFonts w:ascii="Cambria Math" w:hAnsi="Cambria Math" w:cs="Arial"/>
                        <w:i/>
                      </w:rPr>
                    </m:ctrlPr>
                  </m:fPr>
                  <m:num>
                    <m:r>
                      <w:rPr>
                        <w:rFonts w:ascii="Cambria Math" w:hAnsi="Cambria Math" w:cs="Arial"/>
                      </w:rPr>
                      <m:t>1+2αN/</m:t>
                    </m:r>
                    <m:sSub>
                      <m:sSubPr>
                        <m:ctrlPr>
                          <w:rPr>
                            <w:rFonts w:ascii="Cambria Math" w:hAnsi="Cambria Math" w:cs="Arial"/>
                            <w:i/>
                          </w:rPr>
                        </m:ctrlPr>
                      </m:sSubPr>
                      <m:e>
                        <m:r>
                          <w:rPr>
                            <w:rFonts w:ascii="Cambria Math" w:hAnsi="Cambria Math" w:cs="Arial"/>
                          </w:rPr>
                          <m:t>3ϵ</m:t>
                        </m:r>
                      </m:e>
                      <m:sub>
                        <m:r>
                          <w:rPr>
                            <w:rFonts w:ascii="Cambria Math" w:hAnsi="Cambria Math" w:cs="Arial"/>
                          </w:rPr>
                          <m:t>0</m:t>
                        </m:r>
                      </m:sub>
                    </m:sSub>
                  </m:num>
                  <m:den>
                    <m:r>
                      <w:rPr>
                        <w:rFonts w:ascii="Cambria Math" w:hAnsi="Cambria Math" w:cs="Arial"/>
                      </w:rPr>
                      <m:t>1-αN/</m:t>
                    </m:r>
                    <m:sSub>
                      <m:sSubPr>
                        <m:ctrlPr>
                          <w:rPr>
                            <w:rFonts w:ascii="Cambria Math" w:hAnsi="Cambria Math" w:cs="Arial"/>
                            <w:i/>
                          </w:rPr>
                        </m:ctrlPr>
                      </m:sSubPr>
                      <m:e>
                        <m:r>
                          <w:rPr>
                            <w:rFonts w:ascii="Cambria Math" w:hAnsi="Cambria Math" w:cs="Arial"/>
                          </w:rPr>
                          <m:t>3ϵ</m:t>
                        </m:r>
                      </m:e>
                      <m:sub>
                        <m:r>
                          <w:rPr>
                            <w:rFonts w:ascii="Cambria Math" w:hAnsi="Cambria Math" w:cs="Arial"/>
                          </w:rPr>
                          <m:t>0</m:t>
                        </m:r>
                      </m:sub>
                    </m:sSub>
                  </m:den>
                </m:f>
              </m:oMath>
            </m:oMathPara>
          </w:p>
        </w:tc>
        <w:tc>
          <w:tcPr>
            <w:tcW w:w="715" w:type="dxa"/>
          </w:tcPr>
          <w:p w14:paraId="2C912770"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18" w:name="_Ref406443422"/>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16</w:t>
            </w:r>
            <w:r w:rsidRPr="00EC53BE">
              <w:rPr>
                <w:rFonts w:ascii="Arial" w:hAnsi="Arial" w:cs="Arial"/>
                <w:i/>
                <w:iCs/>
              </w:rPr>
              <w:fldChar w:fldCharType="end"/>
            </w:r>
            <w:r w:rsidRPr="00EC53BE">
              <w:rPr>
                <w:rFonts w:ascii="Arial" w:hAnsi="Arial" w:cs="Arial"/>
                <w:i/>
                <w:iCs/>
              </w:rPr>
              <w:t>)</w:t>
            </w:r>
            <w:bookmarkEnd w:id="18"/>
          </w:p>
        </w:tc>
      </w:tr>
    </w:tbl>
    <w:p w14:paraId="1A3AF6A9" w14:textId="77777777" w:rsidR="003821D2" w:rsidRPr="00EC53BE" w:rsidRDefault="003821D2" w:rsidP="009F5AFD">
      <w:pPr>
        <w:spacing w:line="360" w:lineRule="auto"/>
        <w:rPr>
          <w:rFonts w:ascii="Arial" w:hAnsi="Arial" w:cs="Arial"/>
        </w:rPr>
      </w:pPr>
    </w:p>
    <w:p w14:paraId="63156731" w14:textId="77777777" w:rsidR="003821D2" w:rsidRPr="00562667" w:rsidRDefault="003821D2" w:rsidP="009F5AFD">
      <w:pPr>
        <w:spacing w:line="360" w:lineRule="auto"/>
        <w:rPr>
          <w:rFonts w:ascii="Arial" w:hAnsi="Arial" w:cs="Arial"/>
          <w:b/>
          <w:sz w:val="24"/>
        </w:rPr>
      </w:pPr>
      <w:r w:rsidRPr="00562667">
        <w:rPr>
          <w:rFonts w:ascii="Arial" w:hAnsi="Arial" w:cs="Arial"/>
          <w:b/>
          <w:sz w:val="24"/>
        </w:rPr>
        <w:t xml:space="preserve">Refractive index  </w:t>
      </w:r>
    </w:p>
    <w:p w14:paraId="4724ACAD" w14:textId="11CFC7BB" w:rsidR="003821D2" w:rsidRPr="00EC53BE" w:rsidRDefault="003821D2" w:rsidP="009F5AFD">
      <w:pPr>
        <w:spacing w:line="360" w:lineRule="auto"/>
        <w:jc w:val="both"/>
        <w:rPr>
          <w:rFonts w:ascii="Arial" w:hAnsi="Arial" w:cs="Arial"/>
        </w:rPr>
      </w:pPr>
      <w:r w:rsidRPr="00EC53BE">
        <w:rPr>
          <w:rFonts w:ascii="Arial" w:hAnsi="Arial" w:cs="Arial"/>
        </w:rPr>
        <w:t>The refractive index (</w:t>
      </w:r>
      <w:ins w:id="19" w:author="j.hachmann" w:date="2014-12-19T09:40:00Z">
        <w:r w:rsidR="0005095B">
          <w:rPr>
            <w:rFonts w:ascii="Arial" w:hAnsi="Arial" w:cs="Arial"/>
          </w:rPr>
          <w:t xml:space="preserve">RI; </w:t>
        </w:r>
      </w:ins>
      <w:r w:rsidRPr="0005095B">
        <w:rPr>
          <w:rFonts w:ascii="Arial" w:hAnsi="Arial" w:cs="Arial"/>
          <w:i/>
          <w:rPrChange w:id="20" w:author="j.hachmann" w:date="2014-12-19T09:39:00Z">
            <w:rPr>
              <w:rFonts w:ascii="Arial" w:hAnsi="Arial" w:cs="Arial"/>
            </w:rPr>
          </w:rPrChange>
        </w:rPr>
        <w:t>n</w:t>
      </w:r>
      <w:r w:rsidRPr="0005095B">
        <w:rPr>
          <w:rFonts w:ascii="Arial" w:hAnsi="Arial" w:cs="Arial"/>
          <w:i/>
          <w:vertAlign w:val="subscript"/>
          <w:rPrChange w:id="21" w:author="j.hachmann" w:date="2014-12-19T09:39:00Z">
            <w:rPr>
              <w:rFonts w:ascii="Arial" w:hAnsi="Arial" w:cs="Arial"/>
            </w:rPr>
          </w:rPrChange>
        </w:rPr>
        <w:t>r</w:t>
      </w:r>
      <w:r w:rsidRPr="00EC53BE">
        <w:rPr>
          <w:rFonts w:ascii="Arial" w:hAnsi="Arial" w:cs="Arial"/>
        </w:rPr>
        <w:t>) is defined as the ratio of the speed of the light in a vacuum to its speed in a medium. From Maxwell’s equations, it follows that the refractive index of a medium is the square root of the permittivity of the medium. Thus, using the</w:t>
      </w:r>
      <w:r w:rsidR="001A1BE2" w:rsidRPr="00EC53BE">
        <w:rPr>
          <w:rFonts w:ascii="Arial" w:hAnsi="Arial" w:cs="Arial"/>
        </w:rPr>
        <w:t>se</w:t>
      </w:r>
      <w:r w:rsidRPr="00EC53BE">
        <w:rPr>
          <w:rFonts w:ascii="Arial" w:hAnsi="Arial" w:cs="Arial"/>
        </w:rPr>
        <w:t xml:space="preserve"> </w:t>
      </w:r>
      <w:r w:rsidR="0000669E" w:rsidRPr="00EC53BE">
        <w:rPr>
          <w:rFonts w:ascii="Arial" w:hAnsi="Arial" w:cs="Arial"/>
        </w:rPr>
        <w:t>eq</w:t>
      </w:r>
      <w:r w:rsidR="001A1BE2" w:rsidRPr="00EC53BE">
        <w:rPr>
          <w:rFonts w:ascii="Arial" w:hAnsi="Arial" w:cs="Arial"/>
        </w:rPr>
        <w:t>uations</w:t>
      </w:r>
      <w:r w:rsidRPr="00EC53BE">
        <w:rPr>
          <w:rFonts w:ascii="Arial" w:hAnsi="Arial" w:cs="Arial"/>
        </w:rPr>
        <w:t xml:space="preserve">, the refractive </w:t>
      </w:r>
      <w:r w:rsidRPr="00EC53BE">
        <w:rPr>
          <w:rFonts w:ascii="Arial" w:hAnsi="Arial" w:cs="Arial"/>
        </w:rPr>
        <w:lastRenderedPageBreak/>
        <w:t xml:space="preserve">index of a medium can be written as </w:t>
      </w:r>
      <w:r w:rsidR="0000669E" w:rsidRPr="00EC53BE">
        <w:rPr>
          <w:rFonts w:ascii="Arial" w:hAnsi="Arial" w:cs="Arial"/>
        </w:rPr>
        <w:t>eqn</w:t>
      </w:r>
      <w:r w:rsidR="001A1BE2"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_Ref406491260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iCs/>
        </w:rPr>
        <w:t>(</w:t>
      </w:r>
      <w:r w:rsidR="005B47DB" w:rsidRPr="005B47DB">
        <w:rPr>
          <w:rFonts w:ascii="Arial" w:hAnsi="Arial" w:cs="Arial"/>
          <w:iCs/>
          <w:noProof/>
        </w:rPr>
        <w:t>17</w:t>
      </w:r>
      <w:r w:rsidR="005B47DB" w:rsidRPr="005B47DB">
        <w:rPr>
          <w:rFonts w:ascii="Arial" w:hAnsi="Arial" w:cs="Arial"/>
          <w:iCs/>
        </w:rPr>
        <w:t>)</w:t>
      </w:r>
      <w:r w:rsidRPr="00EC53BE">
        <w:rPr>
          <w:rFonts w:ascii="Arial" w:hAnsi="Arial" w:cs="Arial"/>
        </w:rPr>
        <w:fldChar w:fldCharType="end"/>
      </w:r>
      <w:r w:rsidRPr="00EC53BE">
        <w:rPr>
          <w:rFonts w:ascii="Arial" w:hAnsi="Arial" w:cs="Arial"/>
        </w:rPr>
        <w:t xml:space="preserve">. If the refractive index does not differ much from 1, the refractive index can be represented as </w:t>
      </w:r>
      <w:r w:rsidR="0000669E" w:rsidRPr="00EC53BE">
        <w:rPr>
          <w:rFonts w:ascii="Arial" w:hAnsi="Arial" w:cs="Arial"/>
        </w:rPr>
        <w:t>eqn</w:t>
      </w:r>
      <w:r w:rsidR="001A1BE2"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_Ref406491305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iCs/>
        </w:rPr>
        <w:t>(</w:t>
      </w:r>
      <w:r w:rsidR="005B47DB" w:rsidRPr="005B47DB">
        <w:rPr>
          <w:rFonts w:ascii="Arial" w:hAnsi="Arial" w:cs="Arial"/>
          <w:iCs/>
          <w:noProof/>
        </w:rPr>
        <w:t>18</w:t>
      </w:r>
      <w:r w:rsidR="005B47DB" w:rsidRPr="005B47DB">
        <w:rPr>
          <w:rFonts w:ascii="Arial" w:hAnsi="Arial" w:cs="Arial"/>
          <w:iCs/>
        </w:rPr>
        <w:t>)</w:t>
      </w:r>
      <w:r w:rsidRPr="00EC53BE">
        <w:rPr>
          <w:rFonts w:ascii="Arial" w:hAnsi="Arial" w:cs="Arial"/>
        </w:rPr>
        <w:fldChar w:fldCharType="end"/>
      </w:r>
      <w:r w:rsidRPr="00EC53BE">
        <w:rPr>
          <w:rFonts w:ascii="Arial" w:hAnsi="Arial" w:cs="Arial"/>
        </w:rPr>
        <w:t>.</w:t>
      </w:r>
    </w:p>
    <w:tbl>
      <w:tblPr>
        <w:tblW w:w="0" w:type="auto"/>
        <w:tblInd w:w="5" w:type="dxa"/>
        <w:tblLook w:val="04A0" w:firstRow="1" w:lastRow="0" w:firstColumn="1" w:lastColumn="0" w:noHBand="0" w:noVBand="1"/>
      </w:tblPr>
      <w:tblGrid>
        <w:gridCol w:w="805"/>
        <w:gridCol w:w="7830"/>
        <w:gridCol w:w="715"/>
      </w:tblGrid>
      <w:tr w:rsidR="003821D2" w:rsidRPr="00EC53BE" w14:paraId="413235B4" w14:textId="77777777" w:rsidTr="006B0D0C">
        <w:tc>
          <w:tcPr>
            <w:tcW w:w="805" w:type="dxa"/>
          </w:tcPr>
          <w:p w14:paraId="65013593" w14:textId="77777777" w:rsidR="003821D2" w:rsidRPr="00EC53BE" w:rsidRDefault="003821D2" w:rsidP="009F5AFD">
            <w:pPr>
              <w:spacing w:line="360" w:lineRule="auto"/>
              <w:jc w:val="both"/>
              <w:rPr>
                <w:rFonts w:ascii="Arial" w:hAnsi="Arial" w:cs="Arial"/>
              </w:rPr>
            </w:pPr>
          </w:p>
        </w:tc>
        <w:tc>
          <w:tcPr>
            <w:tcW w:w="7830" w:type="dxa"/>
          </w:tcPr>
          <w:p w14:paraId="7A71223D" w14:textId="77777777" w:rsidR="003821D2" w:rsidRPr="00EC53BE" w:rsidRDefault="006D73FF" w:rsidP="009F5AFD">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1+2αN/</m:t>
                            </m:r>
                            <m:sSub>
                              <m:sSubPr>
                                <m:ctrlPr>
                                  <w:rPr>
                                    <w:rFonts w:ascii="Cambria Math" w:hAnsi="Cambria Math" w:cs="Arial"/>
                                    <w:i/>
                                  </w:rPr>
                                </m:ctrlPr>
                              </m:sSubPr>
                              <m:e>
                                <m:r>
                                  <w:rPr>
                                    <w:rFonts w:ascii="Cambria Math" w:hAnsi="Cambria Math" w:cs="Arial"/>
                                  </w:rPr>
                                  <m:t>3ϵ</m:t>
                                </m:r>
                              </m:e>
                              <m:sub>
                                <m:r>
                                  <w:rPr>
                                    <w:rFonts w:ascii="Cambria Math" w:hAnsi="Cambria Math" w:cs="Arial"/>
                                  </w:rPr>
                                  <m:t>0</m:t>
                                </m:r>
                              </m:sub>
                            </m:sSub>
                          </m:num>
                          <m:den>
                            <m:r>
                              <w:rPr>
                                <w:rFonts w:ascii="Cambria Math" w:hAnsi="Cambria Math" w:cs="Arial"/>
                              </w:rPr>
                              <m:t>1-αN/</m:t>
                            </m:r>
                            <m:sSub>
                              <m:sSubPr>
                                <m:ctrlPr>
                                  <w:rPr>
                                    <w:rFonts w:ascii="Cambria Math" w:hAnsi="Cambria Math" w:cs="Arial"/>
                                    <w:i/>
                                  </w:rPr>
                                </m:ctrlPr>
                              </m:sSubPr>
                              <m:e>
                                <m:r>
                                  <w:rPr>
                                    <w:rFonts w:ascii="Cambria Math" w:hAnsi="Cambria Math" w:cs="Arial"/>
                                  </w:rPr>
                                  <m:t>3ϵ</m:t>
                                </m:r>
                              </m:e>
                              <m:sub>
                                <m:r>
                                  <w:rPr>
                                    <w:rFonts w:ascii="Cambria Math" w:hAnsi="Cambria Math" w:cs="Arial"/>
                                  </w:rPr>
                                  <m:t>0</m:t>
                                </m:r>
                              </m:sub>
                            </m:sSub>
                          </m:den>
                        </m:f>
                      </m:e>
                    </m:d>
                  </m:e>
                  <m:sup>
                    <m:r>
                      <w:rPr>
                        <w:rFonts w:ascii="Cambria Math" w:hAnsi="Cambria Math" w:cs="Arial"/>
                      </w:rPr>
                      <m:t xml:space="preserve">1/2 </m:t>
                    </m:r>
                  </m:sup>
                </m:sSup>
              </m:oMath>
            </m:oMathPara>
          </w:p>
        </w:tc>
        <w:tc>
          <w:tcPr>
            <w:tcW w:w="715" w:type="dxa"/>
          </w:tcPr>
          <w:p w14:paraId="613B7632"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22" w:name="_Ref406491260"/>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17</w:t>
            </w:r>
            <w:r w:rsidRPr="00EC53BE">
              <w:rPr>
                <w:rFonts w:ascii="Arial" w:hAnsi="Arial" w:cs="Arial"/>
                <w:i/>
                <w:iCs/>
              </w:rPr>
              <w:fldChar w:fldCharType="end"/>
            </w:r>
            <w:r w:rsidRPr="00EC53BE">
              <w:rPr>
                <w:rFonts w:ascii="Arial" w:hAnsi="Arial" w:cs="Arial"/>
                <w:i/>
                <w:iCs/>
              </w:rPr>
              <w:t>)</w:t>
            </w:r>
            <w:bookmarkEnd w:id="22"/>
          </w:p>
        </w:tc>
      </w:tr>
      <w:tr w:rsidR="003821D2" w:rsidRPr="00EC53BE" w14:paraId="4C296F0A" w14:textId="77777777" w:rsidTr="006B0D0C">
        <w:tc>
          <w:tcPr>
            <w:tcW w:w="805" w:type="dxa"/>
          </w:tcPr>
          <w:p w14:paraId="3E43168E" w14:textId="77777777" w:rsidR="003821D2" w:rsidRPr="00EC53BE" w:rsidRDefault="003821D2" w:rsidP="009F5AFD">
            <w:pPr>
              <w:spacing w:line="360" w:lineRule="auto"/>
              <w:jc w:val="both"/>
              <w:rPr>
                <w:rFonts w:ascii="Arial" w:hAnsi="Arial" w:cs="Arial"/>
              </w:rPr>
            </w:pPr>
          </w:p>
        </w:tc>
        <w:tc>
          <w:tcPr>
            <w:tcW w:w="7830" w:type="dxa"/>
          </w:tcPr>
          <w:p w14:paraId="2EC50919" w14:textId="77777777" w:rsidR="003821D2" w:rsidRPr="00EC53BE" w:rsidRDefault="006D73FF" w:rsidP="009F5AFD">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≈1+</m:t>
                </m:r>
                <m:f>
                  <m:fPr>
                    <m:ctrlPr>
                      <w:rPr>
                        <w:rFonts w:ascii="Cambria Math" w:hAnsi="Cambria Math" w:cs="Arial"/>
                        <w:i/>
                      </w:rPr>
                    </m:ctrlPr>
                  </m:fPr>
                  <m:num>
                    <m:r>
                      <w:rPr>
                        <w:rFonts w:ascii="Cambria Math" w:hAnsi="Cambria Math" w:cs="Arial"/>
                      </w:rPr>
                      <m:t>αN</m:t>
                    </m:r>
                  </m:num>
                  <m:den>
                    <m:sSub>
                      <m:sSubPr>
                        <m:ctrlPr>
                          <w:rPr>
                            <w:rFonts w:ascii="Cambria Math" w:hAnsi="Cambria Math" w:cs="Arial"/>
                            <w:i/>
                          </w:rPr>
                        </m:ctrlPr>
                      </m:sSubPr>
                      <m:e>
                        <m:r>
                          <w:rPr>
                            <w:rFonts w:ascii="Cambria Math" w:hAnsi="Cambria Math" w:cs="Arial"/>
                          </w:rPr>
                          <m:t>2ϵ</m:t>
                        </m:r>
                      </m:e>
                      <m:sub>
                        <m:r>
                          <w:rPr>
                            <w:rFonts w:ascii="Cambria Math" w:hAnsi="Cambria Math" w:cs="Arial"/>
                          </w:rPr>
                          <m:t>0</m:t>
                        </m:r>
                      </m:sub>
                    </m:sSub>
                  </m:den>
                </m:f>
              </m:oMath>
            </m:oMathPara>
          </w:p>
        </w:tc>
        <w:tc>
          <w:tcPr>
            <w:tcW w:w="715" w:type="dxa"/>
          </w:tcPr>
          <w:p w14:paraId="57FAD0CF"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23" w:name="_Ref406491305"/>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18</w:t>
            </w:r>
            <w:r w:rsidRPr="00EC53BE">
              <w:rPr>
                <w:rFonts w:ascii="Arial" w:hAnsi="Arial" w:cs="Arial"/>
                <w:i/>
                <w:iCs/>
              </w:rPr>
              <w:fldChar w:fldCharType="end"/>
            </w:r>
            <w:r w:rsidRPr="00EC53BE">
              <w:rPr>
                <w:rFonts w:ascii="Arial" w:hAnsi="Arial" w:cs="Arial"/>
                <w:i/>
                <w:iCs/>
              </w:rPr>
              <w:t>)</w:t>
            </w:r>
            <w:bookmarkEnd w:id="23"/>
          </w:p>
        </w:tc>
      </w:tr>
    </w:tbl>
    <w:p w14:paraId="6C95A44D" w14:textId="598DD5CD" w:rsidR="003821D2" w:rsidRPr="00EC53BE" w:rsidRDefault="003821D2" w:rsidP="009F5AFD">
      <w:pPr>
        <w:spacing w:line="360" w:lineRule="auto"/>
        <w:jc w:val="both"/>
        <w:rPr>
          <w:rFonts w:ascii="Arial" w:hAnsi="Arial" w:cs="Arial"/>
        </w:rPr>
      </w:pPr>
      <w:r w:rsidRPr="00EC53BE">
        <w:rPr>
          <w:rFonts w:ascii="Arial" w:hAnsi="Arial" w:cs="Arial"/>
        </w:rPr>
        <w:t xml:space="preserve">In this case, the </w:t>
      </w:r>
      <w:r w:rsidR="0000669E" w:rsidRPr="00EC53BE">
        <w:rPr>
          <w:rFonts w:ascii="Arial" w:hAnsi="Arial" w:cs="Arial"/>
        </w:rPr>
        <w:t>eqn</w:t>
      </w:r>
      <w:r w:rsidR="001A1BE2"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_Ref406439490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iCs/>
        </w:rPr>
        <w:t>(</w:t>
      </w:r>
      <w:r w:rsidR="005B47DB" w:rsidRPr="005B47DB">
        <w:rPr>
          <w:rFonts w:ascii="Arial" w:hAnsi="Arial" w:cs="Arial"/>
          <w:iCs/>
          <w:noProof/>
        </w:rPr>
        <w:t>5</w:t>
      </w:r>
      <w:r w:rsidR="005B47DB" w:rsidRPr="005B47DB">
        <w:rPr>
          <w:rFonts w:ascii="Arial" w:hAnsi="Arial" w:cs="Arial"/>
          <w:iCs/>
        </w:rPr>
        <w:t>)</w:t>
      </w:r>
      <w:r w:rsidRPr="00EC53BE">
        <w:rPr>
          <w:rFonts w:ascii="Arial" w:hAnsi="Arial" w:cs="Arial"/>
        </w:rPr>
        <w:fldChar w:fldCharType="end"/>
      </w:r>
      <w:r w:rsidRPr="00EC53BE">
        <w:rPr>
          <w:rFonts w:ascii="Arial" w:hAnsi="Arial" w:cs="Arial"/>
        </w:rPr>
        <w:t xml:space="preserve"> which is the time-independent perturbation expression for energy cannot be used to determine the polarizability. This is because refractive index of material is a property dependent on the frequency of the oscillating electric field. Thus, we need to determine the dynamic polarizability,</w:t>
      </w:r>
      <m:oMath>
        <m:r>
          <w:rPr>
            <w:rFonts w:ascii="Cambria Math" w:hAnsi="Cambria Math" w:cs="Arial"/>
          </w:rPr>
          <m:t xml:space="preserve"> α</m:t>
        </m:r>
        <m:d>
          <m:dPr>
            <m:ctrlPr>
              <w:rPr>
                <w:rFonts w:ascii="Cambria Math" w:hAnsi="Cambria Math" w:cs="Arial"/>
                <w:i/>
              </w:rPr>
            </m:ctrlPr>
          </m:dPr>
          <m:e>
            <m:r>
              <w:rPr>
                <w:rFonts w:ascii="Cambria Math" w:hAnsi="Cambria Math" w:cs="Arial"/>
              </w:rPr>
              <m:t>ω</m:t>
            </m:r>
          </m:e>
        </m:d>
      </m:oMath>
      <w:r w:rsidRPr="00EC53BE">
        <w:rPr>
          <w:rFonts w:ascii="Arial" w:eastAsiaTheme="minorEastAsia" w:hAnsi="Arial" w:cs="Arial"/>
        </w:rPr>
        <w:t>,</w:t>
      </w:r>
      <w:r w:rsidRPr="00EC53BE">
        <w:rPr>
          <w:rFonts w:ascii="Arial" w:hAnsi="Arial" w:cs="Arial"/>
        </w:rPr>
        <w:t xml:space="preserve"> of the molecule and to do so we need to solve the time-dependent perturbation theory. Using the time-dependent wavefunction, the mean dynamic polarizability as shown in </w:t>
      </w:r>
      <w:r w:rsidR="0000669E" w:rsidRPr="00EC53BE">
        <w:rPr>
          <w:rFonts w:ascii="Arial" w:hAnsi="Arial" w:cs="Arial"/>
        </w:rPr>
        <w:t>eqn</w:t>
      </w:r>
      <w:r w:rsidR="001A1BE2"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_Ref406490810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iCs/>
        </w:rPr>
        <w:t>(</w:t>
      </w:r>
      <w:r w:rsidR="005B47DB" w:rsidRPr="005B47DB">
        <w:rPr>
          <w:rFonts w:ascii="Arial" w:hAnsi="Arial" w:cs="Arial"/>
          <w:iCs/>
          <w:noProof/>
        </w:rPr>
        <w:t>19</w:t>
      </w:r>
      <w:r w:rsidR="005B47DB" w:rsidRPr="005B47DB">
        <w:rPr>
          <w:rFonts w:ascii="Arial" w:hAnsi="Arial" w:cs="Arial"/>
          <w:iCs/>
        </w:rPr>
        <w:t>)</w:t>
      </w:r>
      <w:r w:rsidRPr="00EC53BE">
        <w:rPr>
          <w:rFonts w:ascii="Arial" w:hAnsi="Arial" w:cs="Arial"/>
        </w:rPr>
        <w:fldChar w:fldCharType="end"/>
      </w:r>
      <w:r w:rsidRPr="00EC53BE">
        <w:rPr>
          <w:rFonts w:ascii="Arial" w:hAnsi="Arial" w:cs="Arial"/>
        </w:rPr>
        <w:t xml:space="preserve"> can be determined. It should be noted that as </w:t>
      </w:r>
      <w:r w:rsidRPr="00EC53BE">
        <w:rPr>
          <w:rFonts w:ascii="Arial" w:hAnsi="Arial" w:cs="Arial"/>
          <w:i/>
        </w:rPr>
        <w:t>ω</w:t>
      </w:r>
      <w:r w:rsidRPr="00EC53BE">
        <w:rPr>
          <w:rFonts w:ascii="Arial" w:hAnsi="Arial" w:cs="Arial"/>
        </w:rPr>
        <w:t xml:space="preserve">→0, the expression will be reduced to a static polarizability equation. It can also be noted that as </w:t>
      </w:r>
      <w:r w:rsidRPr="00EC53BE">
        <w:rPr>
          <w:rFonts w:ascii="Arial" w:hAnsi="Arial" w:cs="Arial"/>
          <w:i/>
        </w:rPr>
        <w:t>ω</w:t>
      </w:r>
      <w:r w:rsidRPr="00EC53BE">
        <w:rPr>
          <w:rFonts w:ascii="Arial" w:hAnsi="Arial" w:cs="Arial"/>
        </w:rPr>
        <w:t>→</w:t>
      </w:r>
      <m:oMath>
        <m:r>
          <w:rPr>
            <w:rFonts w:ascii="Cambria Math" w:hAnsi="Cambria Math" w:cs="Arial"/>
          </w:rPr>
          <m:t>∞</m:t>
        </m:r>
      </m:oMath>
      <w:r w:rsidRPr="00EC53BE">
        <w:rPr>
          <w:rFonts w:ascii="Arial" w:hAnsi="Arial" w:cs="Arial"/>
        </w:rPr>
        <w:t xml:space="preserve">, the polarizability goes to zero which is because the field changes so rapidly for the electrons to respond to the changing field. The electrons cannot contribute to the induced dipole moment if the applied field is changing very fast. </w:t>
      </w:r>
    </w:p>
    <w:tbl>
      <w:tblPr>
        <w:tblW w:w="0" w:type="auto"/>
        <w:tblInd w:w="5" w:type="dxa"/>
        <w:tblLook w:val="04A0" w:firstRow="1" w:lastRow="0" w:firstColumn="1" w:lastColumn="0" w:noHBand="0" w:noVBand="1"/>
      </w:tblPr>
      <w:tblGrid>
        <w:gridCol w:w="805"/>
        <w:gridCol w:w="7830"/>
        <w:gridCol w:w="715"/>
      </w:tblGrid>
      <w:tr w:rsidR="003821D2" w:rsidRPr="00EC53BE" w14:paraId="3E558327" w14:textId="77777777" w:rsidTr="006B0D0C">
        <w:tc>
          <w:tcPr>
            <w:tcW w:w="805" w:type="dxa"/>
          </w:tcPr>
          <w:p w14:paraId="43CD1DBA" w14:textId="77777777" w:rsidR="003821D2" w:rsidRPr="00EC53BE" w:rsidRDefault="003821D2" w:rsidP="009F5AFD">
            <w:pPr>
              <w:spacing w:line="360" w:lineRule="auto"/>
              <w:jc w:val="both"/>
              <w:rPr>
                <w:rFonts w:ascii="Arial" w:hAnsi="Arial" w:cs="Arial"/>
              </w:rPr>
            </w:pPr>
          </w:p>
        </w:tc>
        <w:tc>
          <w:tcPr>
            <w:tcW w:w="7830" w:type="dxa"/>
          </w:tcPr>
          <w:p w14:paraId="2EFA36DF" w14:textId="77777777" w:rsidR="003821D2" w:rsidRPr="00EC53BE" w:rsidRDefault="003821D2" w:rsidP="009F5AFD">
            <w:pPr>
              <w:spacing w:line="360" w:lineRule="auto"/>
              <w:jc w:val="center"/>
              <w:rPr>
                <w:rFonts w:ascii="Arial" w:hAnsi="Arial" w:cs="Arial"/>
              </w:rPr>
            </w:pPr>
            <m:oMathPara>
              <m:oMath>
                <m:r>
                  <w:rPr>
                    <w:rFonts w:ascii="Cambria Math" w:hAnsi="Cambria Math" w:cs="Arial"/>
                  </w:rPr>
                  <m:t xml:space="preserve">α(ω)= </m:t>
                </m:r>
                <m:f>
                  <m:fPr>
                    <m:ctrlPr>
                      <w:rPr>
                        <w:rFonts w:ascii="Cambria Math" w:hAnsi="Cambria Math" w:cs="Arial"/>
                      </w:rPr>
                    </m:ctrlPr>
                  </m:fPr>
                  <m:num>
                    <m:r>
                      <w:rPr>
                        <w:rFonts w:ascii="Cambria Math" w:hAnsi="Cambria Math" w:cs="Arial"/>
                      </w:rPr>
                      <m:t>1</m:t>
                    </m:r>
                  </m:num>
                  <m:den>
                    <m:r>
                      <w:rPr>
                        <w:rFonts w:ascii="Cambria Math" w:hAnsi="Cambria Math" w:cs="Arial"/>
                      </w:rPr>
                      <m:t>3</m:t>
                    </m:r>
                  </m:den>
                </m:f>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α</m:t>
                        </m:r>
                      </m:e>
                      <m:sub>
                        <m:r>
                          <w:rPr>
                            <w:rFonts w:ascii="Cambria Math" w:hAnsi="Cambria Math" w:cs="Arial"/>
                          </w:rPr>
                          <m:t>xx</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yy</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zz</m:t>
                        </m:r>
                      </m:sub>
                    </m:sSub>
                  </m:e>
                </m:d>
                <m:r>
                  <w:rPr>
                    <w:rFonts w:ascii="Cambria Math" w:hAnsi="Cambria Math" w:cs="Arial"/>
                  </w:rPr>
                  <m:t>=</m:t>
                </m:r>
                <m:f>
                  <m:fPr>
                    <m:ctrlPr>
                      <w:rPr>
                        <w:rFonts w:ascii="Cambria Math" w:hAnsi="Cambria Math" w:cs="Arial"/>
                      </w:rPr>
                    </m:ctrlPr>
                  </m:fPr>
                  <m:num>
                    <m:r>
                      <w:rPr>
                        <w:rFonts w:ascii="Cambria Math" w:hAnsi="Cambria Math" w:cs="Arial"/>
                      </w:rPr>
                      <m:t>2</m:t>
                    </m:r>
                  </m:num>
                  <m:den>
                    <m:r>
                      <w:rPr>
                        <w:rFonts w:ascii="Cambria Math" w:hAnsi="Cambria Math" w:cs="Arial"/>
                      </w:rPr>
                      <m:t>3ℏ</m:t>
                    </m:r>
                  </m:den>
                </m:f>
                <m:nary>
                  <m:naryPr>
                    <m:chr m:val="∑"/>
                    <m:limLoc m:val="undOvr"/>
                    <m:supHide m:val="1"/>
                    <m:ctrlPr>
                      <w:rPr>
                        <w:rFonts w:ascii="Cambria Math" w:hAnsi="Cambria Math" w:cs="Arial"/>
                        <w:i/>
                      </w:rPr>
                    </m:ctrlPr>
                  </m:naryPr>
                  <m:sub>
                    <m:r>
                      <w:rPr>
                        <w:rFonts w:ascii="Cambria Math" w:hAnsi="Cambria Math" w:cs="Arial"/>
                      </w:rPr>
                      <m:t>n</m:t>
                    </m:r>
                  </m:sub>
                  <m:sup/>
                  <m:e>
                    <m:f>
                      <m:fPr>
                        <m:ctrlPr>
                          <w:rPr>
                            <w:rFonts w:ascii="Cambria Math" w:hAnsi="Cambria Math" w:cs="Arial"/>
                            <w:i/>
                          </w:rPr>
                        </m:ctrlPr>
                      </m:fPr>
                      <m:num>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ω</m:t>
                                </m:r>
                              </m:e>
                              <m:sub>
                                <m:r>
                                  <w:rPr>
                                    <w:rFonts w:ascii="Cambria Math" w:hAnsi="Cambria Math" w:cs="Arial"/>
                                  </w:rPr>
                                  <m:t>n0</m:t>
                                </m:r>
                              </m:sub>
                            </m:sSub>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μ</m:t>
                                    </m:r>
                                  </m:e>
                                  <m:sub>
                                    <m:r>
                                      <w:rPr>
                                        <w:rFonts w:ascii="Cambria Math" w:hAnsi="Cambria Math" w:cs="Arial"/>
                                      </w:rPr>
                                      <m:t>n0</m:t>
                                    </m:r>
                                  </m:sub>
                                </m:sSub>
                              </m:e>
                            </m:d>
                          </m:e>
                          <m:sup>
                            <m:r>
                              <w:rPr>
                                <w:rFonts w:ascii="Cambria Math" w:hAnsi="Cambria Math" w:cs="Arial"/>
                              </w:rPr>
                              <m:t>2</m:t>
                            </m:r>
                          </m:sup>
                        </m:sSup>
                      </m:num>
                      <m:den>
                        <m:sSubSup>
                          <m:sSubSupPr>
                            <m:ctrlPr>
                              <w:rPr>
                                <w:rFonts w:ascii="Cambria Math" w:hAnsi="Cambria Math" w:cs="Arial"/>
                                <w:i/>
                              </w:rPr>
                            </m:ctrlPr>
                          </m:sSubSupPr>
                          <m:e>
                            <m:r>
                              <w:rPr>
                                <w:rFonts w:ascii="Cambria Math" w:hAnsi="Cambria Math" w:cs="Arial"/>
                              </w:rPr>
                              <m:t>ω</m:t>
                            </m:r>
                          </m:e>
                          <m:sub>
                            <m:r>
                              <w:rPr>
                                <w:rFonts w:ascii="Cambria Math" w:hAnsi="Cambria Math" w:cs="Arial"/>
                              </w:rPr>
                              <m:t>n0</m:t>
                            </m:r>
                          </m:sub>
                          <m:sup>
                            <m:r>
                              <w:rPr>
                                <w:rFonts w:ascii="Cambria Math" w:hAnsi="Cambria Math" w:cs="Arial"/>
                              </w:rPr>
                              <m:t>2</m:t>
                            </m:r>
                          </m:sup>
                        </m:sSubSup>
                        <m:r>
                          <w:rPr>
                            <w:rFonts w:ascii="Cambria Math" w:hAnsi="Cambria Math" w:cs="Arial"/>
                          </w:rPr>
                          <m:t>-</m:t>
                        </m:r>
                        <m:sSup>
                          <m:sSupPr>
                            <m:ctrlPr>
                              <w:rPr>
                                <w:rFonts w:ascii="Cambria Math" w:hAnsi="Cambria Math" w:cs="Arial"/>
                                <w:i/>
                              </w:rPr>
                            </m:ctrlPr>
                          </m:sSupPr>
                          <m:e>
                            <m:r>
                              <w:rPr>
                                <w:rFonts w:ascii="Cambria Math" w:hAnsi="Cambria Math" w:cs="Arial"/>
                              </w:rPr>
                              <m:t>ω</m:t>
                            </m:r>
                          </m:e>
                          <m:sup>
                            <m:r>
                              <w:rPr>
                                <w:rFonts w:ascii="Cambria Math" w:hAnsi="Cambria Math" w:cs="Arial"/>
                              </w:rPr>
                              <m:t>2</m:t>
                            </m:r>
                          </m:sup>
                        </m:sSup>
                      </m:den>
                    </m:f>
                  </m:e>
                </m:nary>
              </m:oMath>
            </m:oMathPara>
          </w:p>
        </w:tc>
        <w:tc>
          <w:tcPr>
            <w:tcW w:w="715" w:type="dxa"/>
          </w:tcPr>
          <w:p w14:paraId="5017DBBB"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bookmarkStart w:id="24" w:name="_Ref406490810"/>
            <w:r w:rsidRPr="00EC53BE">
              <w:rPr>
                <w:rFonts w:ascii="Arial" w:hAnsi="Arial" w:cs="Arial"/>
                <w:i/>
                <w:iCs/>
              </w:rPr>
              <w:t>(</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19</w:t>
            </w:r>
            <w:r w:rsidRPr="00EC53BE">
              <w:rPr>
                <w:rFonts w:ascii="Arial" w:hAnsi="Arial" w:cs="Arial"/>
                <w:i/>
                <w:iCs/>
              </w:rPr>
              <w:fldChar w:fldCharType="end"/>
            </w:r>
            <w:r w:rsidRPr="00EC53BE">
              <w:rPr>
                <w:rFonts w:ascii="Arial" w:hAnsi="Arial" w:cs="Arial"/>
                <w:i/>
                <w:iCs/>
              </w:rPr>
              <w:t>)</w:t>
            </w:r>
            <w:bookmarkEnd w:id="24"/>
          </w:p>
        </w:tc>
      </w:tr>
    </w:tbl>
    <w:p w14:paraId="7195506C" w14:textId="314FFD94" w:rsidR="003821D2" w:rsidRPr="00EC53BE" w:rsidRDefault="003821D2" w:rsidP="009F5AFD">
      <w:pPr>
        <w:spacing w:line="360" w:lineRule="auto"/>
        <w:jc w:val="both"/>
        <w:rPr>
          <w:rFonts w:ascii="Arial" w:hAnsi="Arial" w:cs="Arial"/>
        </w:rPr>
      </w:pPr>
      <w:r w:rsidRPr="00EC53BE">
        <w:rPr>
          <w:rFonts w:ascii="Arial" w:hAnsi="Arial" w:cs="Arial"/>
        </w:rPr>
        <w:t xml:space="preserve">Using the </w:t>
      </w:r>
      <w:r w:rsidR="0000669E" w:rsidRPr="00EC53BE">
        <w:rPr>
          <w:rFonts w:ascii="Arial" w:hAnsi="Arial" w:cs="Arial"/>
        </w:rPr>
        <w:t>eqn</w:t>
      </w:r>
      <w:r w:rsidR="001A1BE2" w:rsidRPr="00EC53BE">
        <w:rPr>
          <w:rFonts w:ascii="Arial" w:hAnsi="Arial" w:cs="Arial"/>
        </w:rPr>
        <w:t xml:space="preserve"> </w:t>
      </w:r>
      <w:r w:rsidRPr="00EC53BE">
        <w:rPr>
          <w:rFonts w:ascii="Arial" w:hAnsi="Arial" w:cs="Arial"/>
        </w:rPr>
        <w:fldChar w:fldCharType="begin"/>
      </w:r>
      <w:r w:rsidRPr="00EC53BE">
        <w:rPr>
          <w:rFonts w:ascii="Arial" w:hAnsi="Arial" w:cs="Arial"/>
        </w:rPr>
        <w:instrText xml:space="preserve"> REF _Ref406491305 \h  \* MERGEFORMAT </w:instrText>
      </w:r>
      <w:r w:rsidRPr="00EC53BE">
        <w:rPr>
          <w:rFonts w:ascii="Arial" w:hAnsi="Arial" w:cs="Arial"/>
        </w:rPr>
      </w:r>
      <w:r w:rsidRPr="00EC53BE">
        <w:rPr>
          <w:rFonts w:ascii="Arial" w:hAnsi="Arial" w:cs="Arial"/>
        </w:rPr>
        <w:fldChar w:fldCharType="separate"/>
      </w:r>
      <w:r w:rsidR="005B47DB" w:rsidRPr="005B47DB">
        <w:rPr>
          <w:rFonts w:ascii="Arial" w:hAnsi="Arial" w:cs="Arial"/>
          <w:iCs/>
        </w:rPr>
        <w:t>(</w:t>
      </w:r>
      <w:r w:rsidR="005B47DB" w:rsidRPr="005B47DB">
        <w:rPr>
          <w:rFonts w:ascii="Arial" w:hAnsi="Arial" w:cs="Arial"/>
          <w:iCs/>
          <w:noProof/>
        </w:rPr>
        <w:t>18</w:t>
      </w:r>
      <w:r w:rsidR="005B47DB" w:rsidRPr="005B47DB">
        <w:rPr>
          <w:rFonts w:ascii="Arial" w:hAnsi="Arial" w:cs="Arial"/>
          <w:iCs/>
        </w:rPr>
        <w:t>)</w:t>
      </w:r>
      <w:r w:rsidRPr="00EC53BE">
        <w:rPr>
          <w:rFonts w:ascii="Arial" w:hAnsi="Arial" w:cs="Arial"/>
        </w:rPr>
        <w:fldChar w:fldCharType="end"/>
      </w:r>
      <w:r w:rsidRPr="00EC53BE">
        <w:rPr>
          <w:rFonts w:ascii="Arial" w:hAnsi="Arial" w:cs="Arial"/>
        </w:rPr>
        <w:t xml:space="preserve"> for mean dynamic polarizability, the refractive index can be determined as a function of the frequency as</w:t>
      </w:r>
    </w:p>
    <w:tbl>
      <w:tblPr>
        <w:tblW w:w="0" w:type="auto"/>
        <w:tblInd w:w="5" w:type="dxa"/>
        <w:tblLook w:val="04A0" w:firstRow="1" w:lastRow="0" w:firstColumn="1" w:lastColumn="0" w:noHBand="0" w:noVBand="1"/>
      </w:tblPr>
      <w:tblGrid>
        <w:gridCol w:w="805"/>
        <w:gridCol w:w="7830"/>
        <w:gridCol w:w="715"/>
      </w:tblGrid>
      <w:tr w:rsidR="003821D2" w:rsidRPr="00EC53BE" w14:paraId="3B4E6AC1" w14:textId="77777777" w:rsidTr="006B0D0C">
        <w:tc>
          <w:tcPr>
            <w:tcW w:w="805" w:type="dxa"/>
          </w:tcPr>
          <w:p w14:paraId="083B3699" w14:textId="77777777" w:rsidR="003821D2" w:rsidRPr="00EC53BE" w:rsidRDefault="003821D2" w:rsidP="009F5AFD">
            <w:pPr>
              <w:spacing w:line="360" w:lineRule="auto"/>
              <w:jc w:val="both"/>
              <w:rPr>
                <w:rFonts w:ascii="Arial" w:hAnsi="Arial" w:cs="Arial"/>
              </w:rPr>
            </w:pPr>
          </w:p>
        </w:tc>
        <w:tc>
          <w:tcPr>
            <w:tcW w:w="7830" w:type="dxa"/>
          </w:tcPr>
          <w:p w14:paraId="62AA4CB1" w14:textId="77777777" w:rsidR="003821D2" w:rsidRPr="00EC53BE" w:rsidRDefault="006D73FF" w:rsidP="009F5AFD">
            <w:pPr>
              <w:spacing w:line="360" w:lineRule="auto"/>
              <w:jc w:val="center"/>
              <w:rPr>
                <w:rFonts w:ascii="Arial"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≈1+</m:t>
                </m:r>
                <m:f>
                  <m:fPr>
                    <m:ctrlPr>
                      <w:rPr>
                        <w:rFonts w:ascii="Cambria Math" w:hAnsi="Cambria Math" w:cs="Arial"/>
                      </w:rPr>
                    </m:ctrlPr>
                  </m:fPr>
                  <m:num>
                    <m:r>
                      <w:rPr>
                        <w:rFonts w:ascii="Cambria Math" w:hAnsi="Cambria Math" w:cs="Arial"/>
                      </w:rPr>
                      <m:t>αN</m:t>
                    </m:r>
                  </m:num>
                  <m:den>
                    <m:r>
                      <w:rPr>
                        <w:rFonts w:ascii="Cambria Math" w:hAnsi="Cambria Math" w:cs="Arial"/>
                      </w:rPr>
                      <m:t>3ℏ</m:t>
                    </m:r>
                    <m:sSub>
                      <m:sSubPr>
                        <m:ctrlPr>
                          <w:rPr>
                            <w:rFonts w:ascii="Cambria Math" w:hAnsi="Cambria Math" w:cs="Arial"/>
                            <w:i/>
                          </w:rPr>
                        </m:ctrlPr>
                      </m:sSubPr>
                      <m:e>
                        <m:r>
                          <w:rPr>
                            <w:rFonts w:ascii="Cambria Math" w:hAnsi="Cambria Math" w:cs="Arial"/>
                          </w:rPr>
                          <m:t>ϵ</m:t>
                        </m:r>
                      </m:e>
                      <m:sub>
                        <m:r>
                          <w:rPr>
                            <w:rFonts w:ascii="Cambria Math" w:hAnsi="Cambria Math" w:cs="Arial"/>
                          </w:rPr>
                          <m:t>0</m:t>
                        </m:r>
                      </m:sub>
                    </m:sSub>
                  </m:den>
                </m:f>
                <m:nary>
                  <m:naryPr>
                    <m:chr m:val="∑"/>
                    <m:limLoc m:val="undOvr"/>
                    <m:supHide m:val="1"/>
                    <m:ctrlPr>
                      <w:rPr>
                        <w:rFonts w:ascii="Cambria Math" w:hAnsi="Cambria Math" w:cs="Arial"/>
                        <w:i/>
                      </w:rPr>
                    </m:ctrlPr>
                  </m:naryPr>
                  <m:sub>
                    <m:r>
                      <w:rPr>
                        <w:rFonts w:ascii="Cambria Math" w:hAnsi="Cambria Math" w:cs="Arial"/>
                      </w:rPr>
                      <m:t>n</m:t>
                    </m:r>
                  </m:sub>
                  <m:sup/>
                  <m:e>
                    <m:f>
                      <m:fPr>
                        <m:ctrlPr>
                          <w:rPr>
                            <w:rFonts w:ascii="Cambria Math" w:hAnsi="Cambria Math" w:cs="Arial"/>
                            <w:i/>
                          </w:rPr>
                        </m:ctrlPr>
                      </m:fPr>
                      <m:num>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ω</m:t>
                                </m:r>
                              </m:e>
                              <m:sub>
                                <m:r>
                                  <w:rPr>
                                    <w:rFonts w:ascii="Cambria Math" w:hAnsi="Cambria Math" w:cs="Arial"/>
                                  </w:rPr>
                                  <m:t>n0</m:t>
                                </m:r>
                              </m:sub>
                            </m:sSub>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μ</m:t>
                                    </m:r>
                                  </m:e>
                                  <m:sub>
                                    <m:r>
                                      <w:rPr>
                                        <w:rFonts w:ascii="Cambria Math" w:hAnsi="Cambria Math" w:cs="Arial"/>
                                      </w:rPr>
                                      <m:t>n0</m:t>
                                    </m:r>
                                  </m:sub>
                                </m:sSub>
                              </m:e>
                            </m:d>
                          </m:e>
                          <m:sup>
                            <m:r>
                              <w:rPr>
                                <w:rFonts w:ascii="Cambria Math" w:hAnsi="Cambria Math" w:cs="Arial"/>
                              </w:rPr>
                              <m:t>2</m:t>
                            </m:r>
                          </m:sup>
                        </m:sSup>
                      </m:num>
                      <m:den>
                        <m:sSubSup>
                          <m:sSubSupPr>
                            <m:ctrlPr>
                              <w:rPr>
                                <w:rFonts w:ascii="Cambria Math" w:hAnsi="Cambria Math" w:cs="Arial"/>
                                <w:i/>
                              </w:rPr>
                            </m:ctrlPr>
                          </m:sSubSupPr>
                          <m:e>
                            <m:r>
                              <w:rPr>
                                <w:rFonts w:ascii="Cambria Math" w:hAnsi="Cambria Math" w:cs="Arial"/>
                              </w:rPr>
                              <m:t>ω</m:t>
                            </m:r>
                          </m:e>
                          <m:sub>
                            <m:r>
                              <w:rPr>
                                <w:rFonts w:ascii="Cambria Math" w:hAnsi="Cambria Math" w:cs="Arial"/>
                              </w:rPr>
                              <m:t>n0</m:t>
                            </m:r>
                          </m:sub>
                          <m:sup>
                            <m:r>
                              <w:rPr>
                                <w:rFonts w:ascii="Cambria Math" w:hAnsi="Cambria Math" w:cs="Arial"/>
                              </w:rPr>
                              <m:t>2</m:t>
                            </m:r>
                          </m:sup>
                        </m:sSubSup>
                        <m:r>
                          <w:rPr>
                            <w:rFonts w:ascii="Cambria Math" w:hAnsi="Cambria Math" w:cs="Arial"/>
                          </w:rPr>
                          <m:t>-</m:t>
                        </m:r>
                        <m:sSup>
                          <m:sSupPr>
                            <m:ctrlPr>
                              <w:rPr>
                                <w:rFonts w:ascii="Cambria Math" w:hAnsi="Cambria Math" w:cs="Arial"/>
                                <w:i/>
                              </w:rPr>
                            </m:ctrlPr>
                          </m:sSupPr>
                          <m:e>
                            <m:r>
                              <w:rPr>
                                <w:rFonts w:ascii="Cambria Math" w:hAnsi="Cambria Math" w:cs="Arial"/>
                              </w:rPr>
                              <m:t>ω</m:t>
                            </m:r>
                          </m:e>
                          <m:sup>
                            <m:r>
                              <w:rPr>
                                <w:rFonts w:ascii="Cambria Math" w:hAnsi="Cambria Math" w:cs="Arial"/>
                              </w:rPr>
                              <m:t>2</m:t>
                            </m:r>
                          </m:sup>
                        </m:sSup>
                      </m:den>
                    </m:f>
                  </m:e>
                </m:nary>
              </m:oMath>
            </m:oMathPara>
          </w:p>
        </w:tc>
        <w:tc>
          <w:tcPr>
            <w:tcW w:w="715" w:type="dxa"/>
          </w:tcPr>
          <w:p w14:paraId="3A4D1C96" w14:textId="77777777" w:rsidR="003821D2" w:rsidRPr="00EC53BE" w:rsidRDefault="003821D2" w:rsidP="009F5AFD">
            <w:pPr>
              <w:spacing w:line="360" w:lineRule="auto"/>
              <w:rPr>
                <w:rFonts w:ascii="Arial" w:hAnsi="Arial" w:cs="Arial"/>
                <w:i/>
                <w:iCs/>
              </w:rPr>
            </w:pPr>
            <w:r w:rsidRPr="00EC53BE">
              <w:rPr>
                <w:rFonts w:ascii="Arial" w:hAnsi="Arial" w:cs="Arial"/>
                <w:i/>
                <w:iCs/>
              </w:rPr>
              <w:t xml:space="preserve">    (</w:t>
            </w:r>
            <w:r w:rsidRPr="00EC53BE">
              <w:rPr>
                <w:rFonts w:ascii="Arial" w:hAnsi="Arial" w:cs="Arial"/>
                <w:i/>
                <w:iCs/>
              </w:rPr>
              <w:fldChar w:fldCharType="begin"/>
            </w:r>
            <w:r w:rsidRPr="00EC53BE">
              <w:rPr>
                <w:rFonts w:ascii="Arial" w:hAnsi="Arial" w:cs="Arial"/>
                <w:i/>
                <w:iCs/>
              </w:rPr>
              <w:instrText xml:space="preserve"> SEQ Equation \* ARABIC </w:instrText>
            </w:r>
            <w:r w:rsidRPr="00EC53BE">
              <w:rPr>
                <w:rFonts w:ascii="Arial" w:hAnsi="Arial" w:cs="Arial"/>
                <w:i/>
                <w:iCs/>
              </w:rPr>
              <w:fldChar w:fldCharType="separate"/>
            </w:r>
            <w:r w:rsidR="005B47DB">
              <w:rPr>
                <w:rFonts w:ascii="Arial" w:hAnsi="Arial" w:cs="Arial"/>
                <w:i/>
                <w:iCs/>
                <w:noProof/>
              </w:rPr>
              <w:t>20</w:t>
            </w:r>
            <w:r w:rsidRPr="00EC53BE">
              <w:rPr>
                <w:rFonts w:ascii="Arial" w:hAnsi="Arial" w:cs="Arial"/>
                <w:i/>
                <w:iCs/>
              </w:rPr>
              <w:fldChar w:fldCharType="end"/>
            </w:r>
            <w:r w:rsidRPr="00EC53BE">
              <w:rPr>
                <w:rFonts w:ascii="Arial" w:hAnsi="Arial" w:cs="Arial"/>
                <w:i/>
                <w:iCs/>
              </w:rPr>
              <w:t>)</w:t>
            </w:r>
          </w:p>
        </w:tc>
      </w:tr>
    </w:tbl>
    <w:p w14:paraId="4A6233CC" w14:textId="48871BF4" w:rsidR="003821D2" w:rsidRPr="00EC53BE" w:rsidRDefault="003821D2" w:rsidP="009F5AFD">
      <w:pPr>
        <w:spacing w:line="360" w:lineRule="auto"/>
        <w:jc w:val="both"/>
        <w:rPr>
          <w:rFonts w:ascii="Arial" w:hAnsi="Arial" w:cs="Arial"/>
        </w:rPr>
      </w:pPr>
      <w:r w:rsidRPr="00EC53BE">
        <w:rPr>
          <w:rFonts w:ascii="Arial" w:hAnsi="Arial" w:cs="Arial"/>
        </w:rPr>
        <w:t xml:space="preserve">The dependence of refractive index with the frequency can be seen the </w:t>
      </w:r>
      <w:r w:rsidRPr="00EC53BE">
        <w:rPr>
          <w:rFonts w:ascii="Arial" w:hAnsi="Arial" w:cs="Arial"/>
        </w:rPr>
        <w:fldChar w:fldCharType="begin"/>
      </w:r>
      <w:r w:rsidRPr="00EC53BE">
        <w:rPr>
          <w:rFonts w:ascii="Arial" w:hAnsi="Arial" w:cs="Arial"/>
        </w:rPr>
        <w:instrText xml:space="preserve"> REF _Ref406492126 \h  \* MERGEFORMAT </w:instrText>
      </w:r>
      <w:r w:rsidRPr="00EC53BE">
        <w:rPr>
          <w:rFonts w:ascii="Arial" w:hAnsi="Arial" w:cs="Arial"/>
        </w:rPr>
      </w:r>
      <w:r w:rsidRPr="00EC53BE">
        <w:rPr>
          <w:rFonts w:ascii="Arial" w:hAnsi="Arial" w:cs="Arial"/>
        </w:rPr>
        <w:fldChar w:fldCharType="separate"/>
      </w:r>
      <w:r w:rsidR="005B47DB" w:rsidRPr="00EC53BE">
        <w:rPr>
          <w:rFonts w:ascii="Arial" w:hAnsi="Arial" w:cs="Arial"/>
        </w:rPr>
        <w:t xml:space="preserve">Figure </w:t>
      </w:r>
      <w:r w:rsidR="005B47DB">
        <w:rPr>
          <w:rFonts w:ascii="Arial" w:hAnsi="Arial" w:cs="Arial"/>
          <w:noProof/>
        </w:rPr>
        <w:t>1</w:t>
      </w:r>
      <w:r w:rsidRPr="00EC53BE">
        <w:rPr>
          <w:rFonts w:ascii="Arial" w:hAnsi="Arial" w:cs="Arial"/>
        </w:rPr>
        <w:fldChar w:fldCharType="end"/>
      </w:r>
      <w:r w:rsidRPr="00EC53BE">
        <w:rPr>
          <w:rFonts w:ascii="Arial" w:hAnsi="Arial" w:cs="Arial"/>
        </w:rPr>
        <w:t>. It can be seen that as the frequency goes to zero, i.e. at infinite wavelength, the refractive index becomes a constant value. A singularity can be observed at the resonance (</w:t>
      </w:r>
      <w:r w:rsidR="00922A28" w:rsidRPr="00EC53BE">
        <w:rPr>
          <w:rFonts w:ascii="Arial" w:hAnsi="Arial" w:cs="Arial"/>
          <w:i/>
        </w:rPr>
        <w:t xml:space="preserve">ω </w:t>
      </w:r>
      <w:r w:rsidR="00922A28" w:rsidRPr="00EC53BE">
        <w:rPr>
          <w:rFonts w:ascii="Arial" w:hAnsi="Arial" w:cs="Arial"/>
        </w:rPr>
        <w:t>=</w:t>
      </w:r>
      <w:r w:rsidRPr="00EC53BE">
        <w:rPr>
          <w:rFonts w:ascii="Arial" w:hAnsi="Arial" w:cs="Arial"/>
          <w:i/>
        </w:rPr>
        <w:t xml:space="preserve"> ω</w:t>
      </w:r>
      <w:r w:rsidRPr="00EC53BE">
        <w:rPr>
          <w:rFonts w:ascii="Arial" w:hAnsi="Arial" w:cs="Arial"/>
          <w:i/>
          <w:vertAlign w:val="subscript"/>
        </w:rPr>
        <w:t>n0</w:t>
      </w:r>
      <w:r w:rsidRPr="00EC53BE">
        <w:rPr>
          <w:rFonts w:ascii="Arial" w:hAnsi="Arial" w:cs="Arial"/>
        </w:rPr>
        <w:t>), this is because the perturbation theory breaks down close to this point. At higher frequencies (</w:t>
      </w:r>
      <w:r w:rsidRPr="00EC53BE">
        <w:rPr>
          <w:rFonts w:ascii="Arial" w:hAnsi="Arial" w:cs="Arial"/>
          <w:i/>
        </w:rPr>
        <w:t>ω</w:t>
      </w:r>
      <w:r w:rsidRPr="00EC53BE">
        <w:rPr>
          <w:rFonts w:ascii="Arial" w:hAnsi="Arial" w:cs="Arial"/>
        </w:rPr>
        <w:t xml:space="preserve"> &gt; </w:t>
      </w:r>
      <w:r w:rsidRPr="00EC53BE">
        <w:rPr>
          <w:rFonts w:ascii="Arial" w:hAnsi="Arial" w:cs="Arial"/>
          <w:i/>
        </w:rPr>
        <w:t>ω</w:t>
      </w:r>
      <w:r w:rsidRPr="00EC53BE">
        <w:rPr>
          <w:rFonts w:ascii="Arial" w:hAnsi="Arial" w:cs="Arial"/>
          <w:i/>
          <w:vertAlign w:val="subscript"/>
        </w:rPr>
        <w:t>n0</w:t>
      </w:r>
      <w:r w:rsidRPr="00EC53BE">
        <w:rPr>
          <w:rFonts w:ascii="Arial" w:hAnsi="Arial" w:cs="Arial"/>
        </w:rPr>
        <w:t xml:space="preserve">), the refractive index is shown to have a value less than 1. In my project, I will be calculating the refractive index at infinite wavelength which can be determined using the mean static </w:t>
      </w:r>
      <w:ins w:id="25" w:author="j.hachmann" w:date="2014-12-19T09:37:00Z">
        <w:r w:rsidR="00224A75">
          <w:rPr>
            <w:rFonts w:ascii="Arial" w:hAnsi="Arial" w:cs="Arial"/>
            <w:vertAlign w:val="subscript"/>
          </w:rPr>
          <w:softHyphen/>
        </w:r>
        <w:r w:rsidR="00224A75">
          <w:rPr>
            <w:rFonts w:ascii="Arial" w:hAnsi="Arial" w:cs="Arial"/>
            <w:vertAlign w:val="subscript"/>
          </w:rPr>
          <w:softHyphen/>
        </w:r>
      </w:ins>
      <w:r w:rsidRPr="00EC53BE">
        <w:rPr>
          <w:rFonts w:ascii="Arial" w:hAnsi="Arial" w:cs="Arial"/>
        </w:rPr>
        <w:t xml:space="preserve">polarizability values. This is because it is relatively easy to calculate the refractive index this way. Further, it has been shown that the values of RI obtained through this way is in good </w:t>
      </w:r>
      <w:r w:rsidRPr="00EC53BE">
        <w:rPr>
          <w:rFonts w:ascii="Arial" w:hAnsi="Arial" w:cs="Arial"/>
        </w:rPr>
        <w:lastRenderedPageBreak/>
        <w:t>agreement with the experimental values.</w:t>
      </w:r>
      <w:r w:rsidR="00922A28" w:rsidRPr="00EC53BE">
        <w:rPr>
          <w:rFonts w:ascii="Arial" w:hAnsi="Arial" w:cs="Arial"/>
        </w:rPr>
        <w:t xml:space="preserve"> More details are provided in the next section of this appendix. </w:t>
      </w:r>
    </w:p>
    <w:p w14:paraId="3469F01A" w14:textId="77777777" w:rsidR="003821D2" w:rsidRPr="00EC53BE" w:rsidRDefault="003821D2" w:rsidP="009F5AFD">
      <w:pPr>
        <w:spacing w:line="360" w:lineRule="auto"/>
        <w:jc w:val="center"/>
        <w:rPr>
          <w:rFonts w:ascii="Arial" w:hAnsi="Arial" w:cs="Arial"/>
        </w:rPr>
      </w:pPr>
      <w:r w:rsidRPr="00EC53BE">
        <w:rPr>
          <w:rFonts w:ascii="Arial" w:hAnsi="Arial" w:cs="Arial"/>
          <w:noProof/>
        </w:rPr>
        <w:drawing>
          <wp:inline distT="0" distB="0" distL="0" distR="0" wp14:anchorId="01C55D94" wp14:editId="0BA39890">
            <wp:extent cx="1905851" cy="257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7509" cy="2590701"/>
                    </a:xfrm>
                    <a:prstGeom prst="rect">
                      <a:avLst/>
                    </a:prstGeom>
                    <a:noFill/>
                    <a:ln>
                      <a:noFill/>
                    </a:ln>
                  </pic:spPr>
                </pic:pic>
              </a:graphicData>
            </a:graphic>
          </wp:inline>
        </w:drawing>
      </w:r>
    </w:p>
    <w:p w14:paraId="5F2CEADD" w14:textId="35B395F7" w:rsidR="003821D2" w:rsidRPr="005B47DB" w:rsidRDefault="003821D2" w:rsidP="009F5AFD">
      <w:pPr>
        <w:spacing w:line="360" w:lineRule="auto"/>
        <w:jc w:val="center"/>
        <w:rPr>
          <w:rFonts w:ascii="Arial" w:hAnsi="Arial" w:cs="Arial"/>
          <w:i/>
        </w:rPr>
      </w:pPr>
      <w:bookmarkStart w:id="26" w:name="_Ref406492126"/>
      <w:r w:rsidRPr="005B47DB">
        <w:rPr>
          <w:rFonts w:ascii="Arial" w:hAnsi="Arial" w:cs="Arial"/>
          <w:i/>
        </w:rPr>
        <w:t xml:space="preserve">Figure </w:t>
      </w:r>
      <w:r w:rsidRPr="005B47DB">
        <w:rPr>
          <w:rFonts w:ascii="Arial" w:hAnsi="Arial" w:cs="Arial"/>
          <w:i/>
        </w:rPr>
        <w:fldChar w:fldCharType="begin"/>
      </w:r>
      <w:r w:rsidRPr="005B47DB">
        <w:rPr>
          <w:rFonts w:ascii="Arial" w:hAnsi="Arial" w:cs="Arial"/>
          <w:i/>
        </w:rPr>
        <w:instrText xml:space="preserve"> SEQ Figure \* ARABIC </w:instrText>
      </w:r>
      <w:r w:rsidRPr="005B47DB">
        <w:rPr>
          <w:rFonts w:ascii="Arial" w:hAnsi="Arial" w:cs="Arial"/>
          <w:i/>
        </w:rPr>
        <w:fldChar w:fldCharType="separate"/>
      </w:r>
      <w:r w:rsidR="005B47DB" w:rsidRPr="005B47DB">
        <w:rPr>
          <w:rFonts w:ascii="Arial" w:hAnsi="Arial" w:cs="Arial"/>
          <w:i/>
          <w:noProof/>
        </w:rPr>
        <w:t>1</w:t>
      </w:r>
      <w:r w:rsidRPr="005B47DB">
        <w:rPr>
          <w:rFonts w:ascii="Arial" w:hAnsi="Arial" w:cs="Arial"/>
          <w:i/>
          <w:noProof/>
        </w:rPr>
        <w:fldChar w:fldCharType="end"/>
      </w:r>
      <w:bookmarkEnd w:id="26"/>
      <w:r w:rsidRPr="005B47DB">
        <w:rPr>
          <w:rFonts w:ascii="Arial" w:hAnsi="Arial" w:cs="Arial"/>
          <w:i/>
        </w:rPr>
        <w:t xml:space="preserve">: The dependence of refractive index on the frequency as calculated from the </w:t>
      </w:r>
      <w:commentRangeStart w:id="27"/>
      <w:r w:rsidRPr="005B47DB">
        <w:rPr>
          <w:rFonts w:ascii="Arial" w:hAnsi="Arial" w:cs="Arial"/>
          <w:i/>
        </w:rPr>
        <w:t>perturbation theory</w:t>
      </w:r>
      <w:commentRangeEnd w:id="27"/>
      <w:r w:rsidR="00224A75">
        <w:rPr>
          <w:rStyle w:val="CommentReference"/>
        </w:rPr>
        <w:commentReference w:id="27"/>
      </w:r>
    </w:p>
    <w:p w14:paraId="0F5A7B16" w14:textId="525C420F" w:rsidR="0009009C" w:rsidRPr="00EC53BE" w:rsidRDefault="0009009C" w:rsidP="009F5AFD">
      <w:pPr>
        <w:spacing w:line="360" w:lineRule="auto"/>
        <w:rPr>
          <w:rFonts w:ascii="Arial" w:hAnsi="Arial" w:cs="Arial"/>
        </w:rPr>
      </w:pPr>
      <w:r w:rsidRPr="00EC53BE">
        <w:rPr>
          <w:rFonts w:ascii="Arial" w:hAnsi="Arial" w:cs="Arial"/>
        </w:rPr>
        <w:br w:type="page"/>
      </w:r>
    </w:p>
    <w:p w14:paraId="32CFCB6B" w14:textId="7EA27288" w:rsidR="0009009C" w:rsidRPr="00EC53BE" w:rsidRDefault="0009009C" w:rsidP="009F5AFD">
      <w:pPr>
        <w:spacing w:after="0" w:line="360" w:lineRule="auto"/>
        <w:jc w:val="center"/>
        <w:rPr>
          <w:rFonts w:ascii="Arial" w:hAnsi="Arial" w:cs="Arial"/>
          <w:b/>
          <w:sz w:val="32"/>
          <w:szCs w:val="20"/>
        </w:rPr>
      </w:pPr>
      <w:r w:rsidRPr="00EC53BE">
        <w:rPr>
          <w:rFonts w:ascii="Arial" w:hAnsi="Arial" w:cs="Arial"/>
          <w:b/>
          <w:sz w:val="32"/>
          <w:szCs w:val="20"/>
        </w:rPr>
        <w:lastRenderedPageBreak/>
        <w:t>Appendix: Part 2</w:t>
      </w:r>
    </w:p>
    <w:p w14:paraId="0C73F0FD" w14:textId="77777777" w:rsidR="00EC53BE" w:rsidRPr="00EC53BE" w:rsidRDefault="00EC53BE" w:rsidP="009F5AFD">
      <w:pPr>
        <w:spacing w:line="360" w:lineRule="auto"/>
        <w:rPr>
          <w:rFonts w:ascii="Arial" w:hAnsi="Arial" w:cs="Arial"/>
          <w:b/>
        </w:rPr>
      </w:pPr>
    </w:p>
    <w:p w14:paraId="2E8ED7CE" w14:textId="7018E07E" w:rsidR="00EC53BE" w:rsidRPr="00EC53BE" w:rsidRDefault="00EC53BE" w:rsidP="009F5AFD">
      <w:pPr>
        <w:spacing w:line="360" w:lineRule="auto"/>
        <w:rPr>
          <w:rFonts w:ascii="Arial" w:hAnsi="Arial" w:cs="Arial"/>
          <w:b/>
          <w:sz w:val="24"/>
        </w:rPr>
      </w:pPr>
      <w:r w:rsidRPr="00EC53BE">
        <w:rPr>
          <w:rFonts w:ascii="Arial" w:hAnsi="Arial" w:cs="Arial"/>
          <w:b/>
          <w:sz w:val="24"/>
        </w:rPr>
        <w:t xml:space="preserve">Modeling of high </w:t>
      </w:r>
      <w:del w:id="28" w:author="j.hachmann" w:date="2014-12-19T09:40:00Z">
        <w:r w:rsidRPr="00EC53BE" w:rsidDel="0005095B">
          <w:rPr>
            <w:rFonts w:ascii="Arial" w:hAnsi="Arial" w:cs="Arial"/>
            <w:b/>
            <w:sz w:val="24"/>
          </w:rPr>
          <w:delText xml:space="preserve">RI </w:delText>
        </w:r>
      </w:del>
      <w:ins w:id="29" w:author="j.hachmann" w:date="2014-12-19T09:40:00Z">
        <w:r w:rsidR="0005095B">
          <w:rPr>
            <w:rFonts w:ascii="Arial" w:hAnsi="Arial" w:cs="Arial"/>
            <w:b/>
            <w:sz w:val="24"/>
          </w:rPr>
          <w:t>refractive index</w:t>
        </w:r>
        <w:r w:rsidR="0005095B" w:rsidRPr="00EC53BE">
          <w:rPr>
            <w:rFonts w:ascii="Arial" w:hAnsi="Arial" w:cs="Arial"/>
            <w:b/>
            <w:sz w:val="24"/>
          </w:rPr>
          <w:t xml:space="preserve"> </w:t>
        </w:r>
      </w:ins>
      <w:del w:id="30" w:author="j.hachmann" w:date="2014-12-19T09:41:00Z">
        <w:r w:rsidRPr="00EC53BE" w:rsidDel="0005095B">
          <w:rPr>
            <w:rFonts w:ascii="Arial" w:hAnsi="Arial" w:cs="Arial"/>
            <w:b/>
            <w:sz w:val="24"/>
          </w:rPr>
          <w:delText>Polymers</w:delText>
        </w:r>
      </w:del>
      <w:commentRangeStart w:id="31"/>
      <w:ins w:id="32" w:author="j.hachmann" w:date="2014-12-19T09:41:00Z">
        <w:r w:rsidR="0005095B">
          <w:rPr>
            <w:rFonts w:ascii="Arial" w:hAnsi="Arial" w:cs="Arial"/>
            <w:b/>
            <w:sz w:val="24"/>
          </w:rPr>
          <w:t>p</w:t>
        </w:r>
        <w:commentRangeEnd w:id="31"/>
        <w:r w:rsidR="0005095B">
          <w:rPr>
            <w:rStyle w:val="CommentReference"/>
          </w:rPr>
          <w:commentReference w:id="31"/>
        </w:r>
        <w:r w:rsidR="0005095B" w:rsidRPr="00EC53BE">
          <w:rPr>
            <w:rFonts w:ascii="Arial" w:hAnsi="Arial" w:cs="Arial"/>
            <w:b/>
            <w:sz w:val="24"/>
          </w:rPr>
          <w:t>olymers</w:t>
        </w:r>
      </w:ins>
    </w:p>
    <w:p w14:paraId="1F7E67BD" w14:textId="5EDEA48C" w:rsidR="00675B4F" w:rsidRDefault="00EC53BE" w:rsidP="009F5AFD">
      <w:pPr>
        <w:spacing w:line="360" w:lineRule="auto"/>
        <w:jc w:val="both"/>
        <w:rPr>
          <w:ins w:id="33" w:author="j.hachmann" w:date="2014-12-19T11:34:00Z"/>
          <w:rFonts w:ascii="Arial" w:hAnsi="Arial" w:cs="Arial"/>
        </w:rPr>
      </w:pPr>
      <w:r w:rsidRPr="00EC53BE">
        <w:rPr>
          <w:rFonts w:ascii="Arial" w:hAnsi="Arial" w:cs="Arial"/>
        </w:rPr>
        <w:t xml:space="preserve">As explained in the previous section, </w:t>
      </w:r>
      <w:del w:id="34" w:author="j.hachmann" w:date="2014-12-19T09:41:00Z">
        <w:r w:rsidRPr="00EC53BE" w:rsidDel="0005095B">
          <w:rPr>
            <w:rFonts w:ascii="Arial" w:hAnsi="Arial" w:cs="Arial"/>
          </w:rPr>
          <w:delText xml:space="preserve">RI </w:delText>
        </w:r>
      </w:del>
      <w:ins w:id="35" w:author="j.hachmann" w:date="2014-12-19T09:41:00Z">
        <w:r w:rsidR="0005095B">
          <w:rPr>
            <w:rFonts w:ascii="Arial" w:hAnsi="Arial" w:cs="Arial"/>
          </w:rPr>
          <w:t>the RI value</w:t>
        </w:r>
        <w:r w:rsidR="0005095B" w:rsidRPr="00EC53BE">
          <w:rPr>
            <w:rFonts w:ascii="Arial" w:hAnsi="Arial" w:cs="Arial"/>
          </w:rPr>
          <w:t xml:space="preserve"> </w:t>
        </w:r>
      </w:ins>
      <w:r w:rsidRPr="00EC53BE">
        <w:rPr>
          <w:rFonts w:ascii="Arial" w:hAnsi="Arial" w:cs="Arial"/>
        </w:rPr>
        <w:t xml:space="preserve">of a material </w:t>
      </w:r>
      <w:ins w:id="36" w:author="j.hachmann" w:date="2014-12-19T09:42:00Z">
        <w:r w:rsidR="0005095B">
          <w:rPr>
            <w:rFonts w:ascii="Arial" w:hAnsi="Arial" w:cs="Arial"/>
          </w:rPr>
          <w:t xml:space="preserve">is connected to the </w:t>
        </w:r>
      </w:ins>
      <w:ins w:id="37" w:author="j.hachmann" w:date="2014-12-19T09:43:00Z">
        <w:r w:rsidR="0005095B">
          <w:rPr>
            <w:rFonts w:ascii="Arial" w:hAnsi="Arial" w:cs="Arial"/>
          </w:rPr>
          <w:t>electric polarizability</w:t>
        </w:r>
      </w:ins>
      <w:ins w:id="38" w:author="j.hachmann" w:date="2014-12-19T09:42:00Z">
        <w:r w:rsidR="0005095B">
          <w:rPr>
            <w:rFonts w:ascii="Arial" w:hAnsi="Arial" w:cs="Arial"/>
          </w:rPr>
          <w:t xml:space="preserve"> </w:t>
        </w:r>
      </w:ins>
      <w:ins w:id="39" w:author="j.hachmann" w:date="2014-12-19T09:43:00Z">
        <w:r w:rsidR="0005095B">
          <w:rPr>
            <w:rFonts w:ascii="Arial" w:hAnsi="Arial" w:cs="Arial"/>
          </w:rPr>
          <w:t xml:space="preserve">and </w:t>
        </w:r>
      </w:ins>
      <w:r w:rsidRPr="00EC53BE">
        <w:rPr>
          <w:rFonts w:ascii="Arial" w:hAnsi="Arial" w:cs="Arial"/>
        </w:rPr>
        <w:t xml:space="preserve">can </w:t>
      </w:r>
      <w:ins w:id="40" w:author="j.hachmann" w:date="2014-12-19T09:43:00Z">
        <w:r w:rsidR="0005095B">
          <w:rPr>
            <w:rFonts w:ascii="Arial" w:hAnsi="Arial" w:cs="Arial"/>
          </w:rPr>
          <w:t xml:space="preserve">thus </w:t>
        </w:r>
      </w:ins>
      <w:r w:rsidRPr="00EC53BE">
        <w:rPr>
          <w:rFonts w:ascii="Arial" w:hAnsi="Arial" w:cs="Arial"/>
        </w:rPr>
        <w:t xml:space="preserve">be obtained from quantum chemical </w:t>
      </w:r>
      <w:del w:id="41" w:author="j.hachmann" w:date="2014-12-19T11:10:00Z">
        <w:r w:rsidRPr="00EC53BE" w:rsidDel="001939CC">
          <w:rPr>
            <w:rFonts w:ascii="Arial" w:hAnsi="Arial" w:cs="Arial"/>
          </w:rPr>
          <w:delText>modeling</w:delText>
        </w:r>
      </w:del>
      <w:ins w:id="42" w:author="j.hachmann" w:date="2014-12-19T11:10:00Z">
        <w:r w:rsidR="001939CC">
          <w:rPr>
            <w:rFonts w:ascii="Arial" w:hAnsi="Arial" w:cs="Arial"/>
          </w:rPr>
          <w:t>linear response calculations</w:t>
        </w:r>
      </w:ins>
      <w:r w:rsidRPr="00EC53BE">
        <w:rPr>
          <w:rFonts w:ascii="Arial" w:hAnsi="Arial" w:cs="Arial"/>
        </w:rPr>
        <w:t xml:space="preserve">. </w:t>
      </w:r>
      <w:del w:id="43" w:author="j.hachmann" w:date="2014-12-19T09:43:00Z">
        <w:r w:rsidRPr="00EC53BE" w:rsidDel="0005095B">
          <w:rPr>
            <w:rFonts w:ascii="Arial" w:hAnsi="Arial" w:cs="Arial"/>
          </w:rPr>
          <w:delText>Using various</w:delText>
        </w:r>
      </w:del>
      <w:ins w:id="44" w:author="j.hachmann" w:date="2014-12-19T09:45:00Z">
        <w:r w:rsidR="0005095B">
          <w:rPr>
            <w:rFonts w:ascii="Arial" w:hAnsi="Arial" w:cs="Arial"/>
          </w:rPr>
          <w:t>A</w:t>
        </w:r>
      </w:ins>
      <w:ins w:id="45" w:author="j.hachmann" w:date="2014-12-19T09:43:00Z">
        <w:r w:rsidR="0005095B">
          <w:rPr>
            <w:rFonts w:ascii="Arial" w:hAnsi="Arial" w:cs="Arial"/>
          </w:rPr>
          <w:t>n array of</w:t>
        </w:r>
      </w:ins>
      <w:r w:rsidRPr="00EC53BE">
        <w:rPr>
          <w:rFonts w:ascii="Arial" w:hAnsi="Arial" w:cs="Arial"/>
        </w:rPr>
        <w:t xml:space="preserve"> </w:t>
      </w:r>
      <w:del w:id="46" w:author="j.hachmann" w:date="2014-12-19T11:11:00Z">
        <w:r w:rsidRPr="00EC53BE" w:rsidDel="001939CC">
          <w:rPr>
            <w:rFonts w:ascii="Arial" w:hAnsi="Arial" w:cs="Arial"/>
          </w:rPr>
          <w:delText>quantum chemical</w:delText>
        </w:r>
      </w:del>
      <w:ins w:id="47" w:author="j.hachmann" w:date="2014-12-19T11:11:00Z">
        <w:r w:rsidR="001939CC">
          <w:rPr>
            <w:rFonts w:ascii="Arial" w:hAnsi="Arial" w:cs="Arial"/>
          </w:rPr>
          <w:t>electronic structure</w:t>
        </w:r>
      </w:ins>
      <w:r w:rsidRPr="00EC53BE">
        <w:rPr>
          <w:rFonts w:ascii="Arial" w:hAnsi="Arial" w:cs="Arial"/>
        </w:rPr>
        <w:t xml:space="preserve"> methods </w:t>
      </w:r>
      <w:ins w:id="48" w:author="j.hachmann" w:date="2014-12-19T09:44:00Z">
        <w:r w:rsidR="00675B4F">
          <w:rPr>
            <w:rFonts w:ascii="Arial" w:hAnsi="Arial" w:cs="Arial"/>
          </w:rPr>
          <w:t>ha</w:t>
        </w:r>
      </w:ins>
      <w:ins w:id="49" w:author="j.hachmann" w:date="2014-12-19T11:36:00Z">
        <w:r w:rsidR="00675B4F">
          <w:rPr>
            <w:rFonts w:ascii="Arial" w:hAnsi="Arial" w:cs="Arial"/>
          </w:rPr>
          <w:t>s</w:t>
        </w:r>
      </w:ins>
      <w:ins w:id="50" w:author="j.hachmann" w:date="2014-12-19T09:44:00Z">
        <w:r w:rsidR="0005095B">
          <w:rPr>
            <w:rFonts w:ascii="Arial" w:hAnsi="Arial" w:cs="Arial"/>
          </w:rPr>
          <w:t xml:space="preserve"> been used to determine the </w:t>
        </w:r>
      </w:ins>
      <w:r w:rsidRPr="00EC53BE">
        <w:rPr>
          <w:rFonts w:ascii="Arial" w:hAnsi="Arial" w:cs="Arial"/>
        </w:rPr>
        <w:t xml:space="preserve">RI of various materials </w:t>
      </w:r>
      <w:del w:id="51" w:author="j.hachmann" w:date="2014-12-19T09:45:00Z">
        <w:r w:rsidRPr="00EC53BE" w:rsidDel="0005095B">
          <w:rPr>
            <w:rFonts w:ascii="Arial" w:hAnsi="Arial" w:cs="Arial"/>
          </w:rPr>
          <w:delText xml:space="preserve">have been determined in the past </w:delText>
        </w:r>
      </w:del>
      <w:commentRangeStart w:id="52"/>
      <w:r w:rsidRPr="00EC53BE">
        <w:rPr>
          <w:rFonts w:ascii="Arial" w:hAnsi="Arial" w:cs="Arial"/>
        </w:rPr>
        <w:fldChar w:fldCharType="begin">
          <w:fldData xml:space="preserve">PEVuZE5vdGU+PENpdGU+PEF1dGhvcj5BemFtPC9BdXRob3I+PFllYXI+MjAxMzwvWWVhcj48UmVj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</w:fldData>
        </w:fldChar>
      </w:r>
      <w:r w:rsidR="00324E5E" w:rsidRPr="00785E1D">
        <w:rPr>
          <w:rFonts w:ascii="Arial" w:hAnsi="Arial" w:cs="Arial"/>
        </w:rPr>
        <w:instrText xml:space="preserve"> ADDIN EN.CITE </w:instrText>
      </w:r>
      <w:r w:rsidR="00324E5E" w:rsidRPr="00785E1D">
        <w:rPr>
          <w:rFonts w:ascii="Arial" w:hAnsi="Arial" w:cs="Arial"/>
        </w:rPr>
        <w:fldChar w:fldCharType="begin">
          <w:fldData xml:space="preserve">PEVuZE5vdGU+PENpdGU+PEF1dGhvcj5BemFtPC9BdXRob3I+PFllYXI+MjAxMzwvWWVhcj48UmVj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</w:fldData>
        </w:fldChar>
      </w:r>
      <w:r w:rsidR="00324E5E" w:rsidRPr="00785E1D">
        <w:rPr>
          <w:rFonts w:ascii="Arial" w:hAnsi="Arial" w:cs="Arial"/>
        </w:rPr>
        <w:instrText xml:space="preserve"> ADDIN EN.CITE.DATA </w:instrText>
      </w:r>
      <w:r w:rsidR="00324E5E" w:rsidRPr="00785E1D">
        <w:rPr>
          <w:rFonts w:ascii="Arial" w:hAnsi="Arial" w:cs="Arial"/>
        </w:rPr>
      </w:r>
      <w:r w:rsidR="00324E5E" w:rsidRPr="00785E1D">
        <w:rPr>
          <w:rFonts w:ascii="Arial" w:hAnsi="Arial" w:cs="Arial"/>
        </w:rPr>
        <w:fldChar w:fldCharType="end"/>
      </w:r>
      <w:r w:rsidRPr="00EC53BE">
        <w:rPr>
          <w:rFonts w:ascii="Arial" w:hAnsi="Arial" w:cs="Arial"/>
        </w:rPr>
      </w:r>
      <w:r w:rsidRPr="00EC53BE">
        <w:rPr>
          <w:rFonts w:ascii="Arial" w:hAnsi="Arial" w:cs="Arial"/>
        </w:rPr>
        <w:fldChar w:fldCharType="separate"/>
      </w:r>
      <w:r w:rsidR="00324E5E" w:rsidRPr="00324E5E">
        <w:rPr>
          <w:rFonts w:ascii="Arial" w:hAnsi="Arial" w:cs="Arial"/>
          <w:noProof/>
        </w:rPr>
        <w:t>[</w:t>
      </w:r>
      <w:hyperlink w:anchor="_ENREF_1" w:tooltip="Azam, 2013 #61" w:history="1">
        <w:r w:rsidR="00EC35E1" w:rsidRPr="00324E5E">
          <w:rPr>
            <w:rFonts w:ascii="Arial" w:hAnsi="Arial" w:cs="Arial"/>
            <w:noProof/>
          </w:rPr>
          <w:t>1</w:t>
        </w:r>
      </w:hyperlink>
      <w:r w:rsidR="00324E5E" w:rsidRPr="00324E5E">
        <w:rPr>
          <w:rFonts w:ascii="Arial" w:hAnsi="Arial" w:cs="Arial"/>
          <w:noProof/>
        </w:rPr>
        <w:t xml:space="preserve">, </w:t>
      </w:r>
      <w:hyperlink w:anchor="_ENREF_2" w:tooltip="Azim-Araghi, 2012 #66" w:history="1">
        <w:r w:rsidR="00EC35E1" w:rsidRPr="00324E5E">
          <w:rPr>
            <w:rFonts w:ascii="Arial" w:hAnsi="Arial" w:cs="Arial"/>
            <w:noProof/>
          </w:rPr>
          <w:t>2</w:t>
        </w:r>
      </w:hyperlink>
      <w:r w:rsidR="00324E5E" w:rsidRPr="00324E5E">
        <w:rPr>
          <w:rFonts w:ascii="Arial" w:hAnsi="Arial" w:cs="Arial"/>
          <w:noProof/>
        </w:rPr>
        <w:t>]</w:t>
      </w:r>
      <w:r w:rsidRPr="00EC53BE">
        <w:rPr>
          <w:rFonts w:ascii="Arial" w:hAnsi="Arial" w:cs="Arial"/>
        </w:rPr>
        <w:fldChar w:fldCharType="end"/>
      </w:r>
      <w:commentRangeEnd w:id="52"/>
      <w:r w:rsidR="0005095B">
        <w:rPr>
          <w:rStyle w:val="CommentReference"/>
        </w:rPr>
        <w:commentReference w:id="52"/>
      </w:r>
      <w:ins w:id="53" w:author="j.hachmann" w:date="2014-12-19T11:12:00Z">
        <w:r w:rsidR="001939CC">
          <w:rPr>
            <w:rFonts w:ascii="Arial" w:hAnsi="Arial" w:cs="Arial"/>
          </w:rPr>
          <w:t xml:space="preserve">, including </w:t>
        </w:r>
      </w:ins>
      <w:del w:id="54" w:author="j.hachmann" w:date="2014-12-19T11:12:00Z">
        <w:r w:rsidRPr="00EC53BE" w:rsidDel="001939CC">
          <w:rPr>
            <w:rFonts w:ascii="Arial" w:hAnsi="Arial" w:cs="Arial"/>
          </w:rPr>
          <w:delText xml:space="preserve">. </w:delText>
        </w:r>
      </w:del>
      <w:del w:id="55" w:author="j.hachmann" w:date="2014-12-19T09:46:00Z">
        <w:r w:rsidRPr="00EC53BE" w:rsidDel="0005095B">
          <w:rPr>
            <w:rFonts w:ascii="Arial" w:hAnsi="Arial" w:cs="Arial"/>
          </w:rPr>
          <w:delText>Recently</w:delText>
        </w:r>
      </w:del>
      <w:del w:id="56" w:author="j.hachmann" w:date="2014-12-19T11:12:00Z">
        <w:r w:rsidRPr="00EC53BE" w:rsidDel="001939CC">
          <w:rPr>
            <w:rFonts w:ascii="Arial" w:hAnsi="Arial" w:cs="Arial"/>
          </w:rPr>
          <w:delText xml:space="preserve">, RI of </w:delText>
        </w:r>
      </w:del>
      <w:r w:rsidRPr="00EC53BE">
        <w:rPr>
          <w:rFonts w:ascii="Arial" w:hAnsi="Arial" w:cs="Arial"/>
        </w:rPr>
        <w:t xml:space="preserve">organic polymers </w:t>
      </w:r>
      <w:del w:id="57" w:author="j.hachmann" w:date="2014-12-19T09:46:00Z">
        <w:r w:rsidRPr="00EC53BE" w:rsidDel="0005095B">
          <w:rPr>
            <w:rFonts w:ascii="Arial" w:hAnsi="Arial" w:cs="Arial"/>
          </w:rPr>
          <w:delText xml:space="preserve">is </w:delText>
        </w:r>
      </w:del>
      <w:del w:id="58" w:author="j.hachmann" w:date="2014-12-19T11:12:00Z">
        <w:r w:rsidRPr="00EC53BE" w:rsidDel="001939CC">
          <w:rPr>
            <w:rFonts w:ascii="Arial" w:hAnsi="Arial" w:cs="Arial"/>
          </w:rPr>
          <w:delText xml:space="preserve">also being </w:delText>
        </w:r>
      </w:del>
      <w:del w:id="59" w:author="j.hachmann" w:date="2014-12-19T09:46:00Z">
        <w:r w:rsidRPr="00EC53BE" w:rsidDel="0005095B">
          <w:rPr>
            <w:rFonts w:ascii="Arial" w:hAnsi="Arial" w:cs="Arial"/>
          </w:rPr>
          <w:delText xml:space="preserve">determined </w:delText>
        </w:r>
      </w:del>
      <w:del w:id="60" w:author="j.hachmann" w:date="2014-12-19T11:12:00Z">
        <w:r w:rsidRPr="00EC53BE" w:rsidDel="001939CC">
          <w:rPr>
            <w:rFonts w:ascii="Arial" w:hAnsi="Arial" w:cs="Arial"/>
          </w:rPr>
          <w:delText xml:space="preserve">by </w:delText>
        </w:r>
        <w:commentRangeStart w:id="61"/>
        <w:r w:rsidRPr="00EC53BE" w:rsidDel="001939CC">
          <w:rPr>
            <w:rFonts w:ascii="Arial" w:hAnsi="Arial" w:cs="Arial"/>
          </w:rPr>
          <w:delText>these</w:delText>
        </w:r>
        <w:commentRangeEnd w:id="61"/>
        <w:r w:rsidR="0005095B" w:rsidDel="001939CC">
          <w:rPr>
            <w:rStyle w:val="CommentReference"/>
          </w:rPr>
          <w:commentReference w:id="61"/>
        </w:r>
        <w:r w:rsidRPr="00EC53BE" w:rsidDel="001939CC">
          <w:rPr>
            <w:rFonts w:ascii="Arial" w:hAnsi="Arial" w:cs="Arial"/>
          </w:rPr>
          <w:delText xml:space="preserve"> methods </w:delText>
        </w:r>
      </w:del>
      <w:r w:rsidRPr="00EC53BE">
        <w:rPr>
          <w:rFonts w:ascii="Arial" w:hAnsi="Arial" w:cs="Arial"/>
        </w:rPr>
        <w:fldChar w:fldCharType="begin">
          <w:fldData xml:space="preserve">PEVuZE5vdGU+PENpdGU+PEF1dGhvcj5Lc2lhbnpvdTwvQXV0aG9yPjxZZWFyPjIwMDY8L1llYXI+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</w:fldData>
        </w:fldChar>
      </w:r>
      <w:r w:rsidRPr="00675B4F">
        <w:rPr>
          <w:rFonts w:ascii="Arial" w:hAnsi="Arial" w:cs="Arial"/>
        </w:rPr>
        <w:instrText xml:space="preserve"> ADDIN EN.CITE </w:instrText>
      </w:r>
      <w:r w:rsidRPr="00675B4F">
        <w:rPr>
          <w:rFonts w:ascii="Arial" w:hAnsi="Arial" w:cs="Arial"/>
        </w:rPr>
        <w:fldChar w:fldCharType="begin">
          <w:fldData xml:space="preserve">PEVuZE5vdGU+PENpdGU+PEF1dGhvcj5Lc2lhbnpvdTwvQXV0aG9yPjxZZWFyPjIwMDY8L1llYXI+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</w:fldData>
        </w:fldChar>
      </w:r>
      <w:r w:rsidRPr="00675B4F">
        <w:rPr>
          <w:rFonts w:ascii="Arial" w:hAnsi="Arial" w:cs="Arial"/>
        </w:rPr>
        <w:instrText xml:space="preserve"> ADDIN EN.CITE.DATA </w:instrText>
      </w:r>
      <w:r w:rsidRPr="00675B4F">
        <w:rPr>
          <w:rFonts w:ascii="Arial" w:hAnsi="Arial" w:cs="Arial"/>
        </w:rPr>
      </w:r>
      <w:r w:rsidRPr="00675B4F">
        <w:rPr>
          <w:rFonts w:ascii="Arial" w:hAnsi="Arial" w:cs="Arial"/>
        </w:rPr>
        <w:fldChar w:fldCharType="end"/>
      </w:r>
      <w:r w:rsidRPr="00EC53BE">
        <w:rPr>
          <w:rFonts w:ascii="Arial" w:hAnsi="Arial" w:cs="Arial"/>
        </w:rPr>
      </w:r>
      <w:r w:rsidRPr="00EC53BE">
        <w:rPr>
          <w:rFonts w:ascii="Arial" w:hAnsi="Arial" w:cs="Arial"/>
        </w:rPr>
        <w:fldChar w:fldCharType="separate"/>
      </w:r>
      <w:r w:rsidRPr="00EC53BE">
        <w:rPr>
          <w:rFonts w:ascii="Arial" w:hAnsi="Arial" w:cs="Arial"/>
        </w:rPr>
        <w:t>[</w:t>
      </w:r>
      <w:hyperlink w:anchor="_ENREF_3" w:tooltip="Ksianzou, 2006 #314" w:history="1">
        <w:r w:rsidR="00EC35E1" w:rsidRPr="00EC53BE">
          <w:rPr>
            <w:rFonts w:ascii="Arial" w:hAnsi="Arial" w:cs="Arial"/>
          </w:rPr>
          <w:t>3-5</w:t>
        </w:r>
      </w:hyperlink>
      <w:r w:rsidRPr="00EC53BE">
        <w:rPr>
          <w:rFonts w:ascii="Arial" w:hAnsi="Arial" w:cs="Arial"/>
        </w:rPr>
        <w:t>]</w:t>
      </w:r>
      <w:r w:rsidRPr="00EC53BE">
        <w:rPr>
          <w:rFonts w:ascii="Arial" w:hAnsi="Arial" w:cs="Arial"/>
        </w:rPr>
        <w:fldChar w:fldCharType="end"/>
      </w:r>
      <w:r w:rsidRPr="00EC53BE">
        <w:rPr>
          <w:rFonts w:ascii="Arial" w:hAnsi="Arial" w:cs="Arial"/>
        </w:rPr>
        <w:t>.</w:t>
      </w:r>
      <w:ins w:id="62" w:author="j.hachmann" w:date="2014-12-19T11:34:00Z">
        <w:r w:rsidR="00675B4F">
          <w:rPr>
            <w:rFonts w:ascii="Arial" w:hAnsi="Arial" w:cs="Arial"/>
          </w:rPr>
          <w:t xml:space="preserve"> A selection of representative</w:t>
        </w:r>
        <w:r w:rsidR="00675B4F" w:rsidRPr="00EC53BE">
          <w:rPr>
            <w:rFonts w:ascii="Arial" w:hAnsi="Arial" w:cs="Arial"/>
          </w:rPr>
          <w:t xml:space="preserve"> studies have been listed in </w:t>
        </w:r>
        <w:r w:rsidR="00675B4F">
          <w:rPr>
            <w:rFonts w:ascii="Arial" w:hAnsi="Arial" w:cs="Arial"/>
          </w:rPr>
          <w:t>T</w:t>
        </w:r>
        <w:r w:rsidR="00675B4F" w:rsidRPr="00EC53BE">
          <w:rPr>
            <w:rFonts w:ascii="Arial" w:hAnsi="Arial" w:cs="Arial"/>
          </w:rPr>
          <w:t xml:space="preserve">able 1, </w:t>
        </w:r>
        <w:r w:rsidR="00675B4F">
          <w:rPr>
            <w:rFonts w:ascii="Arial" w:hAnsi="Arial" w:cs="Arial"/>
          </w:rPr>
          <w:t xml:space="preserve">and the different modeling approaches have been </w:t>
        </w:r>
      </w:ins>
      <w:ins w:id="63" w:author="j.hachmann" w:date="2014-12-19T12:03:00Z">
        <w:r w:rsidR="007867E7">
          <w:rPr>
            <w:rFonts w:ascii="Arial" w:hAnsi="Arial" w:cs="Arial"/>
          </w:rPr>
          <w:t>highlighted</w:t>
        </w:r>
      </w:ins>
      <w:ins w:id="64" w:author="j.hachmann" w:date="2014-12-19T11:34:00Z">
        <w:r w:rsidR="00675B4F">
          <w:rPr>
            <w:rFonts w:ascii="Arial" w:hAnsi="Arial" w:cs="Arial"/>
          </w:rPr>
          <w:t>.</w:t>
        </w:r>
      </w:ins>
    </w:p>
    <w:p w14:paraId="38F9BE3F" w14:textId="0B5A9BC8" w:rsidR="00EC53BE" w:rsidRPr="00EC53BE" w:rsidRDefault="00EC53BE" w:rsidP="009F5AFD">
      <w:pPr>
        <w:spacing w:line="360" w:lineRule="auto"/>
        <w:jc w:val="both"/>
        <w:rPr>
          <w:rFonts w:ascii="Arial" w:hAnsi="Arial" w:cs="Arial"/>
        </w:rPr>
      </w:pPr>
      <w:del w:id="65" w:author="j.hachmann" w:date="2014-12-19T11:34:00Z">
        <w:r w:rsidRPr="00EC53BE" w:rsidDel="00675B4F">
          <w:rPr>
            <w:rFonts w:ascii="Arial" w:hAnsi="Arial" w:cs="Arial"/>
          </w:rPr>
          <w:delText xml:space="preserve"> </w:delText>
        </w:r>
      </w:del>
      <w:r w:rsidRPr="00EC53BE">
        <w:rPr>
          <w:rFonts w:ascii="Arial" w:hAnsi="Arial" w:cs="Arial"/>
        </w:rPr>
        <w:t xml:space="preserve">It is fairly easy to calculate </w:t>
      </w:r>
      <w:commentRangeStart w:id="66"/>
      <w:ins w:id="67" w:author="j.hachmann" w:date="2014-12-19T09:47:00Z">
        <w:r w:rsidR="0005095B">
          <w:rPr>
            <w:rFonts w:ascii="Arial" w:hAnsi="Arial" w:cs="Arial"/>
          </w:rPr>
          <w:t>the</w:t>
        </w:r>
      </w:ins>
      <w:commentRangeEnd w:id="66"/>
      <w:ins w:id="68" w:author="j.hachmann" w:date="2014-12-19T09:48:00Z">
        <w:r w:rsidR="0005095B">
          <w:rPr>
            <w:rStyle w:val="CommentReference"/>
          </w:rPr>
          <w:commentReference w:id="66"/>
        </w:r>
      </w:ins>
      <w:ins w:id="69" w:author="j.hachmann" w:date="2014-12-19T09:47:00Z">
        <w:r w:rsidR="0005095B">
          <w:rPr>
            <w:rFonts w:ascii="Arial" w:hAnsi="Arial" w:cs="Arial"/>
          </w:rPr>
          <w:t xml:space="preserve"> </w:t>
        </w:r>
      </w:ins>
      <w:r w:rsidRPr="00EC53BE">
        <w:rPr>
          <w:rFonts w:ascii="Arial" w:hAnsi="Arial" w:cs="Arial"/>
        </w:rPr>
        <w:t>RI</w:t>
      </w:r>
      <w:ins w:id="70" w:author="j.hachmann" w:date="2014-12-19T11:34:00Z">
        <w:r w:rsidR="00675B4F">
          <w:rPr>
            <w:rFonts w:ascii="Arial" w:hAnsi="Arial" w:cs="Arial"/>
          </w:rPr>
          <w:t xml:space="preserve"> value</w:t>
        </w:r>
      </w:ins>
      <w:r w:rsidRPr="00EC53BE">
        <w:rPr>
          <w:rFonts w:ascii="Arial" w:hAnsi="Arial" w:cs="Arial"/>
        </w:rPr>
        <w:t xml:space="preserve"> </w:t>
      </w:r>
      <w:del w:id="71" w:author="j.hachmann" w:date="2014-12-19T09:49:00Z">
        <w:r w:rsidRPr="00EC53BE" w:rsidDel="00E44AE9">
          <w:rPr>
            <w:rFonts w:ascii="Arial" w:hAnsi="Arial" w:cs="Arial"/>
          </w:rPr>
          <w:delText xml:space="preserve">once </w:delText>
        </w:r>
      </w:del>
      <w:ins w:id="72" w:author="j.hachmann" w:date="2014-12-19T11:16:00Z">
        <w:r w:rsidR="0077588E">
          <w:rPr>
            <w:rFonts w:ascii="Arial" w:hAnsi="Arial" w:cs="Arial"/>
          </w:rPr>
          <w:t>given</w:t>
        </w:r>
      </w:ins>
      <w:ins w:id="73" w:author="j.hachmann" w:date="2014-12-19T09:49:00Z">
        <w:r w:rsidR="00E44AE9" w:rsidRPr="00EC53BE">
          <w:rPr>
            <w:rFonts w:ascii="Arial" w:hAnsi="Arial" w:cs="Arial"/>
          </w:rPr>
          <w:t xml:space="preserve"> </w:t>
        </w:r>
      </w:ins>
      <w:r w:rsidRPr="00EC53BE">
        <w:rPr>
          <w:rFonts w:ascii="Arial" w:hAnsi="Arial" w:cs="Arial"/>
        </w:rPr>
        <w:t>the dynamic molecular polarizability</w:t>
      </w:r>
      <w:ins w:id="74" w:author="j.hachmann" w:date="2014-12-19T09:53:00Z">
        <w:r w:rsidR="00E44AE9">
          <w:rPr>
            <w:rFonts w:ascii="Arial" w:hAnsi="Arial" w:cs="Arial"/>
          </w:rPr>
          <w:t xml:space="preserve"> (and the </w:t>
        </w:r>
        <w:r w:rsidR="00E35F31">
          <w:rPr>
            <w:rFonts w:ascii="Arial" w:hAnsi="Arial" w:cs="Arial"/>
          </w:rPr>
          <w:t>number density</w:t>
        </w:r>
        <w:r w:rsidR="00E44AE9">
          <w:rPr>
            <w:rFonts w:ascii="Arial" w:hAnsi="Arial" w:cs="Arial"/>
          </w:rPr>
          <w:t>)</w:t>
        </w:r>
      </w:ins>
      <w:r w:rsidRPr="00EC53BE">
        <w:rPr>
          <w:rFonts w:ascii="Arial" w:hAnsi="Arial" w:cs="Arial"/>
        </w:rPr>
        <w:t xml:space="preserve"> of </w:t>
      </w:r>
      <w:del w:id="75" w:author="j.hachmann" w:date="2014-12-19T09:53:00Z">
        <w:r w:rsidRPr="00EC53BE" w:rsidDel="00E44AE9">
          <w:rPr>
            <w:rFonts w:ascii="Arial" w:hAnsi="Arial" w:cs="Arial"/>
          </w:rPr>
          <w:delText xml:space="preserve">the </w:delText>
        </w:r>
      </w:del>
      <w:ins w:id="76" w:author="j.hachmann" w:date="2014-12-19T09:53:00Z">
        <w:r w:rsidR="00E44AE9">
          <w:rPr>
            <w:rFonts w:ascii="Arial" w:hAnsi="Arial" w:cs="Arial"/>
          </w:rPr>
          <w:t>a</w:t>
        </w:r>
        <w:r w:rsidR="00E44AE9" w:rsidRPr="00EC53BE">
          <w:rPr>
            <w:rFonts w:ascii="Arial" w:hAnsi="Arial" w:cs="Arial"/>
          </w:rPr>
          <w:t xml:space="preserve"> </w:t>
        </w:r>
      </w:ins>
      <w:r w:rsidRPr="00EC53BE">
        <w:rPr>
          <w:rFonts w:ascii="Arial" w:hAnsi="Arial" w:cs="Arial"/>
        </w:rPr>
        <w:t>material</w:t>
      </w:r>
      <w:ins w:id="77" w:author="j.hachmann" w:date="2014-12-19T09:52:00Z">
        <w:r w:rsidR="00E44AE9">
          <w:rPr>
            <w:rFonts w:ascii="Arial" w:hAnsi="Arial" w:cs="Arial"/>
          </w:rPr>
          <w:t xml:space="preserve"> using the Lorentz-Lorentz equation.</w:t>
        </w:r>
      </w:ins>
      <w:del w:id="78" w:author="j.hachmann" w:date="2014-12-19T09:51:00Z">
        <w:r w:rsidRPr="00EC53BE" w:rsidDel="00E44AE9">
          <w:rPr>
            <w:rFonts w:ascii="Arial" w:hAnsi="Arial" w:cs="Arial"/>
          </w:rPr>
          <w:delText xml:space="preserve"> is determined</w:delText>
        </w:r>
      </w:del>
      <w:del w:id="79" w:author="j.hachmann" w:date="2014-12-19T11:16:00Z">
        <w:r w:rsidRPr="00EC53BE" w:rsidDel="0077588E">
          <w:rPr>
            <w:rFonts w:ascii="Arial" w:hAnsi="Arial" w:cs="Arial"/>
          </w:rPr>
          <w:delText>.</w:delText>
        </w:r>
      </w:del>
      <w:r w:rsidRPr="00EC53BE">
        <w:rPr>
          <w:rFonts w:ascii="Arial" w:hAnsi="Arial" w:cs="Arial"/>
        </w:rPr>
        <w:t xml:space="preserve"> However, it </w:t>
      </w:r>
      <w:ins w:id="80" w:author="j.hachmann" w:date="2014-12-19T11:17:00Z">
        <w:r w:rsidR="0077588E">
          <w:rPr>
            <w:rFonts w:ascii="Arial" w:hAnsi="Arial" w:cs="Arial"/>
          </w:rPr>
          <w:t xml:space="preserve">is generally </w:t>
        </w:r>
      </w:ins>
      <w:del w:id="81" w:author="j.hachmann" w:date="2014-12-19T11:17:00Z">
        <w:r w:rsidRPr="00EC53BE" w:rsidDel="0077588E">
          <w:rPr>
            <w:rFonts w:ascii="Arial" w:hAnsi="Arial" w:cs="Arial"/>
          </w:rPr>
          <w:delText xml:space="preserve">is </w:delText>
        </w:r>
      </w:del>
      <w:r w:rsidRPr="00EC53BE">
        <w:rPr>
          <w:rFonts w:ascii="Arial" w:hAnsi="Arial" w:cs="Arial"/>
        </w:rPr>
        <w:t>quite</w:t>
      </w:r>
      <w:ins w:id="82" w:author="j.hachmann" w:date="2014-12-19T11:17:00Z">
        <w:r w:rsidR="0077588E">
          <w:rPr>
            <w:rFonts w:ascii="Arial" w:hAnsi="Arial" w:cs="Arial"/>
          </w:rPr>
          <w:t xml:space="preserve"> challenging</w:t>
        </w:r>
      </w:ins>
      <w:r w:rsidRPr="00EC53BE">
        <w:rPr>
          <w:rFonts w:ascii="Arial" w:hAnsi="Arial" w:cs="Arial"/>
        </w:rPr>
        <w:t xml:space="preserve"> </w:t>
      </w:r>
      <w:del w:id="83" w:author="j.hachmann" w:date="2014-12-19T11:17:00Z">
        <w:r w:rsidRPr="00EC53BE" w:rsidDel="0077588E">
          <w:rPr>
            <w:rFonts w:ascii="Arial" w:hAnsi="Arial" w:cs="Arial"/>
          </w:rPr>
          <w:delText xml:space="preserve">a difficult task </w:delText>
        </w:r>
      </w:del>
      <w:r w:rsidRPr="00EC53BE">
        <w:rPr>
          <w:rFonts w:ascii="Arial" w:hAnsi="Arial" w:cs="Arial"/>
        </w:rPr>
        <w:t xml:space="preserve">to determine </w:t>
      </w:r>
      <w:ins w:id="84" w:author="j.hachmann" w:date="2014-12-19T11:17:00Z">
        <w:r w:rsidR="0077588E">
          <w:rPr>
            <w:rFonts w:ascii="Arial" w:hAnsi="Arial" w:cs="Arial"/>
          </w:rPr>
          <w:t xml:space="preserve">the necessary </w:t>
        </w:r>
      </w:ins>
      <w:r w:rsidRPr="00EC53BE">
        <w:rPr>
          <w:rFonts w:ascii="Arial" w:hAnsi="Arial" w:cs="Arial"/>
        </w:rPr>
        <w:t xml:space="preserve">dynamic </w:t>
      </w:r>
      <w:del w:id="85" w:author="j.hachmann" w:date="2014-12-19T11:26:00Z">
        <w:r w:rsidRPr="00EC53BE" w:rsidDel="00675B4F">
          <w:rPr>
            <w:rFonts w:ascii="Arial" w:hAnsi="Arial" w:cs="Arial"/>
          </w:rPr>
          <w:delText xml:space="preserve">polarizabilities </w:delText>
        </w:r>
      </w:del>
      <w:ins w:id="86" w:author="j.hachmann" w:date="2014-12-19T11:26:00Z">
        <w:r w:rsidR="00675B4F" w:rsidRPr="00EC53BE">
          <w:rPr>
            <w:rFonts w:ascii="Arial" w:hAnsi="Arial" w:cs="Arial"/>
          </w:rPr>
          <w:t>polarizabilit</w:t>
        </w:r>
        <w:r w:rsidR="00675B4F">
          <w:rPr>
            <w:rFonts w:ascii="Arial" w:hAnsi="Arial" w:cs="Arial"/>
          </w:rPr>
          <w:t>y</w:t>
        </w:r>
      </w:ins>
      <w:ins w:id="87" w:author="j.hachmann" w:date="2014-12-19T12:04:00Z">
        <w:r w:rsidR="007867E7">
          <w:rPr>
            <w:rFonts w:ascii="Arial" w:hAnsi="Arial" w:cs="Arial"/>
          </w:rPr>
          <w:t>, as</w:t>
        </w:r>
      </w:ins>
      <w:del w:id="88" w:author="j.hachmann" w:date="2014-12-19T11:17:00Z">
        <w:r w:rsidRPr="00EC53BE" w:rsidDel="0077588E">
          <w:rPr>
            <w:rFonts w:ascii="Arial" w:hAnsi="Arial" w:cs="Arial"/>
          </w:rPr>
          <w:delText xml:space="preserve">of polymers </w:delText>
        </w:r>
      </w:del>
      <w:del w:id="89" w:author="j.hachmann" w:date="2014-12-19T12:04:00Z">
        <w:r w:rsidRPr="00EC53BE" w:rsidDel="007867E7">
          <w:rPr>
            <w:rFonts w:ascii="Arial" w:hAnsi="Arial" w:cs="Arial"/>
          </w:rPr>
          <w:delText>because</w:delText>
        </w:r>
      </w:del>
      <w:r w:rsidRPr="00EC53BE">
        <w:rPr>
          <w:rFonts w:ascii="Arial" w:hAnsi="Arial" w:cs="Arial"/>
        </w:rPr>
        <w:t xml:space="preserve"> it </w:t>
      </w:r>
      <w:ins w:id="90" w:author="j.hachmann" w:date="2014-12-19T09:50:00Z">
        <w:r w:rsidR="00E44AE9">
          <w:rPr>
            <w:rFonts w:ascii="Arial" w:hAnsi="Arial" w:cs="Arial"/>
          </w:rPr>
          <w:t xml:space="preserve">formally </w:t>
        </w:r>
      </w:ins>
      <w:r w:rsidRPr="00EC53BE">
        <w:rPr>
          <w:rFonts w:ascii="Arial" w:hAnsi="Arial" w:cs="Arial"/>
        </w:rPr>
        <w:t xml:space="preserve">involves solving the </w:t>
      </w:r>
      <w:del w:id="91" w:author="j.hachmann" w:date="2014-12-19T09:50:00Z">
        <w:r w:rsidRPr="00EC53BE" w:rsidDel="00E44AE9">
          <w:rPr>
            <w:rFonts w:ascii="Arial" w:hAnsi="Arial" w:cs="Arial"/>
          </w:rPr>
          <w:delText xml:space="preserve">time </w:delText>
        </w:r>
      </w:del>
      <w:ins w:id="92" w:author="j.hachmann" w:date="2014-12-19T09:50:00Z">
        <w:r w:rsidR="00E44AE9" w:rsidRPr="00EC53BE">
          <w:rPr>
            <w:rFonts w:ascii="Arial" w:hAnsi="Arial" w:cs="Arial"/>
          </w:rPr>
          <w:t>time</w:t>
        </w:r>
        <w:r w:rsidR="00E44AE9">
          <w:rPr>
            <w:rFonts w:ascii="Arial" w:hAnsi="Arial" w:cs="Arial"/>
          </w:rPr>
          <w:t>-</w:t>
        </w:r>
      </w:ins>
      <w:r w:rsidRPr="00EC53BE">
        <w:rPr>
          <w:rFonts w:ascii="Arial" w:hAnsi="Arial" w:cs="Arial"/>
        </w:rPr>
        <w:t>dependent Schr</w:t>
      </w:r>
      <w:ins w:id="93" w:author="j.hachmann" w:date="2014-12-19T09:50:00Z">
        <w:r w:rsidR="00E44AE9">
          <w:rPr>
            <w:rFonts w:ascii="Arial" w:hAnsi="Arial" w:cs="Arial"/>
          </w:rPr>
          <w:t>ö</w:t>
        </w:r>
      </w:ins>
      <w:del w:id="94" w:author="j.hachmann" w:date="2014-12-19T09:50:00Z">
        <w:r w:rsidRPr="00EC53BE" w:rsidDel="00E44AE9">
          <w:rPr>
            <w:rFonts w:ascii="Arial" w:hAnsi="Arial" w:cs="Arial"/>
          </w:rPr>
          <w:delText>o</w:delText>
        </w:r>
      </w:del>
      <w:r w:rsidRPr="00EC53BE">
        <w:rPr>
          <w:rFonts w:ascii="Arial" w:hAnsi="Arial" w:cs="Arial"/>
        </w:rPr>
        <w:t>dinger equation and</w:t>
      </w:r>
      <w:ins w:id="95" w:author="j.hachmann" w:date="2014-12-19T11:17:00Z">
        <w:r w:rsidR="0077588E">
          <w:rPr>
            <w:rFonts w:ascii="Arial" w:hAnsi="Arial" w:cs="Arial"/>
          </w:rPr>
          <w:t>/or</w:t>
        </w:r>
      </w:ins>
      <w:r w:rsidRPr="00EC53BE">
        <w:rPr>
          <w:rFonts w:ascii="Arial" w:hAnsi="Arial" w:cs="Arial"/>
        </w:rPr>
        <w:t xml:space="preserve"> scanning through </w:t>
      </w:r>
      <w:ins w:id="96" w:author="j.hachmann" w:date="2014-12-19T09:50:00Z">
        <w:r w:rsidR="00E44AE9">
          <w:rPr>
            <w:rFonts w:ascii="Arial" w:hAnsi="Arial" w:cs="Arial"/>
          </w:rPr>
          <w:t xml:space="preserve">the </w:t>
        </w:r>
      </w:ins>
      <w:del w:id="97" w:author="j.hachmann" w:date="2014-12-19T09:50:00Z">
        <w:r w:rsidRPr="00EC53BE" w:rsidDel="00E44AE9">
          <w:rPr>
            <w:rFonts w:ascii="Arial" w:hAnsi="Arial" w:cs="Arial"/>
          </w:rPr>
          <w:delText xml:space="preserve">full </w:delText>
        </w:r>
      </w:del>
      <w:r w:rsidRPr="00EC53BE">
        <w:rPr>
          <w:rFonts w:ascii="Arial" w:hAnsi="Arial" w:cs="Arial"/>
        </w:rPr>
        <w:t xml:space="preserve">range of </w:t>
      </w:r>
      <w:ins w:id="98" w:author="j.hachmann" w:date="2014-12-19T09:50:00Z">
        <w:r w:rsidR="00E44AE9">
          <w:rPr>
            <w:rFonts w:ascii="Arial" w:hAnsi="Arial" w:cs="Arial"/>
          </w:rPr>
          <w:t xml:space="preserve">relevant </w:t>
        </w:r>
      </w:ins>
      <w:del w:id="99" w:author="j.hachmann" w:date="2014-12-19T11:18:00Z">
        <w:r w:rsidRPr="00EC53BE" w:rsidDel="0077588E">
          <w:rPr>
            <w:rFonts w:ascii="Arial" w:hAnsi="Arial" w:cs="Arial"/>
          </w:rPr>
          <w:delText>wavelength</w:delText>
        </w:r>
      </w:del>
      <w:ins w:id="100" w:author="j.hachmann" w:date="2014-12-19T11:18:00Z">
        <w:r w:rsidR="0077588E">
          <w:rPr>
            <w:rFonts w:ascii="Arial" w:hAnsi="Arial" w:cs="Arial"/>
          </w:rPr>
          <w:t>frequencies</w:t>
        </w:r>
      </w:ins>
      <w:r w:rsidRPr="00EC53BE">
        <w:rPr>
          <w:rFonts w:ascii="Arial" w:hAnsi="Arial" w:cs="Arial"/>
        </w:rPr>
        <w:t xml:space="preserve">. </w:t>
      </w:r>
      <w:ins w:id="101" w:author="j.hachmann" w:date="2014-12-19T11:37:00Z">
        <w:r w:rsidR="00A93A74">
          <w:rPr>
            <w:rFonts w:ascii="Arial" w:hAnsi="Arial" w:cs="Arial"/>
          </w:rPr>
          <w:t>Consequently, r</w:t>
        </w:r>
      </w:ins>
      <w:ins w:id="102" w:author="j.hachmann" w:date="2014-12-19T09:55:00Z">
        <w:r w:rsidR="00E679AD">
          <w:rPr>
            <w:rFonts w:ascii="Arial" w:hAnsi="Arial" w:cs="Arial"/>
          </w:rPr>
          <w:t xml:space="preserve">elatively </w:t>
        </w:r>
      </w:ins>
      <w:del w:id="103" w:author="j.hachmann" w:date="2014-12-19T09:55:00Z">
        <w:r w:rsidRPr="00EC53BE" w:rsidDel="00E679AD">
          <w:rPr>
            <w:rFonts w:ascii="Arial" w:hAnsi="Arial" w:cs="Arial"/>
          </w:rPr>
          <w:delText xml:space="preserve">Few </w:delText>
        </w:r>
      </w:del>
      <w:ins w:id="104" w:author="j.hachmann" w:date="2014-12-19T09:55:00Z">
        <w:r w:rsidR="00E679AD">
          <w:rPr>
            <w:rFonts w:ascii="Arial" w:hAnsi="Arial" w:cs="Arial"/>
          </w:rPr>
          <w:t>f</w:t>
        </w:r>
        <w:r w:rsidR="00E679AD" w:rsidRPr="00EC53BE">
          <w:rPr>
            <w:rFonts w:ascii="Arial" w:hAnsi="Arial" w:cs="Arial"/>
          </w:rPr>
          <w:t xml:space="preserve">ew </w:t>
        </w:r>
      </w:ins>
      <w:del w:id="105" w:author="j.hachmann" w:date="2014-12-19T11:37:00Z">
        <w:r w:rsidRPr="00EC53BE" w:rsidDel="00A93A74">
          <w:rPr>
            <w:rFonts w:ascii="Arial" w:hAnsi="Arial" w:cs="Arial"/>
          </w:rPr>
          <w:delText xml:space="preserve">recent </w:delText>
        </w:r>
      </w:del>
      <w:r w:rsidRPr="00EC53BE">
        <w:rPr>
          <w:rFonts w:ascii="Arial" w:hAnsi="Arial" w:cs="Arial"/>
        </w:rPr>
        <w:t xml:space="preserve">studies have </w:t>
      </w:r>
      <w:commentRangeStart w:id="106"/>
      <w:del w:id="107" w:author="j.hachmann" w:date="2014-12-19T11:39:00Z">
        <w:r w:rsidRPr="00EC53BE" w:rsidDel="00A93A74">
          <w:rPr>
            <w:rFonts w:ascii="Arial" w:hAnsi="Arial" w:cs="Arial"/>
          </w:rPr>
          <w:delText>determined</w:delText>
        </w:r>
        <w:commentRangeEnd w:id="106"/>
        <w:r w:rsidR="00E35F31" w:rsidDel="00A93A74">
          <w:rPr>
            <w:rStyle w:val="CommentReference"/>
          </w:rPr>
          <w:commentReference w:id="106"/>
        </w:r>
        <w:r w:rsidRPr="00EC53BE" w:rsidDel="00A93A74">
          <w:rPr>
            <w:rFonts w:ascii="Arial" w:hAnsi="Arial" w:cs="Arial"/>
          </w:rPr>
          <w:delText xml:space="preserve"> </w:delText>
        </w:r>
      </w:del>
      <w:ins w:id="108" w:author="j.hachmann" w:date="2014-12-19T11:39:00Z">
        <w:r w:rsidR="00A93A74">
          <w:rPr>
            <w:rFonts w:ascii="Arial" w:hAnsi="Arial" w:cs="Arial"/>
          </w:rPr>
          <w:t>considered</w:t>
        </w:r>
        <w:r w:rsidR="00A93A74" w:rsidRPr="00EC53BE">
          <w:rPr>
            <w:rFonts w:ascii="Arial" w:hAnsi="Arial" w:cs="Arial"/>
          </w:rPr>
          <w:t xml:space="preserve"> </w:t>
        </w:r>
      </w:ins>
      <w:r w:rsidRPr="00EC53BE">
        <w:rPr>
          <w:rFonts w:ascii="Arial" w:hAnsi="Arial" w:cs="Arial"/>
        </w:rPr>
        <w:t xml:space="preserve">the </w:t>
      </w:r>
      <w:ins w:id="109" w:author="j.hachmann" w:date="2014-12-19T11:18:00Z">
        <w:r w:rsidR="0077588E" w:rsidRPr="00EC53BE">
          <w:rPr>
            <w:rFonts w:ascii="Arial" w:hAnsi="Arial" w:cs="Arial"/>
          </w:rPr>
          <w:t xml:space="preserve">polarizability </w:t>
        </w:r>
        <w:r w:rsidR="0077588E">
          <w:rPr>
            <w:rFonts w:ascii="Arial" w:hAnsi="Arial" w:cs="Arial"/>
          </w:rPr>
          <w:t>dispersion</w:t>
        </w:r>
      </w:ins>
      <w:del w:id="110" w:author="j.hachmann" w:date="2014-12-19T11:18:00Z">
        <w:r w:rsidRPr="00EC53BE" w:rsidDel="0077588E">
          <w:rPr>
            <w:rFonts w:ascii="Arial" w:hAnsi="Arial" w:cs="Arial"/>
          </w:rPr>
          <w:delText>dependence</w:delText>
        </w:r>
      </w:del>
      <w:r w:rsidRPr="00EC53BE">
        <w:rPr>
          <w:rFonts w:ascii="Arial" w:hAnsi="Arial" w:cs="Arial"/>
        </w:rPr>
        <w:t xml:space="preserve"> </w:t>
      </w:r>
      <w:del w:id="111" w:author="j.hachmann" w:date="2014-12-19T11:18:00Z">
        <w:r w:rsidRPr="00EC53BE" w:rsidDel="0077588E">
          <w:rPr>
            <w:rFonts w:ascii="Arial" w:hAnsi="Arial" w:cs="Arial"/>
          </w:rPr>
          <w:delText xml:space="preserve">of polarizability </w:delText>
        </w:r>
      </w:del>
      <w:r w:rsidRPr="00EC53BE">
        <w:rPr>
          <w:rFonts w:ascii="Arial" w:hAnsi="Arial" w:cs="Arial"/>
        </w:rPr>
        <w:t xml:space="preserve">of </w:t>
      </w:r>
      <w:ins w:id="112" w:author="j.hachmann" w:date="2014-12-19T11:19:00Z">
        <w:r w:rsidR="0077588E">
          <w:rPr>
            <w:rFonts w:ascii="Arial" w:hAnsi="Arial" w:cs="Arial"/>
          </w:rPr>
          <w:t xml:space="preserve">organic </w:t>
        </w:r>
      </w:ins>
      <w:r w:rsidRPr="00EC53BE">
        <w:rPr>
          <w:rFonts w:ascii="Arial" w:hAnsi="Arial" w:cs="Arial"/>
        </w:rPr>
        <w:t>polymers</w:t>
      </w:r>
      <w:del w:id="113" w:author="j.hachmann" w:date="2014-12-19T09:56:00Z">
        <w:r w:rsidRPr="00EC53BE" w:rsidDel="00E679AD">
          <w:rPr>
            <w:rFonts w:ascii="Arial" w:hAnsi="Arial" w:cs="Arial"/>
          </w:rPr>
          <w:delText xml:space="preserve"> on the wavelength</w:delText>
        </w:r>
      </w:del>
      <w:r w:rsidRPr="00EC53BE">
        <w:rPr>
          <w:rFonts w:ascii="Arial" w:hAnsi="Arial" w:cs="Arial"/>
        </w:rPr>
        <w:t xml:space="preserve"> </w:t>
      </w:r>
      <w:commentRangeStart w:id="114"/>
      <w:r w:rsidRPr="00EC53BE">
        <w:rPr>
          <w:rFonts w:ascii="Arial" w:hAnsi="Arial" w:cs="Arial"/>
        </w:rPr>
        <w:fldChar w:fldCharType="begin">
          <w:fldData xml:space="preserve">PEVuZE5vdGU+PENpdGU+PEF1dGhvcj5Sb3dhbjwvQXV0aG9yPjxZZWFyPjIwMTE8L1llYXI+PFJl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</w:fldData>
        </w:fldChar>
      </w:r>
      <w:r w:rsidR="00324E5E" w:rsidRPr="00675B4F">
        <w:rPr>
          <w:rFonts w:ascii="Arial" w:hAnsi="Arial" w:cs="Arial"/>
        </w:rPr>
        <w:instrText xml:space="preserve"> ADDIN EN.CITE </w:instrText>
      </w:r>
      <w:r w:rsidR="00324E5E" w:rsidRPr="00675B4F">
        <w:rPr>
          <w:rFonts w:ascii="Arial" w:hAnsi="Arial" w:cs="Arial"/>
        </w:rPr>
        <w:fldChar w:fldCharType="begin">
          <w:fldData xml:space="preserve">PEVuZE5vdGU+PENpdGU+PEF1dGhvcj5Sb3dhbjwvQXV0aG9yPjxZZWFyPjIwMTE8L1llYXI+PFJl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</w:fldData>
        </w:fldChar>
      </w:r>
      <w:r w:rsidR="00324E5E" w:rsidRPr="00675B4F">
        <w:rPr>
          <w:rFonts w:ascii="Arial" w:hAnsi="Arial" w:cs="Arial"/>
        </w:rPr>
        <w:instrText xml:space="preserve"> ADDIN EN.CITE.DATA </w:instrText>
      </w:r>
      <w:r w:rsidR="00324E5E" w:rsidRPr="00675B4F">
        <w:rPr>
          <w:rFonts w:ascii="Arial" w:hAnsi="Arial" w:cs="Arial"/>
        </w:rPr>
      </w:r>
      <w:r w:rsidR="00324E5E" w:rsidRPr="00675B4F">
        <w:rPr>
          <w:rFonts w:ascii="Arial" w:hAnsi="Arial" w:cs="Arial"/>
        </w:rPr>
        <w:fldChar w:fldCharType="end"/>
      </w:r>
      <w:r w:rsidRPr="00EC53BE">
        <w:rPr>
          <w:rFonts w:ascii="Arial" w:hAnsi="Arial" w:cs="Arial"/>
        </w:rPr>
      </w:r>
      <w:r w:rsidRPr="00EC53BE">
        <w:rPr>
          <w:rFonts w:ascii="Arial" w:hAnsi="Arial" w:cs="Arial"/>
        </w:rPr>
        <w:fldChar w:fldCharType="separate"/>
      </w:r>
      <w:r w:rsidR="00324E5E">
        <w:rPr>
          <w:rFonts w:ascii="Arial" w:hAnsi="Arial" w:cs="Arial"/>
          <w:noProof/>
        </w:rPr>
        <w:t>[</w:t>
      </w:r>
      <w:hyperlink w:anchor="_ENREF_6" w:tooltip="Rowan, 2011 #71" w:history="1">
        <w:r w:rsidR="00EC35E1">
          <w:rPr>
            <w:rFonts w:ascii="Arial" w:hAnsi="Arial" w:cs="Arial"/>
            <w:noProof/>
          </w:rPr>
          <w:t>6</w:t>
        </w:r>
      </w:hyperlink>
      <w:r w:rsidR="00324E5E">
        <w:rPr>
          <w:rFonts w:ascii="Arial" w:hAnsi="Arial" w:cs="Arial"/>
          <w:noProof/>
        </w:rPr>
        <w:t xml:space="preserve">, </w:t>
      </w:r>
      <w:hyperlink w:anchor="_ENREF_7" w:tooltip="Lenz, 2011 #70" w:history="1">
        <w:r w:rsidR="00EC35E1">
          <w:rPr>
            <w:rFonts w:ascii="Arial" w:hAnsi="Arial" w:cs="Arial"/>
            <w:noProof/>
          </w:rPr>
          <w:t>7</w:t>
        </w:r>
      </w:hyperlink>
      <w:r w:rsidR="00324E5E">
        <w:rPr>
          <w:rFonts w:ascii="Arial" w:hAnsi="Arial" w:cs="Arial"/>
          <w:noProof/>
        </w:rPr>
        <w:t>]</w:t>
      </w:r>
      <w:r w:rsidRPr="00EC53BE">
        <w:rPr>
          <w:rFonts w:ascii="Arial" w:hAnsi="Arial" w:cs="Arial"/>
        </w:rPr>
        <w:fldChar w:fldCharType="end"/>
      </w:r>
      <w:commentRangeEnd w:id="114"/>
      <w:r w:rsidR="00E679AD">
        <w:rPr>
          <w:rStyle w:val="CommentReference"/>
        </w:rPr>
        <w:commentReference w:id="114"/>
      </w:r>
      <w:r w:rsidRPr="00EC53BE">
        <w:rPr>
          <w:rFonts w:ascii="Arial" w:hAnsi="Arial" w:cs="Arial"/>
        </w:rPr>
        <w:t xml:space="preserve">. </w:t>
      </w:r>
      <w:del w:id="115" w:author="j.hachmann" w:date="2014-12-19T09:56:00Z">
        <w:r w:rsidRPr="00EC53BE" w:rsidDel="00B47319">
          <w:rPr>
            <w:rFonts w:ascii="Arial" w:hAnsi="Arial" w:cs="Arial"/>
          </w:rPr>
          <w:delText xml:space="preserve">Some more recent </w:delText>
        </w:r>
      </w:del>
      <w:del w:id="116" w:author="j.hachmann" w:date="2014-12-19T11:34:00Z">
        <w:r w:rsidRPr="00EC53BE" w:rsidDel="00675B4F">
          <w:rPr>
            <w:rFonts w:ascii="Arial" w:hAnsi="Arial" w:cs="Arial"/>
          </w:rPr>
          <w:delText xml:space="preserve">studies </w:delText>
        </w:r>
      </w:del>
      <w:del w:id="117" w:author="j.hachmann" w:date="2014-12-19T11:19:00Z">
        <w:r w:rsidRPr="00EC53BE" w:rsidDel="0077588E">
          <w:rPr>
            <w:rFonts w:ascii="Arial" w:hAnsi="Arial" w:cs="Arial"/>
          </w:rPr>
          <w:delText xml:space="preserve">on organic polymers </w:delText>
        </w:r>
      </w:del>
      <w:del w:id="118" w:author="j.hachmann" w:date="2014-12-19T11:34:00Z">
        <w:r w:rsidRPr="00EC53BE" w:rsidDel="00675B4F">
          <w:rPr>
            <w:rFonts w:ascii="Arial" w:hAnsi="Arial" w:cs="Arial"/>
          </w:rPr>
          <w:delText xml:space="preserve">have been listed in </w:delText>
        </w:r>
      </w:del>
      <w:del w:id="119" w:author="j.hachmann" w:date="2014-12-19T11:19:00Z">
        <w:r w:rsidRPr="00EC53BE" w:rsidDel="0077588E">
          <w:rPr>
            <w:rFonts w:ascii="Arial" w:hAnsi="Arial" w:cs="Arial"/>
          </w:rPr>
          <w:delText xml:space="preserve">the </w:delText>
        </w:r>
      </w:del>
      <w:del w:id="120" w:author="j.hachmann" w:date="2014-12-19T09:56:00Z">
        <w:r w:rsidRPr="00EC53BE" w:rsidDel="00B47319">
          <w:rPr>
            <w:rFonts w:ascii="Arial" w:hAnsi="Arial" w:cs="Arial"/>
          </w:rPr>
          <w:delText xml:space="preserve">table </w:delText>
        </w:r>
      </w:del>
      <w:del w:id="121" w:author="j.hachmann" w:date="2014-12-19T11:34:00Z">
        <w:r w:rsidRPr="00EC53BE" w:rsidDel="00675B4F">
          <w:rPr>
            <w:rFonts w:ascii="Arial" w:hAnsi="Arial" w:cs="Arial"/>
          </w:rPr>
          <w:delText xml:space="preserve">1, </w:delText>
        </w:r>
      </w:del>
      <w:del w:id="122" w:author="j.hachmann" w:date="2014-12-19T09:57:00Z">
        <w:r w:rsidRPr="00EC53BE" w:rsidDel="00B47319">
          <w:rPr>
            <w:rFonts w:ascii="Arial" w:hAnsi="Arial" w:cs="Arial"/>
          </w:rPr>
          <w:delText>shown along with method of calculation</w:delText>
        </w:r>
      </w:del>
      <w:del w:id="123" w:author="j.hachmann" w:date="2014-12-19T11:34:00Z">
        <w:r w:rsidRPr="00EC53BE" w:rsidDel="00675B4F">
          <w:rPr>
            <w:rFonts w:ascii="Arial" w:hAnsi="Arial" w:cs="Arial"/>
          </w:rPr>
          <w:delText xml:space="preserve">. </w:delText>
        </w:r>
      </w:del>
      <w:commentRangeStart w:id="124"/>
      <w:del w:id="125" w:author="j.hachmann" w:date="2014-12-19T09:59:00Z">
        <w:r w:rsidRPr="00EC53BE" w:rsidDel="00F24DE7">
          <w:rPr>
            <w:rFonts w:ascii="Arial" w:hAnsi="Arial" w:cs="Arial"/>
          </w:rPr>
          <w:delText>It can be seen that different quantum chemical methods have been used to determine the RI of polymers.</w:delText>
        </w:r>
      </w:del>
      <w:commentRangeEnd w:id="124"/>
      <w:r w:rsidR="00F24DE7">
        <w:rPr>
          <w:rStyle w:val="CommentReference"/>
        </w:rPr>
        <w:commentReference w:id="124"/>
      </w:r>
    </w:p>
    <w:p w14:paraId="14344C9A" w14:textId="6354D380" w:rsidR="004C48F1" w:rsidRDefault="00EC53BE" w:rsidP="009F5AFD">
      <w:pPr>
        <w:spacing w:line="360" w:lineRule="auto"/>
        <w:jc w:val="both"/>
        <w:rPr>
          <w:ins w:id="126" w:author="j.hachmann" w:date="2014-12-19T10:49:00Z"/>
          <w:rFonts w:ascii="Arial" w:hAnsi="Arial" w:cs="Arial"/>
        </w:rPr>
      </w:pPr>
      <w:r w:rsidRPr="00EC53BE">
        <w:rPr>
          <w:rFonts w:ascii="Arial" w:hAnsi="Arial" w:cs="Arial"/>
        </w:rPr>
        <w:t xml:space="preserve">Although, the RI </w:t>
      </w:r>
      <w:del w:id="127" w:author="j.hachmann" w:date="2014-12-19T09:59:00Z">
        <w:r w:rsidRPr="00EC53BE" w:rsidDel="00506A24">
          <w:rPr>
            <w:rFonts w:ascii="Arial" w:hAnsi="Arial" w:cs="Arial"/>
          </w:rPr>
          <w:delText>of organic polymers</w:delText>
        </w:r>
      </w:del>
      <w:ins w:id="128" w:author="j.hachmann" w:date="2014-12-19T09:59:00Z">
        <w:r w:rsidR="00506A24">
          <w:rPr>
            <w:rFonts w:ascii="Arial" w:hAnsi="Arial" w:cs="Arial"/>
          </w:rPr>
          <w:t>value</w:t>
        </w:r>
      </w:ins>
      <w:r w:rsidRPr="00EC53BE">
        <w:rPr>
          <w:rFonts w:ascii="Arial" w:hAnsi="Arial" w:cs="Arial"/>
        </w:rPr>
        <w:t xml:space="preserve"> </w:t>
      </w:r>
      <w:del w:id="129" w:author="j.hachmann" w:date="2014-12-19T10:00:00Z">
        <w:r w:rsidRPr="00EC53BE" w:rsidDel="00506A24">
          <w:rPr>
            <w:rFonts w:ascii="Arial" w:hAnsi="Arial" w:cs="Arial"/>
          </w:rPr>
          <w:delText>depends on the</w:delText>
        </w:r>
      </w:del>
      <w:ins w:id="130" w:author="j.hachmann" w:date="2014-12-19T10:00:00Z">
        <w:r w:rsidR="00506A24">
          <w:rPr>
            <w:rFonts w:ascii="Arial" w:hAnsi="Arial" w:cs="Arial"/>
          </w:rPr>
          <w:t>is a</w:t>
        </w:r>
      </w:ins>
      <w:r w:rsidRPr="00EC53BE">
        <w:rPr>
          <w:rFonts w:ascii="Arial" w:hAnsi="Arial" w:cs="Arial"/>
        </w:rPr>
        <w:t xml:space="preserve"> </w:t>
      </w:r>
      <w:del w:id="131" w:author="j.hachmann" w:date="2014-12-19T10:15:00Z">
        <w:r w:rsidRPr="00EC53BE" w:rsidDel="007C2B95">
          <w:rPr>
            <w:rFonts w:ascii="Arial" w:hAnsi="Arial" w:cs="Arial"/>
          </w:rPr>
          <w:delText>wavelength</w:delText>
        </w:r>
      </w:del>
      <w:ins w:id="132" w:author="j.hachmann" w:date="2014-12-19T10:15:00Z">
        <w:r w:rsidR="007C2B95">
          <w:rPr>
            <w:rFonts w:ascii="Arial" w:hAnsi="Arial" w:cs="Arial"/>
          </w:rPr>
          <w:t>frequency</w:t>
        </w:r>
      </w:ins>
      <w:ins w:id="133" w:author="j.hachmann" w:date="2014-12-19T10:00:00Z">
        <w:r w:rsidR="00506A24">
          <w:rPr>
            <w:rFonts w:ascii="Arial" w:hAnsi="Arial" w:cs="Arial"/>
          </w:rPr>
          <w:t>-dependent property</w:t>
        </w:r>
      </w:ins>
      <w:del w:id="134" w:author="j.hachmann" w:date="2014-12-19T10:00:00Z">
        <w:r w:rsidRPr="00EC53BE" w:rsidDel="00506A24">
          <w:rPr>
            <w:rFonts w:ascii="Arial" w:hAnsi="Arial" w:cs="Arial"/>
          </w:rPr>
          <w:delText xml:space="preserve"> of the incident electromagnetic waves</w:delText>
        </w:r>
      </w:del>
      <w:r w:rsidRPr="00EC53BE">
        <w:rPr>
          <w:rFonts w:ascii="Arial" w:hAnsi="Arial" w:cs="Arial"/>
        </w:rPr>
        <w:t xml:space="preserve">, </w:t>
      </w:r>
      <w:del w:id="135" w:author="j.hachmann" w:date="2014-12-19T10:01:00Z">
        <w:r w:rsidRPr="00EC53BE" w:rsidDel="00506A24">
          <w:rPr>
            <w:rFonts w:ascii="Arial" w:hAnsi="Arial" w:cs="Arial"/>
          </w:rPr>
          <w:delText xml:space="preserve">the </w:delText>
        </w:r>
      </w:del>
      <w:ins w:id="136" w:author="j.hachmann" w:date="2014-12-19T10:01:00Z">
        <w:r w:rsidR="00506A24">
          <w:rPr>
            <w:rFonts w:ascii="Arial" w:hAnsi="Arial" w:cs="Arial"/>
          </w:rPr>
          <w:t>its</w:t>
        </w:r>
        <w:r w:rsidR="00506A24" w:rsidRPr="00EC53BE">
          <w:rPr>
            <w:rFonts w:ascii="Arial" w:hAnsi="Arial" w:cs="Arial"/>
          </w:rPr>
          <w:t xml:space="preserve"> </w:t>
        </w:r>
      </w:ins>
      <w:r w:rsidRPr="00EC53BE">
        <w:rPr>
          <w:rFonts w:ascii="Arial" w:hAnsi="Arial" w:cs="Arial"/>
        </w:rPr>
        <w:t xml:space="preserve">variation </w:t>
      </w:r>
      <w:del w:id="137" w:author="j.hachmann" w:date="2014-12-19T10:02:00Z">
        <w:r w:rsidRPr="00EC53BE" w:rsidDel="00506A24">
          <w:rPr>
            <w:rFonts w:ascii="Arial" w:hAnsi="Arial" w:cs="Arial"/>
          </w:rPr>
          <w:delText>of RI</w:delText>
        </w:r>
      </w:del>
      <w:ins w:id="138" w:author="j.hachmann" w:date="2014-12-19T10:02:00Z">
        <w:r w:rsidR="00506A24">
          <w:rPr>
            <w:rFonts w:ascii="Arial" w:hAnsi="Arial" w:cs="Arial"/>
          </w:rPr>
          <w:t>in the visible region</w:t>
        </w:r>
      </w:ins>
      <w:r w:rsidRPr="00EC53BE">
        <w:rPr>
          <w:rFonts w:ascii="Arial" w:hAnsi="Arial" w:cs="Arial"/>
        </w:rPr>
        <w:t xml:space="preserve"> is </w:t>
      </w:r>
      <w:ins w:id="139" w:author="j.hachmann" w:date="2014-12-19T11:35:00Z">
        <w:r w:rsidR="00675B4F">
          <w:rPr>
            <w:rFonts w:ascii="Arial" w:hAnsi="Arial" w:cs="Arial"/>
          </w:rPr>
          <w:t xml:space="preserve">in fact </w:t>
        </w:r>
      </w:ins>
      <w:ins w:id="140" w:author="j.hachmann" w:date="2014-12-19T10:02:00Z">
        <w:r w:rsidR="00506A24">
          <w:rPr>
            <w:rFonts w:ascii="Arial" w:hAnsi="Arial" w:cs="Arial"/>
          </w:rPr>
          <w:t xml:space="preserve">often </w:t>
        </w:r>
      </w:ins>
      <w:del w:id="141" w:author="j.hachmann" w:date="2014-12-19T10:02:00Z">
        <w:r w:rsidRPr="00EC53BE" w:rsidDel="00506A24">
          <w:rPr>
            <w:rFonts w:ascii="Arial" w:hAnsi="Arial" w:cs="Arial"/>
          </w:rPr>
          <w:delText>not significant</w:delText>
        </w:r>
      </w:del>
      <w:ins w:id="142" w:author="j.hachmann" w:date="2014-12-19T10:02:00Z">
        <w:r w:rsidR="00506A24">
          <w:rPr>
            <w:rFonts w:ascii="Arial" w:hAnsi="Arial" w:cs="Arial"/>
          </w:rPr>
          <w:t>relatively small</w:t>
        </w:r>
      </w:ins>
      <w:ins w:id="143" w:author="j.hachmann" w:date="2014-12-19T12:05:00Z">
        <w:r w:rsidR="007867E7">
          <w:rPr>
            <w:rFonts w:ascii="Arial" w:hAnsi="Arial" w:cs="Arial"/>
          </w:rPr>
          <w:t xml:space="preserve">. This </w:t>
        </w:r>
      </w:ins>
      <w:ins w:id="144" w:author="j.hachmann" w:date="2014-12-19T10:02:00Z">
        <w:r w:rsidR="00506A24">
          <w:rPr>
            <w:rFonts w:ascii="Arial" w:hAnsi="Arial" w:cs="Arial"/>
          </w:rPr>
          <w:t>assum</w:t>
        </w:r>
      </w:ins>
      <w:ins w:id="145" w:author="j.hachmann" w:date="2014-12-19T12:05:00Z">
        <w:r w:rsidR="007867E7">
          <w:rPr>
            <w:rFonts w:ascii="Arial" w:hAnsi="Arial" w:cs="Arial"/>
          </w:rPr>
          <w:t>es</w:t>
        </w:r>
      </w:ins>
      <w:ins w:id="146" w:author="j.hachmann" w:date="2014-12-19T10:02:00Z">
        <w:r w:rsidR="00506A24">
          <w:rPr>
            <w:rFonts w:ascii="Arial" w:hAnsi="Arial" w:cs="Arial"/>
          </w:rPr>
          <w:t xml:space="preserve"> </w:t>
        </w:r>
      </w:ins>
      <w:ins w:id="147" w:author="j.hachmann" w:date="2014-12-19T11:41:00Z">
        <w:r w:rsidR="00A93A74">
          <w:rPr>
            <w:rFonts w:ascii="Arial" w:hAnsi="Arial" w:cs="Arial"/>
          </w:rPr>
          <w:t xml:space="preserve">the </w:t>
        </w:r>
      </w:ins>
      <w:ins w:id="148" w:author="j.hachmann" w:date="2014-12-19T10:02:00Z">
        <w:r w:rsidR="00506A24">
          <w:rPr>
            <w:rFonts w:ascii="Arial" w:hAnsi="Arial" w:cs="Arial"/>
          </w:rPr>
          <w:t xml:space="preserve">absence of </w:t>
        </w:r>
      </w:ins>
      <w:ins w:id="149" w:author="j.hachmann" w:date="2014-12-19T12:05:00Z">
        <w:r w:rsidR="007867E7">
          <w:rPr>
            <w:rFonts w:ascii="Arial" w:hAnsi="Arial" w:cs="Arial"/>
          </w:rPr>
          <w:t xml:space="preserve">low-lying </w:t>
        </w:r>
      </w:ins>
      <w:ins w:id="150" w:author="j.hachmann" w:date="2014-12-19T10:02:00Z">
        <w:r w:rsidR="00506A24">
          <w:rPr>
            <w:rFonts w:ascii="Arial" w:hAnsi="Arial" w:cs="Arial"/>
          </w:rPr>
          <w:t>excited states</w:t>
        </w:r>
      </w:ins>
      <w:ins w:id="151" w:author="j.hachmann" w:date="2014-12-19T12:05:00Z">
        <w:r w:rsidR="007867E7">
          <w:rPr>
            <w:rFonts w:ascii="Arial" w:hAnsi="Arial" w:cs="Arial"/>
          </w:rPr>
          <w:t xml:space="preserve">, </w:t>
        </w:r>
      </w:ins>
      <w:ins w:id="152" w:author="j.hachmann" w:date="2014-12-19T10:02:00Z">
        <w:r w:rsidR="00506A24">
          <w:rPr>
            <w:rFonts w:ascii="Arial" w:hAnsi="Arial" w:cs="Arial"/>
          </w:rPr>
          <w:t xml:space="preserve">which would render a </w:t>
        </w:r>
      </w:ins>
      <w:ins w:id="153" w:author="j.hachmann" w:date="2014-12-19T10:03:00Z">
        <w:r w:rsidR="0029313E">
          <w:rPr>
            <w:rFonts w:ascii="Arial" w:hAnsi="Arial" w:cs="Arial"/>
          </w:rPr>
          <w:t xml:space="preserve">material unsuitable </w:t>
        </w:r>
      </w:ins>
      <w:ins w:id="154" w:author="j.hachmann" w:date="2014-12-19T10:05:00Z">
        <w:r w:rsidR="0029313E">
          <w:rPr>
            <w:rFonts w:ascii="Arial" w:hAnsi="Arial" w:cs="Arial"/>
          </w:rPr>
          <w:t xml:space="preserve">for optical applications </w:t>
        </w:r>
      </w:ins>
      <w:ins w:id="155" w:author="j.hachmann" w:date="2014-12-19T10:03:00Z">
        <w:r w:rsidR="0029313E">
          <w:rPr>
            <w:rFonts w:ascii="Arial" w:hAnsi="Arial" w:cs="Arial"/>
          </w:rPr>
          <w:t>in the first place.</w:t>
        </w:r>
      </w:ins>
      <w:ins w:id="156" w:author="j.hachmann" w:date="2014-12-19T10:05:00Z">
        <w:r w:rsidR="0029313E">
          <w:rPr>
            <w:rFonts w:ascii="Arial" w:hAnsi="Arial" w:cs="Arial"/>
          </w:rPr>
          <w:t xml:space="preserve"> Large variations can be observed in the </w:t>
        </w:r>
      </w:ins>
      <w:ins w:id="157" w:author="j.hachmann" w:date="2014-12-19T10:08:00Z">
        <w:r w:rsidR="0029313E">
          <w:rPr>
            <w:rFonts w:ascii="Arial" w:hAnsi="Arial" w:cs="Arial"/>
          </w:rPr>
          <w:t>ultraviolet</w:t>
        </w:r>
      </w:ins>
      <w:ins w:id="158" w:author="j.hachmann" w:date="2014-12-19T10:05:00Z">
        <w:r w:rsidR="0029313E">
          <w:rPr>
            <w:rFonts w:ascii="Arial" w:hAnsi="Arial" w:cs="Arial"/>
          </w:rPr>
          <w:t xml:space="preserve"> region</w:t>
        </w:r>
      </w:ins>
      <w:ins w:id="159" w:author="j.hachmann" w:date="2014-12-19T11:40:00Z">
        <w:r w:rsidR="00A93A74">
          <w:rPr>
            <w:rFonts w:ascii="Arial" w:hAnsi="Arial" w:cs="Arial"/>
          </w:rPr>
          <w:t xml:space="preserve"> where resonances with the excited state manifold become the dominant feature</w:t>
        </w:r>
      </w:ins>
      <w:ins w:id="160" w:author="j.hachmann" w:date="2014-12-19T12:06:00Z">
        <w:r w:rsidR="007867E7">
          <w:rPr>
            <w:rFonts w:ascii="Arial" w:hAnsi="Arial" w:cs="Arial"/>
          </w:rPr>
          <w:t>, h</w:t>
        </w:r>
      </w:ins>
      <w:ins w:id="161" w:author="j.hachmann" w:date="2014-12-19T10:05:00Z">
        <w:r w:rsidR="0029313E">
          <w:rPr>
            <w:rFonts w:ascii="Arial" w:hAnsi="Arial" w:cs="Arial"/>
          </w:rPr>
          <w:t xml:space="preserve">owever, stability considerations would prohibit organic polymers </w:t>
        </w:r>
      </w:ins>
      <w:ins w:id="162" w:author="j.hachmann" w:date="2014-12-19T10:07:00Z">
        <w:r w:rsidR="0029313E">
          <w:rPr>
            <w:rFonts w:ascii="Arial" w:hAnsi="Arial" w:cs="Arial"/>
          </w:rPr>
          <w:t>to</w:t>
        </w:r>
      </w:ins>
      <w:ins w:id="163" w:author="j.hachmann" w:date="2014-12-19T10:05:00Z">
        <w:r w:rsidR="0029313E">
          <w:rPr>
            <w:rFonts w:ascii="Arial" w:hAnsi="Arial" w:cs="Arial"/>
          </w:rPr>
          <w:t xml:space="preserve"> be used for high-energy applications</w:t>
        </w:r>
      </w:ins>
      <w:ins w:id="164" w:author="j.hachmann" w:date="2014-12-19T10:07:00Z">
        <w:r w:rsidR="0029313E">
          <w:rPr>
            <w:rFonts w:ascii="Arial" w:hAnsi="Arial" w:cs="Arial"/>
          </w:rPr>
          <w:t xml:space="preserve"> anyways.</w:t>
        </w:r>
      </w:ins>
      <w:ins w:id="165" w:author="j.hachmann" w:date="2014-12-19T10:04:00Z">
        <w:r w:rsidR="0029313E">
          <w:rPr>
            <w:rFonts w:ascii="Arial" w:hAnsi="Arial" w:cs="Arial"/>
          </w:rPr>
          <w:t xml:space="preserve"> Towards the </w:t>
        </w:r>
      </w:ins>
      <w:ins w:id="166" w:author="j.hachmann" w:date="2014-12-19T10:08:00Z">
        <w:r w:rsidR="0029313E">
          <w:rPr>
            <w:rFonts w:ascii="Arial" w:hAnsi="Arial" w:cs="Arial"/>
          </w:rPr>
          <w:t>infrared</w:t>
        </w:r>
      </w:ins>
      <w:ins w:id="167" w:author="j.hachmann" w:date="2014-12-19T10:04:00Z">
        <w:r w:rsidR="0029313E">
          <w:rPr>
            <w:rFonts w:ascii="Arial" w:hAnsi="Arial" w:cs="Arial"/>
          </w:rPr>
          <w:t xml:space="preserve"> </w:t>
        </w:r>
      </w:ins>
      <w:ins w:id="168" w:author="j.hachmann" w:date="2014-12-19T10:08:00Z">
        <w:r w:rsidR="0029313E">
          <w:rPr>
            <w:rFonts w:ascii="Arial" w:hAnsi="Arial" w:cs="Arial"/>
          </w:rPr>
          <w:t>the RI</w:t>
        </w:r>
      </w:ins>
      <w:ins w:id="169" w:author="j.hachmann" w:date="2014-12-19T10:25:00Z">
        <w:r w:rsidR="000E0782">
          <w:rPr>
            <w:rFonts w:ascii="Arial" w:hAnsi="Arial" w:cs="Arial"/>
          </w:rPr>
          <w:t xml:space="preserve"> decreases monotonically</w:t>
        </w:r>
      </w:ins>
      <w:ins w:id="170" w:author="j.hachmann" w:date="2014-12-19T11:48:00Z">
        <w:r w:rsidR="00F356CF">
          <w:rPr>
            <w:rFonts w:ascii="Arial" w:hAnsi="Arial" w:cs="Arial"/>
          </w:rPr>
          <w:t xml:space="preserve"> and</w:t>
        </w:r>
      </w:ins>
      <w:ins w:id="171" w:author="j.hachmann" w:date="2014-12-19T10:08:00Z">
        <w:r w:rsidR="0029313E">
          <w:rPr>
            <w:rFonts w:ascii="Arial" w:hAnsi="Arial" w:cs="Arial"/>
          </w:rPr>
          <w:t xml:space="preserve"> becomes constant</w:t>
        </w:r>
      </w:ins>
      <w:ins w:id="172" w:author="j.hachmann" w:date="2014-12-19T11:46:00Z">
        <w:r w:rsidR="00FA6B9F">
          <w:rPr>
            <w:rFonts w:ascii="Arial" w:hAnsi="Arial" w:cs="Arial"/>
          </w:rPr>
          <w:t>.</w:t>
        </w:r>
      </w:ins>
      <w:ins w:id="173" w:author="j.hachmann" w:date="2014-12-19T10:08:00Z">
        <w:r w:rsidR="0029313E">
          <w:rPr>
            <w:rFonts w:ascii="Arial" w:hAnsi="Arial" w:cs="Arial"/>
          </w:rPr>
          <w:t xml:space="preserve"> </w:t>
        </w:r>
      </w:ins>
      <w:ins w:id="174" w:author="j.hachmann" w:date="2014-12-19T11:47:00Z">
        <w:r w:rsidR="00FA6B9F" w:rsidRPr="00EC53BE">
          <w:rPr>
            <w:rFonts w:ascii="Arial" w:hAnsi="Arial" w:cs="Arial"/>
          </w:rPr>
          <w:fldChar w:fldCharType="begin"/>
        </w:r>
        <w:r w:rsidR="00FA6B9F" w:rsidRPr="00EC53BE">
          <w:rPr>
            <w:rFonts w:ascii="Arial" w:hAnsi="Arial" w:cs="Arial"/>
          </w:rPr>
          <w:instrText xml:space="preserve"> REF _Ref406693725 \h  \* MERGEFORMAT </w:instrText>
        </w:r>
      </w:ins>
      <w:r w:rsidR="00FA6B9F" w:rsidRPr="00EC53BE">
        <w:rPr>
          <w:rFonts w:ascii="Arial" w:hAnsi="Arial" w:cs="Arial"/>
        </w:rPr>
      </w:r>
      <w:ins w:id="175" w:author="j.hachmann" w:date="2014-12-19T11:47:00Z">
        <w:r w:rsidR="00FA6B9F" w:rsidRPr="00EC53BE">
          <w:rPr>
            <w:rFonts w:ascii="Arial" w:hAnsi="Arial" w:cs="Arial"/>
          </w:rPr>
          <w:fldChar w:fldCharType="separate"/>
        </w:r>
        <w:r w:rsidR="00FA6B9F" w:rsidRPr="00EC53BE">
          <w:rPr>
            <w:rFonts w:ascii="Arial" w:hAnsi="Arial" w:cs="Arial"/>
          </w:rPr>
          <w:t xml:space="preserve">Figure </w:t>
        </w:r>
        <w:r w:rsidR="00FA6B9F">
          <w:rPr>
            <w:rFonts w:ascii="Arial" w:hAnsi="Arial" w:cs="Arial"/>
          </w:rPr>
          <w:t>2</w:t>
        </w:r>
        <w:r w:rsidR="00FA6B9F" w:rsidRPr="00EC53BE">
          <w:rPr>
            <w:rFonts w:ascii="Arial" w:hAnsi="Arial" w:cs="Arial"/>
          </w:rPr>
          <w:fldChar w:fldCharType="end"/>
        </w:r>
        <w:r w:rsidR="00FA6B9F">
          <w:rPr>
            <w:rFonts w:ascii="Arial" w:hAnsi="Arial" w:cs="Arial"/>
          </w:rPr>
          <w:t>, shows the</w:t>
        </w:r>
        <w:r w:rsidR="00FA6B9F" w:rsidRPr="00EC53BE">
          <w:rPr>
            <w:rFonts w:ascii="Arial" w:hAnsi="Arial" w:cs="Arial"/>
          </w:rPr>
          <w:t xml:space="preserve"> experimental result</w:t>
        </w:r>
        <w:r w:rsidR="00FA6B9F">
          <w:rPr>
            <w:rFonts w:ascii="Arial" w:hAnsi="Arial" w:cs="Arial"/>
          </w:rPr>
          <w:t>s</w:t>
        </w:r>
        <w:r w:rsidR="00FA6B9F" w:rsidRPr="00EC53BE">
          <w:rPr>
            <w:rFonts w:ascii="Arial" w:hAnsi="Arial" w:cs="Arial"/>
          </w:rPr>
          <w:t xml:space="preserve"> </w:t>
        </w:r>
        <w:r w:rsidR="00FA6B9F">
          <w:rPr>
            <w:rFonts w:ascii="Arial" w:hAnsi="Arial" w:cs="Arial"/>
          </w:rPr>
          <w:t>for</w:t>
        </w:r>
        <w:r w:rsidR="00FA6B9F" w:rsidRPr="00EC53BE">
          <w:rPr>
            <w:rFonts w:ascii="Arial" w:hAnsi="Arial" w:cs="Arial"/>
          </w:rPr>
          <w:t xml:space="preserve"> diamondoid containing polymers</w:t>
        </w:r>
        <w:r w:rsidR="00FA6B9F">
          <w:rPr>
            <w:rFonts w:ascii="Arial" w:hAnsi="Arial" w:cs="Arial"/>
          </w:rPr>
          <w:t>, which exemplify this behavior.</w:t>
        </w:r>
      </w:ins>
      <w:ins w:id="176" w:author="j.hachmann" w:date="2014-12-19T12:01:00Z">
        <w:r w:rsidR="007867E7" w:rsidRPr="007867E7">
          <w:rPr>
            <w:rFonts w:ascii="Arial" w:hAnsi="Arial" w:cs="Arial"/>
          </w:rPr>
          <w:t xml:space="preserve"> </w:t>
        </w:r>
        <w:r w:rsidR="007867E7" w:rsidRPr="00EC53BE">
          <w:rPr>
            <w:rFonts w:ascii="Arial" w:hAnsi="Arial" w:cs="Arial"/>
          </w:rPr>
          <w:fldChar w:fldCharType="begin"/>
        </w:r>
        <w:r w:rsidR="007867E7" w:rsidRPr="00EC53BE">
          <w:rPr>
            <w:rFonts w:ascii="Arial" w:hAnsi="Arial" w:cs="Arial"/>
          </w:rPr>
          <w:instrText xml:space="preserve"> REF _Ref406694105 \h  \* MERGEFORMAT </w:instrText>
        </w:r>
      </w:ins>
      <w:r w:rsidR="007867E7" w:rsidRPr="00EC53BE">
        <w:rPr>
          <w:rFonts w:ascii="Arial" w:hAnsi="Arial" w:cs="Arial"/>
        </w:rPr>
      </w:r>
      <w:ins w:id="177" w:author="j.hachmann" w:date="2014-12-19T12:01:00Z">
        <w:r w:rsidR="007867E7" w:rsidRPr="00EC53BE">
          <w:rPr>
            <w:rFonts w:ascii="Arial" w:hAnsi="Arial" w:cs="Arial"/>
          </w:rPr>
          <w:fldChar w:fldCharType="separate"/>
        </w:r>
        <w:r w:rsidR="007867E7" w:rsidRPr="00EC53BE">
          <w:rPr>
            <w:rFonts w:ascii="Arial" w:hAnsi="Arial" w:cs="Arial"/>
          </w:rPr>
          <w:t xml:space="preserve">Figure </w:t>
        </w:r>
        <w:r w:rsidR="007867E7">
          <w:rPr>
            <w:rFonts w:ascii="Arial" w:hAnsi="Arial" w:cs="Arial"/>
            <w:noProof/>
          </w:rPr>
          <w:t>3</w:t>
        </w:r>
        <w:r w:rsidR="007867E7" w:rsidRPr="00EC53BE">
          <w:rPr>
            <w:rFonts w:ascii="Arial" w:hAnsi="Arial" w:cs="Arial"/>
          </w:rPr>
          <w:fldChar w:fldCharType="end"/>
        </w:r>
        <w:r w:rsidR="007867E7">
          <w:rPr>
            <w:rFonts w:ascii="Arial" w:hAnsi="Arial" w:cs="Arial"/>
          </w:rPr>
          <w:t xml:space="preserve"> </w:t>
        </w:r>
        <w:r w:rsidR="007867E7" w:rsidRPr="00EC53BE">
          <w:rPr>
            <w:rFonts w:ascii="Arial" w:hAnsi="Arial" w:cs="Arial"/>
          </w:rPr>
          <w:t xml:space="preserve">shows </w:t>
        </w:r>
        <w:r w:rsidR="007867E7">
          <w:rPr>
            <w:rFonts w:ascii="Arial" w:hAnsi="Arial" w:cs="Arial"/>
          </w:rPr>
          <w:t>the quantum chemical</w:t>
        </w:r>
        <w:r w:rsidR="007867E7" w:rsidRPr="00EC53BE">
          <w:rPr>
            <w:rFonts w:ascii="Arial" w:hAnsi="Arial" w:cs="Arial"/>
          </w:rPr>
          <w:t xml:space="preserve"> result </w:t>
        </w:r>
        <w:r w:rsidR="007867E7">
          <w:rPr>
            <w:rFonts w:ascii="Arial" w:hAnsi="Arial" w:cs="Arial"/>
          </w:rPr>
          <w:t>for</w:t>
        </w:r>
        <w:r w:rsidR="007867E7" w:rsidRPr="00EC53BE">
          <w:rPr>
            <w:rFonts w:ascii="Arial" w:hAnsi="Arial" w:cs="Arial"/>
          </w:rPr>
          <w:t xml:space="preserve"> amber</w:t>
        </w:r>
      </w:ins>
      <w:ins w:id="178" w:author="j.hachmann" w:date="2014-12-19T12:02:00Z">
        <w:r w:rsidR="007867E7">
          <w:rPr>
            <w:rFonts w:ascii="Arial" w:hAnsi="Arial" w:cs="Arial"/>
          </w:rPr>
          <w:t>,</w:t>
        </w:r>
      </w:ins>
      <w:ins w:id="179" w:author="j.hachmann" w:date="2014-12-19T12:01:00Z">
        <w:r w:rsidR="007867E7">
          <w:rPr>
            <w:rFonts w:ascii="Arial" w:hAnsi="Arial" w:cs="Arial"/>
          </w:rPr>
          <w:t xml:space="preserve"> </w:t>
        </w:r>
      </w:ins>
      <w:ins w:id="180" w:author="j.hachmann" w:date="2014-12-19T12:02:00Z">
        <w:r w:rsidR="007867E7">
          <w:rPr>
            <w:rFonts w:ascii="Arial" w:hAnsi="Arial" w:cs="Arial"/>
          </w:rPr>
          <w:t>which exhibits the same trend</w:t>
        </w:r>
      </w:ins>
      <w:ins w:id="181" w:author="j.hachmann" w:date="2014-12-19T12:01:00Z">
        <w:r w:rsidR="007867E7">
          <w:rPr>
            <w:rFonts w:ascii="Arial" w:hAnsi="Arial" w:cs="Arial"/>
          </w:rPr>
          <w:t xml:space="preserve">: We see significant dispersion in the region below 250 nm where the material starts to absorb the incident radiation and becomes electronically excited. Beyond 250 nm, the RI value tapers off and becomes essentially constant </w:t>
        </w:r>
        <w:r w:rsidR="007867E7">
          <w:rPr>
            <w:rFonts w:ascii="Arial" w:hAnsi="Arial" w:cs="Arial"/>
          </w:rPr>
          <w:lastRenderedPageBreak/>
          <w:t>throughout the visible and infrared range.</w:t>
        </w:r>
      </w:ins>
      <w:ins w:id="182" w:author="j.hachmann" w:date="2014-12-19T11:47:00Z">
        <w:r w:rsidR="00FA6B9F">
          <w:rPr>
            <w:rFonts w:ascii="Arial" w:hAnsi="Arial" w:cs="Arial"/>
          </w:rPr>
          <w:t xml:space="preserve"> </w:t>
        </w:r>
      </w:ins>
      <w:ins w:id="183" w:author="j.hachmann" w:date="2014-12-19T11:51:00Z">
        <w:r w:rsidR="004900B8">
          <w:rPr>
            <w:rFonts w:ascii="Arial" w:hAnsi="Arial" w:cs="Arial"/>
          </w:rPr>
          <w:t>The a</w:t>
        </w:r>
      </w:ins>
      <w:ins w:id="184" w:author="j.hachmann" w:date="2014-12-19T11:47:00Z">
        <w:r w:rsidR="004900B8">
          <w:rPr>
            <w:rFonts w:ascii="Arial" w:hAnsi="Arial" w:cs="Arial"/>
          </w:rPr>
          <w:t>symptotic</w:t>
        </w:r>
      </w:ins>
      <w:ins w:id="185" w:author="j.hachmann" w:date="2014-12-19T11:51:00Z">
        <w:r w:rsidR="004900B8">
          <w:rPr>
            <w:rFonts w:ascii="Arial" w:hAnsi="Arial" w:cs="Arial"/>
          </w:rPr>
          <w:t xml:space="preserve"> </w:t>
        </w:r>
      </w:ins>
      <w:ins w:id="186" w:author="j.hachmann" w:date="2014-12-19T10:09:00Z">
        <w:r w:rsidR="0029313E">
          <w:rPr>
            <w:rFonts w:ascii="Arial" w:hAnsi="Arial" w:cs="Arial"/>
          </w:rPr>
          <w:t>RI value correspond</w:t>
        </w:r>
      </w:ins>
      <w:ins w:id="187" w:author="j.hachmann" w:date="2014-12-19T11:49:00Z">
        <w:r w:rsidR="00F356CF">
          <w:rPr>
            <w:rFonts w:ascii="Arial" w:hAnsi="Arial" w:cs="Arial"/>
          </w:rPr>
          <w:t xml:space="preserve">s to the one </w:t>
        </w:r>
      </w:ins>
      <w:ins w:id="188" w:author="j.hachmann" w:date="2014-12-19T11:51:00Z">
        <w:r w:rsidR="004900B8">
          <w:rPr>
            <w:rFonts w:ascii="Arial" w:hAnsi="Arial" w:cs="Arial"/>
          </w:rPr>
          <w:t xml:space="preserve">that can be derived from </w:t>
        </w:r>
      </w:ins>
      <w:ins w:id="189" w:author="j.hachmann" w:date="2014-12-19T12:08:00Z">
        <w:r w:rsidR="00C10B9C">
          <w:rPr>
            <w:rFonts w:ascii="Arial" w:hAnsi="Arial" w:cs="Arial"/>
          </w:rPr>
          <w:t xml:space="preserve">the </w:t>
        </w:r>
      </w:ins>
      <w:ins w:id="190" w:author="j.hachmann" w:date="2014-12-19T10:08:00Z">
        <w:r w:rsidR="0029313E">
          <w:rPr>
            <w:rFonts w:ascii="Arial" w:hAnsi="Arial" w:cs="Arial"/>
          </w:rPr>
          <w:t xml:space="preserve">static </w:t>
        </w:r>
      </w:ins>
      <w:ins w:id="191" w:author="j.hachmann" w:date="2014-12-19T10:09:00Z">
        <w:r w:rsidR="0029313E">
          <w:rPr>
            <w:rFonts w:ascii="Arial" w:hAnsi="Arial" w:cs="Arial"/>
          </w:rPr>
          <w:t>polarizability.</w:t>
        </w:r>
      </w:ins>
      <w:ins w:id="192" w:author="j.hachmann" w:date="2014-12-19T11:42:00Z">
        <w:r w:rsidR="00A93A74">
          <w:rPr>
            <w:rFonts w:ascii="Arial" w:hAnsi="Arial" w:cs="Arial"/>
          </w:rPr>
          <w:t xml:space="preserve"> </w:t>
        </w:r>
      </w:ins>
      <w:ins w:id="193" w:author="j.hachmann" w:date="2014-12-19T11:32:00Z">
        <w:r w:rsidR="00675B4F">
          <w:rPr>
            <w:rFonts w:ascii="Arial" w:hAnsi="Arial" w:cs="Arial"/>
          </w:rPr>
          <w:t xml:space="preserve">The latter can be computed much more </w:t>
        </w:r>
      </w:ins>
      <w:ins w:id="194" w:author="j.hachmann" w:date="2014-12-19T12:08:00Z">
        <w:r w:rsidR="00C10B9C">
          <w:rPr>
            <w:rFonts w:ascii="Arial" w:hAnsi="Arial" w:cs="Arial"/>
          </w:rPr>
          <w:t>easily</w:t>
        </w:r>
      </w:ins>
      <w:ins w:id="195" w:author="j.hachmann" w:date="2014-12-19T11:32:00Z">
        <w:r w:rsidR="00675B4F">
          <w:rPr>
            <w:rFonts w:ascii="Arial" w:hAnsi="Arial" w:cs="Arial"/>
          </w:rPr>
          <w:t xml:space="preserve"> than the frequency-dependent value. It only requires a single linear response calculation without explicit time dependence, and is thus much less demanding in terms of computer-time and numerical stability.</w:t>
        </w:r>
      </w:ins>
      <w:ins w:id="196" w:author="j.hachmann" w:date="2014-12-19T11:53:00Z">
        <w:r w:rsidR="004900B8">
          <w:rPr>
            <w:rFonts w:ascii="Arial" w:hAnsi="Arial" w:cs="Arial"/>
          </w:rPr>
          <w:t xml:space="preserve"> We can conclude that the RI values obtained from static polarizability calculations form a close lower bound for the frequency dependent values in the relevant spectral range.</w:t>
        </w:r>
      </w:ins>
      <w:ins w:id="197" w:author="j.hachmann" w:date="2014-12-19T11:42:00Z">
        <w:r w:rsidR="00A93A74">
          <w:rPr>
            <w:rFonts w:ascii="Arial" w:hAnsi="Arial" w:cs="Arial"/>
          </w:rPr>
          <w:t xml:space="preserve"> </w:t>
        </w:r>
      </w:ins>
      <w:ins w:id="198" w:author="j.hachmann" w:date="2014-12-19T11:43:00Z">
        <w:r w:rsidR="00A93A74">
          <w:rPr>
            <w:rFonts w:ascii="Arial" w:hAnsi="Arial" w:cs="Arial"/>
          </w:rPr>
          <w:t>This approach</w:t>
        </w:r>
      </w:ins>
      <w:ins w:id="199" w:author="j.hachmann" w:date="2014-12-19T11:32:00Z">
        <w:r w:rsidR="00675B4F" w:rsidRPr="00EC53BE">
          <w:rPr>
            <w:rFonts w:ascii="Arial" w:hAnsi="Arial" w:cs="Arial"/>
          </w:rPr>
          <w:t xml:space="preserve"> has been used extensively in the past and </w:t>
        </w:r>
      </w:ins>
      <w:ins w:id="200" w:author="j.hachmann" w:date="2014-12-19T11:43:00Z">
        <w:r w:rsidR="00A93A74">
          <w:rPr>
            <w:rFonts w:ascii="Arial" w:hAnsi="Arial" w:cs="Arial"/>
          </w:rPr>
          <w:t xml:space="preserve">has </w:t>
        </w:r>
      </w:ins>
      <w:ins w:id="201" w:author="j.hachmann" w:date="2014-12-19T11:53:00Z">
        <w:r w:rsidR="004900B8">
          <w:rPr>
            <w:rFonts w:ascii="Arial" w:hAnsi="Arial" w:cs="Arial"/>
          </w:rPr>
          <w:t>given</w:t>
        </w:r>
      </w:ins>
      <w:ins w:id="202" w:author="j.hachmann" w:date="2014-12-19T11:32:00Z">
        <w:r w:rsidR="00675B4F" w:rsidRPr="00EC53BE">
          <w:rPr>
            <w:rFonts w:ascii="Arial" w:hAnsi="Arial" w:cs="Arial"/>
          </w:rPr>
          <w:t xml:space="preserve"> very good agreement with the experimental results </w:t>
        </w:r>
        <w:r w:rsidR="00675B4F" w:rsidRPr="00EC53BE">
          <w:rPr>
            <w:rFonts w:ascii="Arial" w:hAnsi="Arial" w:cs="Arial"/>
          </w:rPr>
          <w:fldChar w:fldCharType="begin">
            <w:fldData xml:space="preserve">PEVuZE5vdGU+PENpdGU+PEF1dGhvcj5MZWU8L0F1dGhvcj48WWVhcj4yMDExPC9ZZWFyPjxSZWNO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</w:fldData>
          </w:fldChar>
        </w:r>
        <w:r w:rsidR="00675B4F" w:rsidRPr="00A46C50">
          <w:rPr>
            <w:rFonts w:ascii="Arial" w:hAnsi="Arial" w:cs="Arial"/>
          </w:rPr>
          <w:instrText xml:space="preserve"> ADDIN EN.CITE </w:instrText>
        </w:r>
        <w:r w:rsidR="00675B4F" w:rsidRPr="00A46C50">
          <w:rPr>
            <w:rFonts w:ascii="Arial" w:hAnsi="Arial" w:cs="Arial"/>
          </w:rPr>
          <w:fldChar w:fldCharType="begin">
            <w:fldData xml:space="preserve">PEVuZE5vdGU+PENpdGU+PEF1dGhvcj5MZWU8L0F1dGhvcj48WWVhcj4yMDExPC9ZZWFyPjxSZWNO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</w:fldData>
          </w:fldChar>
        </w:r>
        <w:r w:rsidR="00675B4F" w:rsidRPr="00A46C50">
          <w:rPr>
            <w:rFonts w:ascii="Arial" w:hAnsi="Arial" w:cs="Arial"/>
          </w:rPr>
          <w:instrText xml:space="preserve"> ADDIN EN.CITE.DATA </w:instrText>
        </w:r>
        <w:r w:rsidR="00675B4F" w:rsidRPr="00A46C50">
          <w:rPr>
            <w:rFonts w:ascii="Arial" w:hAnsi="Arial" w:cs="Arial"/>
          </w:rPr>
        </w:r>
        <w:r w:rsidR="00675B4F" w:rsidRPr="00A46C50">
          <w:rPr>
            <w:rFonts w:ascii="Arial" w:hAnsi="Arial" w:cs="Arial"/>
          </w:rPr>
          <w:fldChar w:fldCharType="end"/>
        </w:r>
        <w:r w:rsidR="00675B4F" w:rsidRPr="00EC53BE">
          <w:rPr>
            <w:rFonts w:ascii="Arial" w:hAnsi="Arial" w:cs="Arial"/>
          </w:rPr>
        </w:r>
        <w:r w:rsidR="00675B4F" w:rsidRPr="00EC53BE">
          <w:rPr>
            <w:rFonts w:ascii="Arial" w:hAnsi="Arial" w:cs="Arial"/>
          </w:rPr>
          <w:fldChar w:fldCharType="separate"/>
        </w:r>
        <w:r w:rsidR="00675B4F">
          <w:rPr>
            <w:rFonts w:ascii="Arial" w:hAnsi="Arial" w:cs="Arial"/>
            <w:noProof/>
          </w:rPr>
          <w:t>[</w:t>
        </w:r>
        <w:r w:rsidR="00675B4F">
          <w:fldChar w:fldCharType="begin"/>
        </w:r>
        <w:r w:rsidR="00675B4F">
          <w:instrText xml:space="preserve"> HYPERLINK \l "_ENREF_2" \o "Azim-Araghi, 2012 #66" </w:instrText>
        </w:r>
        <w:r w:rsidR="00675B4F">
          <w:fldChar w:fldCharType="separate"/>
        </w:r>
        <w:r w:rsidR="00675B4F">
          <w:rPr>
            <w:rFonts w:ascii="Arial" w:hAnsi="Arial" w:cs="Arial"/>
            <w:noProof/>
          </w:rPr>
          <w:t>2-4</w:t>
        </w:r>
        <w:r w:rsidR="00675B4F">
          <w:rPr>
            <w:rFonts w:ascii="Arial" w:hAnsi="Arial" w:cs="Arial"/>
            <w:noProof/>
          </w:rPr>
          <w:fldChar w:fldCharType="end"/>
        </w:r>
        <w:r w:rsidR="00675B4F">
          <w:rPr>
            <w:rFonts w:ascii="Arial" w:hAnsi="Arial" w:cs="Arial"/>
            <w:noProof/>
          </w:rPr>
          <w:t xml:space="preserve">, </w:t>
        </w:r>
        <w:r w:rsidR="00675B4F">
          <w:fldChar w:fldCharType="begin"/>
        </w:r>
        <w:r w:rsidR="00675B4F">
          <w:instrText xml:space="preserve"> HYPERLINK \l "_ENREF_9" \o "Lee, 2011 #68" </w:instrText>
        </w:r>
        <w:r w:rsidR="00675B4F">
          <w:fldChar w:fldCharType="separate"/>
        </w:r>
        <w:r w:rsidR="00675B4F">
          <w:rPr>
            <w:rFonts w:ascii="Arial" w:hAnsi="Arial" w:cs="Arial"/>
            <w:noProof/>
          </w:rPr>
          <w:t>9-11</w:t>
        </w:r>
        <w:r w:rsidR="00675B4F">
          <w:rPr>
            <w:rFonts w:ascii="Arial" w:hAnsi="Arial" w:cs="Arial"/>
            <w:noProof/>
          </w:rPr>
          <w:fldChar w:fldCharType="end"/>
        </w:r>
        <w:r w:rsidR="00675B4F">
          <w:rPr>
            <w:rFonts w:ascii="Arial" w:hAnsi="Arial" w:cs="Arial"/>
            <w:noProof/>
          </w:rPr>
          <w:t>]</w:t>
        </w:r>
        <w:r w:rsidR="00675B4F" w:rsidRPr="00EC53BE">
          <w:rPr>
            <w:rFonts w:ascii="Arial" w:hAnsi="Arial" w:cs="Arial"/>
          </w:rPr>
          <w:fldChar w:fldCharType="end"/>
        </w:r>
        <w:r w:rsidR="00675B4F" w:rsidRPr="00EC53BE">
          <w:rPr>
            <w:rFonts w:ascii="Arial" w:hAnsi="Arial" w:cs="Arial"/>
          </w:rPr>
          <w:t xml:space="preserve">. </w:t>
        </w:r>
      </w:ins>
      <w:del w:id="203" w:author="j.hachmann" w:date="2014-12-19T10:09:00Z">
        <w:r w:rsidRPr="00EC53BE" w:rsidDel="0029313E">
          <w:rPr>
            <w:rFonts w:ascii="Arial" w:hAnsi="Arial" w:cs="Arial"/>
          </w:rPr>
          <w:delText xml:space="preserve"> in the visible light region and is constant beyond the visible region. </w:delText>
        </w:r>
      </w:del>
      <w:del w:id="204" w:author="j.hachmann" w:date="2014-12-19T10:10:00Z">
        <w:r w:rsidRPr="00EC53BE" w:rsidDel="0029313E">
          <w:rPr>
            <w:rFonts w:ascii="Arial" w:hAnsi="Arial" w:cs="Arial"/>
          </w:rPr>
          <w:delText>It can be seen from</w:delText>
        </w:r>
      </w:del>
      <w:del w:id="205" w:author="j.hachmann" w:date="2014-12-19T11:47:00Z">
        <w:r w:rsidRPr="00EC53BE" w:rsidDel="00FA6B9F">
          <w:rPr>
            <w:rFonts w:ascii="Arial" w:hAnsi="Arial" w:cs="Arial"/>
          </w:rPr>
          <w:delText xml:space="preserve"> experimental result</w:delText>
        </w:r>
      </w:del>
      <w:del w:id="206" w:author="j.hachmann" w:date="2014-12-19T10:12:00Z">
        <w:r w:rsidRPr="00EC53BE" w:rsidDel="0029313E">
          <w:rPr>
            <w:rFonts w:ascii="Arial" w:hAnsi="Arial" w:cs="Arial"/>
          </w:rPr>
          <w:delText>s</w:delText>
        </w:r>
      </w:del>
      <w:del w:id="207" w:author="j.hachmann" w:date="2014-12-19T11:47:00Z">
        <w:r w:rsidRPr="00EC53BE" w:rsidDel="00FA6B9F">
          <w:rPr>
            <w:rFonts w:ascii="Arial" w:hAnsi="Arial" w:cs="Arial"/>
          </w:rPr>
          <w:delText xml:space="preserve"> </w:delText>
        </w:r>
      </w:del>
      <w:del w:id="208" w:author="j.hachmann" w:date="2014-12-19T10:12:00Z">
        <w:r w:rsidRPr="00EC53BE" w:rsidDel="0029313E">
          <w:rPr>
            <w:rFonts w:ascii="Arial" w:hAnsi="Arial" w:cs="Arial"/>
          </w:rPr>
          <w:delText xml:space="preserve">of </w:delText>
        </w:r>
      </w:del>
      <w:del w:id="209" w:author="j.hachmann" w:date="2014-12-19T11:47:00Z">
        <w:r w:rsidRPr="00EC53BE" w:rsidDel="00FA6B9F">
          <w:rPr>
            <w:rFonts w:ascii="Arial" w:hAnsi="Arial" w:cs="Arial"/>
          </w:rPr>
          <w:delText>diamondoid containing polymers</w:delText>
        </w:r>
      </w:del>
      <w:del w:id="210" w:author="j.hachmann" w:date="2014-12-19T10:12:00Z">
        <w:r w:rsidRPr="00EC53BE" w:rsidDel="0029313E">
          <w:rPr>
            <w:rFonts w:ascii="Arial" w:hAnsi="Arial" w:cs="Arial"/>
          </w:rPr>
          <w:delText xml:space="preserve"> </w:delText>
        </w:r>
      </w:del>
      <w:del w:id="211" w:author="j.hachmann" w:date="2014-12-19T10:11:00Z">
        <w:r w:rsidRPr="00EC53BE" w:rsidDel="0029313E">
          <w:rPr>
            <w:rFonts w:ascii="Arial" w:hAnsi="Arial" w:cs="Arial"/>
          </w:rPr>
          <w:delText xml:space="preserve">that the RI do not change much in the visible region and the change in the RI decreases as the wavelength is increased </w:delText>
        </w:r>
      </w:del>
      <w:del w:id="212" w:author="j.hachmann" w:date="2014-12-19T11:21:00Z">
        <w:r w:rsidRPr="00EC53BE" w:rsidDel="0077588E">
          <w:rPr>
            <w:rFonts w:ascii="Arial" w:hAnsi="Arial" w:cs="Arial"/>
          </w:rPr>
          <w:fldChar w:fldCharType="begin">
            <w:fldData xml:space="preserve">PEVuZE5vdGU+PENpdGU+PEF1dGhvcj5Sb2JlbGxvPC9BdXRob3I+PFllYXI+MjAxMzwvWWVhcj48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</w:fldData>
          </w:fldChar>
        </w:r>
        <w:r w:rsidRPr="0077588E" w:rsidDel="0077588E">
          <w:rPr>
            <w:rFonts w:ascii="Arial" w:hAnsi="Arial" w:cs="Arial"/>
          </w:rPr>
          <w:delInstrText xml:space="preserve"> ADDIN EN.CITE </w:delInstrText>
        </w:r>
        <w:r w:rsidRPr="0077588E" w:rsidDel="0077588E">
          <w:rPr>
            <w:rFonts w:ascii="Arial" w:hAnsi="Arial" w:cs="Arial"/>
          </w:rPr>
          <w:fldChar w:fldCharType="begin">
            <w:fldData xml:space="preserve">PEVuZE5vdGU+PENpdGU+PEF1dGhvcj5Sb2JlbGxvPC9BdXRob3I+PFllYXI+MjAxMzwvWWVhcj48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</w:fldData>
          </w:fldChar>
        </w:r>
        <w:r w:rsidRPr="0077588E" w:rsidDel="0077588E">
          <w:rPr>
            <w:rFonts w:ascii="Arial" w:hAnsi="Arial" w:cs="Arial"/>
          </w:rPr>
          <w:delInstrText xml:space="preserve"> ADDIN EN.CITE.DATA </w:delInstrText>
        </w:r>
        <w:r w:rsidRPr="0077588E" w:rsidDel="0077588E">
          <w:rPr>
            <w:rFonts w:ascii="Arial" w:hAnsi="Arial" w:cs="Arial"/>
          </w:rPr>
        </w:r>
        <w:r w:rsidRPr="0077588E" w:rsidDel="0077588E">
          <w:rPr>
            <w:rFonts w:ascii="Arial" w:hAnsi="Arial" w:cs="Arial"/>
          </w:rPr>
          <w:fldChar w:fldCharType="end"/>
        </w:r>
        <w:r w:rsidRPr="00EC53BE" w:rsidDel="0077588E">
          <w:rPr>
            <w:rFonts w:ascii="Arial" w:hAnsi="Arial" w:cs="Arial"/>
          </w:rPr>
        </w:r>
        <w:r w:rsidRPr="00EC53BE" w:rsidDel="0077588E">
          <w:rPr>
            <w:rFonts w:ascii="Arial" w:hAnsi="Arial" w:cs="Arial"/>
          </w:rPr>
          <w:fldChar w:fldCharType="separate"/>
        </w:r>
        <w:r w:rsidDel="0077588E">
          <w:rPr>
            <w:rFonts w:ascii="Arial" w:hAnsi="Arial" w:cs="Arial"/>
          </w:rPr>
          <w:delText>[</w:delText>
        </w:r>
        <w:r w:rsidR="00E44AE9" w:rsidDel="0077588E">
          <w:fldChar w:fldCharType="begin"/>
        </w:r>
        <w:r w:rsidR="00E44AE9" w:rsidDel="0077588E">
          <w:delInstrText xml:space="preserve"> HYPERLINK \l "_ENREF_8" \o "Robello, 2013 #637" </w:delInstrText>
        </w:r>
        <w:r w:rsidR="00E44AE9" w:rsidDel="0077588E">
          <w:fldChar w:fldCharType="separate"/>
        </w:r>
        <w:r w:rsidR="00EC35E1" w:rsidDel="0077588E">
          <w:rPr>
            <w:rFonts w:ascii="Arial" w:hAnsi="Arial" w:cs="Arial"/>
          </w:rPr>
          <w:delText>8</w:delText>
        </w:r>
        <w:r w:rsidR="00E44AE9" w:rsidDel="0077588E">
          <w:rPr>
            <w:rFonts w:ascii="Arial" w:hAnsi="Arial" w:cs="Arial"/>
          </w:rPr>
          <w:fldChar w:fldCharType="end"/>
        </w:r>
        <w:r w:rsidDel="0077588E">
          <w:rPr>
            <w:rFonts w:ascii="Arial" w:hAnsi="Arial" w:cs="Arial"/>
          </w:rPr>
          <w:delText>]</w:delText>
        </w:r>
        <w:r w:rsidRPr="00EC53BE" w:rsidDel="0077588E">
          <w:rPr>
            <w:rFonts w:ascii="Arial" w:hAnsi="Arial" w:cs="Arial"/>
          </w:rPr>
          <w:fldChar w:fldCharType="end"/>
        </w:r>
        <w:r w:rsidRPr="00EC53BE" w:rsidDel="0077588E">
          <w:rPr>
            <w:rFonts w:ascii="Arial" w:hAnsi="Arial" w:cs="Arial"/>
          </w:rPr>
          <w:delText>.</w:delText>
        </w:r>
      </w:del>
      <w:del w:id="213" w:author="j.hachmann" w:date="2014-12-19T11:52:00Z">
        <w:r w:rsidRPr="00EC53BE" w:rsidDel="004900B8">
          <w:rPr>
            <w:rFonts w:ascii="Arial" w:hAnsi="Arial" w:cs="Arial"/>
          </w:rPr>
          <w:delText xml:space="preserve"> </w:delText>
        </w:r>
      </w:del>
      <w:del w:id="214" w:author="j.hachmann" w:date="2014-12-19T10:12:00Z">
        <w:r w:rsidRPr="00EC53BE" w:rsidDel="0029313E">
          <w:rPr>
            <w:rFonts w:ascii="Arial" w:hAnsi="Arial" w:cs="Arial"/>
          </w:rPr>
          <w:delText xml:space="preserve">The results from this study is shown in the </w:delText>
        </w:r>
        <w:r w:rsidRPr="00EC53BE" w:rsidDel="0029313E">
          <w:rPr>
            <w:rFonts w:ascii="Arial" w:hAnsi="Arial" w:cs="Arial"/>
          </w:rPr>
          <w:fldChar w:fldCharType="begin"/>
        </w:r>
        <w:r w:rsidRPr="009B6D6A" w:rsidDel="0029313E">
          <w:rPr>
            <w:rFonts w:ascii="Arial" w:hAnsi="Arial" w:cs="Arial"/>
          </w:rPr>
          <w:delInstrText xml:space="preserve"> REF _Ref406693725 \h  \* MERGEFORMAT </w:delInstrText>
        </w:r>
        <w:r w:rsidRPr="00EC53BE" w:rsidDel="0029313E">
          <w:rPr>
            <w:rFonts w:ascii="Arial" w:hAnsi="Arial" w:cs="Arial"/>
          </w:rPr>
        </w:r>
        <w:r w:rsidRPr="00EC53BE" w:rsidDel="0029313E">
          <w:rPr>
            <w:rFonts w:ascii="Arial" w:hAnsi="Arial" w:cs="Arial"/>
          </w:rPr>
          <w:fldChar w:fldCharType="separate"/>
        </w:r>
        <w:r w:rsidR="005B47DB" w:rsidRPr="0029313E" w:rsidDel="0029313E">
          <w:rPr>
            <w:rFonts w:ascii="Arial" w:hAnsi="Arial" w:cs="Arial"/>
          </w:rPr>
          <w:delText>Figure 2</w:delText>
        </w:r>
        <w:r w:rsidRPr="00EC53BE" w:rsidDel="0029313E">
          <w:rPr>
            <w:rFonts w:ascii="Arial" w:hAnsi="Arial" w:cs="Arial"/>
          </w:rPr>
          <w:fldChar w:fldCharType="end"/>
        </w:r>
        <w:r w:rsidRPr="00EC53BE" w:rsidDel="0029313E">
          <w:rPr>
            <w:rFonts w:ascii="Arial" w:hAnsi="Arial" w:cs="Arial"/>
          </w:rPr>
          <w:delText xml:space="preserve">, where it can be seen that the RI does not vary significantly at higher wavelengths. </w:delText>
        </w:r>
      </w:del>
      <w:del w:id="215" w:author="j.hachmann" w:date="2014-12-19T10:13:00Z">
        <w:r w:rsidRPr="00EC53BE" w:rsidDel="0029313E">
          <w:rPr>
            <w:rFonts w:ascii="Arial" w:hAnsi="Arial" w:cs="Arial"/>
          </w:rPr>
          <w:delText>T</w:delText>
        </w:r>
      </w:del>
      <w:del w:id="216" w:author="j.hachmann" w:date="2014-12-19T11:53:00Z">
        <w:r w:rsidRPr="00EC53BE" w:rsidDel="004900B8">
          <w:rPr>
            <w:rFonts w:ascii="Arial" w:hAnsi="Arial" w:cs="Arial"/>
          </w:rPr>
          <w:delText>hus</w:delText>
        </w:r>
      </w:del>
    </w:p>
    <w:p w14:paraId="2A3706A2" w14:textId="77777777" w:rsidR="00062B26" w:rsidRDefault="00C10B9C" w:rsidP="00CA6226">
      <w:pPr>
        <w:spacing w:line="360" w:lineRule="auto"/>
        <w:jc w:val="both"/>
        <w:rPr>
          <w:ins w:id="217" w:author="j.hachmann" w:date="2014-12-19T12:20:00Z"/>
          <w:rFonts w:ascii="Arial" w:hAnsi="Arial" w:cs="Arial"/>
        </w:rPr>
      </w:pPr>
      <w:ins w:id="218" w:author="j.hachmann" w:date="2014-12-19T12:10:00Z">
        <w:r>
          <w:rPr>
            <w:rFonts w:ascii="Arial" w:hAnsi="Arial" w:cs="Arial"/>
          </w:rPr>
          <w:t xml:space="preserve">RI values based on static polarizability calculations </w:t>
        </w:r>
      </w:ins>
      <w:ins w:id="219" w:author="j.hachmann" w:date="2014-12-19T12:11:00Z">
        <w:r>
          <w:rPr>
            <w:rFonts w:ascii="Arial" w:hAnsi="Arial" w:cs="Arial"/>
          </w:rPr>
          <w:t>are thus</w:t>
        </w:r>
        <w:r w:rsidRPr="00C10B9C">
          <w:rPr>
            <w:rFonts w:ascii="Arial" w:hAnsi="Arial" w:cs="Arial"/>
          </w:rPr>
          <w:t xml:space="preserve"> </w:t>
        </w:r>
        <w:r>
          <w:rPr>
            <w:rFonts w:ascii="Arial" w:hAnsi="Arial" w:cs="Arial"/>
          </w:rPr>
          <w:t xml:space="preserve">a useful </w:t>
        </w:r>
      </w:ins>
      <w:ins w:id="220" w:author="j.hachmann" w:date="2014-12-19T12:14:00Z">
        <w:r w:rsidR="00A46C50">
          <w:rPr>
            <w:rFonts w:ascii="Arial" w:hAnsi="Arial" w:cs="Arial"/>
          </w:rPr>
          <w:t>indicator</w:t>
        </w:r>
      </w:ins>
      <w:ins w:id="221" w:author="j.hachmann" w:date="2014-12-19T12:11:00Z">
        <w:r>
          <w:rPr>
            <w:rFonts w:ascii="Arial" w:hAnsi="Arial" w:cs="Arial"/>
          </w:rPr>
          <w:t xml:space="preserve"> to the overall performance of a candidate compound</w:t>
        </w:r>
      </w:ins>
      <w:ins w:id="222" w:author="j.hachmann" w:date="2014-12-19T12:15:00Z">
        <w:r w:rsidR="00A46C50">
          <w:rPr>
            <w:rFonts w:ascii="Arial" w:hAnsi="Arial" w:cs="Arial"/>
          </w:rPr>
          <w:t xml:space="preserve">, in particular </w:t>
        </w:r>
      </w:ins>
      <w:ins w:id="223" w:author="j.hachmann" w:date="2014-12-19T12:17:00Z">
        <w:r w:rsidR="00062B26">
          <w:rPr>
            <w:rFonts w:ascii="Arial" w:hAnsi="Arial" w:cs="Arial"/>
          </w:rPr>
          <w:t xml:space="preserve">for the purpose of a </w:t>
        </w:r>
      </w:ins>
      <w:ins w:id="224" w:author="j.hachmann" w:date="2014-12-19T12:15:00Z">
        <w:r w:rsidR="00A46C50">
          <w:rPr>
            <w:rFonts w:ascii="Arial" w:hAnsi="Arial" w:cs="Arial"/>
          </w:rPr>
          <w:t xml:space="preserve">large-scale screening </w:t>
        </w:r>
      </w:ins>
      <w:ins w:id="225" w:author="j.hachmann" w:date="2014-12-19T12:16:00Z">
        <w:r w:rsidR="00A46C50">
          <w:rPr>
            <w:rFonts w:ascii="Arial" w:hAnsi="Arial" w:cs="Arial"/>
          </w:rPr>
          <w:t>of potential candidates</w:t>
        </w:r>
      </w:ins>
      <w:ins w:id="226" w:author="j.hachmann" w:date="2014-12-19T12:11:00Z">
        <w:r>
          <w:rPr>
            <w:rFonts w:ascii="Arial" w:hAnsi="Arial" w:cs="Arial"/>
          </w:rPr>
          <w:t>.</w:t>
        </w:r>
      </w:ins>
      <w:ins w:id="227" w:author="j.hachmann" w:date="2014-12-19T12:14:00Z">
        <w:r w:rsidRPr="00C10B9C">
          <w:rPr>
            <w:rFonts w:ascii="Arial" w:hAnsi="Arial" w:cs="Arial"/>
          </w:rPr>
          <w:t xml:space="preserve"> </w:t>
        </w:r>
        <w:r>
          <w:rPr>
            <w:rFonts w:ascii="Arial" w:hAnsi="Arial" w:cs="Arial"/>
          </w:rPr>
          <w:t xml:space="preserve">A more detailed analysis of the dispersion characteristic and of other relevant properties (such as the stability, low-energy excitations, </w:t>
        </w:r>
        <w:r w:rsidRPr="00C10B9C">
          <w:rPr>
            <w:rFonts w:ascii="Arial" w:hAnsi="Arial" w:cs="Arial"/>
          </w:rPr>
          <w:t>permittivity</w:t>
        </w:r>
        <w:r>
          <w:rPr>
            <w:rFonts w:ascii="Arial" w:hAnsi="Arial" w:cs="Arial"/>
          </w:rPr>
          <w:t>, color, etc) are obviously necessary to come to a full assessment regarding the prospects of a candidate compound.</w:t>
        </w:r>
        <w:r>
          <w:rPr>
            <w:rStyle w:val="CommentReference"/>
          </w:rPr>
          <w:commentReference w:id="228"/>
        </w:r>
      </w:ins>
      <w:ins w:id="229" w:author="j.hachmann" w:date="2014-12-19T12:18:00Z">
        <w:r w:rsidR="00062B26">
          <w:rPr>
            <w:rFonts w:ascii="Arial" w:hAnsi="Arial" w:cs="Arial"/>
          </w:rPr>
          <w:t xml:space="preserve"> We will attempt to </w:t>
        </w:r>
      </w:ins>
      <w:ins w:id="230" w:author="j.hachmann" w:date="2014-12-19T12:19:00Z">
        <w:r w:rsidR="00062B26">
          <w:rPr>
            <w:rFonts w:ascii="Arial" w:hAnsi="Arial" w:cs="Arial"/>
          </w:rPr>
          <w:t>develop heuristic correction and calibration schemes to account for some of these effects</w:t>
        </w:r>
      </w:ins>
      <w:ins w:id="231" w:author="j.hachmann" w:date="2014-12-19T12:20:00Z">
        <w:r w:rsidR="00062B26">
          <w:rPr>
            <w:rFonts w:ascii="Arial" w:hAnsi="Arial" w:cs="Arial"/>
          </w:rPr>
          <w:t>.</w:t>
        </w:r>
      </w:ins>
      <w:ins w:id="232" w:author="j.hachmann" w:date="2014-12-19T12:19:00Z">
        <w:r w:rsidR="00062B26">
          <w:rPr>
            <w:rFonts w:ascii="Arial" w:hAnsi="Arial" w:cs="Arial"/>
          </w:rPr>
          <w:t xml:space="preserve"> </w:t>
        </w:r>
      </w:ins>
    </w:p>
    <w:p w14:paraId="60044A81" w14:textId="1C0650A4" w:rsidR="00EC53BE" w:rsidRPr="00EC53BE" w:rsidDel="00CA6226" w:rsidRDefault="00A46C50">
      <w:pPr>
        <w:spacing w:line="360" w:lineRule="auto"/>
        <w:jc w:val="both"/>
        <w:rPr>
          <w:del w:id="233" w:author="j.hachmann" w:date="2014-12-19T10:29:00Z"/>
          <w:rFonts w:ascii="Arial" w:hAnsi="Arial" w:cs="Arial"/>
        </w:rPr>
      </w:pPr>
      <w:moveToRangeStart w:id="234" w:author="j.hachmann" w:date="2014-12-19T12:15:00Z" w:name="move406754654"/>
      <w:moveTo w:id="235" w:author="j.hachmann" w:date="2014-12-19T12:15:00Z">
        <w:del w:id="236" w:author="j.hachmann" w:date="2014-12-19T12:17:00Z">
          <w:r w:rsidRPr="00EC53BE" w:rsidDel="00062B26">
            <w:rPr>
              <w:rFonts w:ascii="Arial" w:hAnsi="Arial" w:cs="Arial"/>
            </w:rPr>
            <w:delText xml:space="preserve">Thus, in my project I propose to use this method of predicting the RI of organic polymers and for the screening of the millions of organic polymer candidates. </w:delText>
          </w:r>
        </w:del>
        <w:del w:id="237" w:author="j.hachmann" w:date="2014-12-19T12:20:00Z">
          <w:r w:rsidRPr="00EC53BE" w:rsidDel="00062B26">
            <w:rPr>
              <w:rFonts w:ascii="Arial" w:hAnsi="Arial" w:cs="Arial"/>
            </w:rPr>
            <w:delText>An attempt on developing calibration models using the experimental results from literature will be made in my project. These calibration models will be helpful in predicting more accurate values of RI of organic polymers in the visible regions. Apart from calculating the static polarizabilities, an attempt to develop the models for calculating dynamic polarizabilities will also be made in the course of my project.</w:delText>
          </w:r>
        </w:del>
      </w:moveTo>
      <w:moveToRangeEnd w:id="234"/>
      <w:del w:id="238" w:author="j.hachmann" w:date="2014-12-19T10:17:00Z">
        <w:r w:rsidR="00EC53BE" w:rsidRPr="00EC53BE" w:rsidDel="007C2B95">
          <w:rPr>
            <w:rFonts w:ascii="Arial" w:hAnsi="Arial" w:cs="Arial"/>
          </w:rPr>
          <w:delText xml:space="preserve">, </w:delText>
        </w:r>
        <w:commentRangeStart w:id="239"/>
        <w:r w:rsidR="00EC53BE" w:rsidRPr="00EC53BE" w:rsidDel="007C2B95">
          <w:rPr>
            <w:rFonts w:ascii="Arial" w:hAnsi="Arial" w:cs="Arial"/>
          </w:rPr>
          <w:delText>it can be said that the RI of the polymers is fairly constant for higher wavelength electromagnetic waves</w:delText>
        </w:r>
        <w:commentRangeEnd w:id="239"/>
        <w:r w:rsidR="0029313E" w:rsidDel="007C2B95">
          <w:rPr>
            <w:rStyle w:val="CommentReference"/>
          </w:rPr>
          <w:commentReference w:id="239"/>
        </w:r>
        <w:r w:rsidR="00EC53BE" w:rsidRPr="00EC53BE" w:rsidDel="007C2B95">
          <w:rPr>
            <w:rFonts w:ascii="Arial" w:hAnsi="Arial" w:cs="Arial"/>
          </w:rPr>
          <w:delText xml:space="preserve">. </w:delText>
        </w:r>
      </w:del>
      <w:del w:id="240" w:author="j.hachmann" w:date="2014-12-19T10:24:00Z">
        <w:r w:rsidR="00EC53BE" w:rsidRPr="00EC53BE" w:rsidDel="000E0782">
          <w:rPr>
            <w:rFonts w:ascii="Arial" w:hAnsi="Arial" w:cs="Arial"/>
          </w:rPr>
          <w:delText xml:space="preserve">Therefore, determining the RI at higher wavelength would be sufficient to give insights into the RI of the polymers in visible region. </w:delText>
        </w:r>
      </w:del>
      <w:del w:id="241" w:author="j.hachmann" w:date="2014-12-19T10:26:00Z">
        <w:r w:rsidR="00EC53BE" w:rsidRPr="00EC53BE" w:rsidDel="000E0782">
          <w:rPr>
            <w:rFonts w:ascii="Arial" w:hAnsi="Arial" w:cs="Arial"/>
          </w:rPr>
          <w:delText xml:space="preserve">Further, it can be seen that the RI monotonically decreases for higher wavelength, which suggests that value determined at higher wavelengths would always be less than the actual RI value in the visible region. </w:delText>
        </w:r>
      </w:del>
      <w:del w:id="242" w:author="j.hachmann" w:date="2014-12-19T10:27:00Z">
        <w:r w:rsidR="00EC53BE" w:rsidRPr="00EC53BE" w:rsidDel="009B6D6A">
          <w:rPr>
            <w:rFonts w:ascii="Arial" w:hAnsi="Arial" w:cs="Arial"/>
          </w:rPr>
          <w:delText xml:space="preserve">However, we have to make sure that the polymers that we are working on do not have any excitation above the wavelength of 400 nm. This is because, we are only interested in applications related to the </w:delText>
        </w:r>
        <w:r w:rsidR="00EC53BE" w:rsidRPr="00EC53BE" w:rsidDel="009B6D6A">
          <w:rPr>
            <w:rFonts w:ascii="Arial" w:hAnsi="Arial" w:cs="Arial"/>
          </w:rPr>
          <w:lastRenderedPageBreak/>
          <w:delText xml:space="preserve">visible light. </w:delText>
        </w:r>
      </w:del>
      <w:del w:id="243" w:author="j.hachmann" w:date="2014-12-19T10:29:00Z">
        <w:r w:rsidR="00EC53BE" w:rsidRPr="00EC53BE" w:rsidDel="00CA6226">
          <w:rPr>
            <w:rFonts w:ascii="Arial" w:hAnsi="Arial" w:cs="Arial"/>
          </w:rPr>
          <w:delText xml:space="preserve">Thus, it is not required to determine the RI values of polymers for lower wavelength regions (less than 400nm).  </w:delText>
        </w:r>
      </w:del>
    </w:p>
    <w:p w14:paraId="1FAB2BFA" w14:textId="41B6750F" w:rsidR="00EC53BE" w:rsidRPr="00EC53BE" w:rsidRDefault="00EC53BE" w:rsidP="00CA6226">
      <w:pPr>
        <w:spacing w:line="360" w:lineRule="auto"/>
        <w:jc w:val="both"/>
        <w:rPr>
          <w:rFonts w:ascii="Arial" w:hAnsi="Arial" w:cs="Arial"/>
        </w:rPr>
      </w:pPr>
      <w:del w:id="244" w:author="j.hachmann" w:date="2014-12-19T10:30:00Z">
        <w:r w:rsidRPr="00EC53BE" w:rsidDel="00CA6226">
          <w:rPr>
            <w:rFonts w:ascii="Arial" w:hAnsi="Arial" w:cs="Arial"/>
          </w:rPr>
          <w:delText>M</w:delText>
        </w:r>
      </w:del>
      <w:del w:id="245" w:author="j.hachmann" w:date="2014-12-19T10:50:00Z">
        <w:r w:rsidRPr="00EC53BE" w:rsidDel="004C48F1">
          <w:rPr>
            <w:rFonts w:ascii="Arial" w:hAnsi="Arial" w:cs="Arial"/>
          </w:rPr>
          <w:delText xml:space="preserve">odeling </w:delText>
        </w:r>
      </w:del>
      <w:del w:id="246" w:author="j.hachmann" w:date="2014-12-19T10:31:00Z">
        <w:r w:rsidRPr="00EC53BE" w:rsidDel="00CA6226">
          <w:rPr>
            <w:rFonts w:ascii="Arial" w:hAnsi="Arial" w:cs="Arial"/>
          </w:rPr>
          <w:delText xml:space="preserve">the RI </w:delText>
        </w:r>
      </w:del>
      <w:del w:id="247" w:author="j.hachmann" w:date="2014-12-19T10:30:00Z">
        <w:r w:rsidRPr="00EC53BE" w:rsidDel="00CA6226">
          <w:rPr>
            <w:rFonts w:ascii="Arial" w:hAnsi="Arial" w:cs="Arial"/>
          </w:rPr>
          <w:delText xml:space="preserve">of polymers </w:delText>
        </w:r>
      </w:del>
      <w:del w:id="248" w:author="j.hachmann" w:date="2014-12-19T10:31:00Z">
        <w:r w:rsidRPr="00EC53BE" w:rsidDel="00CA6226">
          <w:rPr>
            <w:rFonts w:ascii="Arial" w:hAnsi="Arial" w:cs="Arial"/>
          </w:rPr>
          <w:delText>by quantum chemical methods also demonstrates similar results as that of</w:delText>
        </w:r>
      </w:del>
      <w:del w:id="249" w:author="j.hachmann" w:date="2014-12-19T10:50:00Z">
        <w:r w:rsidRPr="00EC53BE" w:rsidDel="004C48F1">
          <w:rPr>
            <w:rFonts w:ascii="Arial" w:hAnsi="Arial" w:cs="Arial"/>
          </w:rPr>
          <w:delText xml:space="preserve"> experimental results. </w:delText>
        </w:r>
      </w:del>
      <w:del w:id="250" w:author="j.hachmann" w:date="2014-12-19T10:37:00Z">
        <w:r w:rsidRPr="00EC53BE" w:rsidDel="00A6235B">
          <w:rPr>
            <w:rFonts w:ascii="Arial" w:hAnsi="Arial" w:cs="Arial"/>
          </w:rPr>
          <w:delText xml:space="preserve">For example, </w:delText>
        </w:r>
      </w:del>
      <w:del w:id="251" w:author="j.hachmann" w:date="2014-12-19T10:50:00Z">
        <w:r w:rsidRPr="00EC53BE" w:rsidDel="004C48F1">
          <w:rPr>
            <w:rFonts w:ascii="Arial" w:hAnsi="Arial" w:cs="Arial"/>
          </w:rPr>
          <w:fldChar w:fldCharType="begin"/>
        </w:r>
        <w:r w:rsidRPr="00062B26" w:rsidDel="004C48F1">
          <w:rPr>
            <w:rFonts w:ascii="Arial" w:hAnsi="Arial" w:cs="Arial"/>
          </w:rPr>
          <w:delInstrText xml:space="preserve"> REF _Ref406694105 \h  \* MERGEFORMAT </w:delInstrText>
        </w:r>
        <w:r w:rsidRPr="00EC53BE" w:rsidDel="004C48F1">
          <w:rPr>
            <w:rFonts w:ascii="Arial" w:hAnsi="Arial" w:cs="Arial"/>
          </w:rPr>
        </w:r>
        <w:r w:rsidRPr="00EC53BE" w:rsidDel="004C48F1">
          <w:rPr>
            <w:rFonts w:ascii="Arial" w:hAnsi="Arial" w:cs="Arial"/>
          </w:rPr>
          <w:fldChar w:fldCharType="separate"/>
        </w:r>
        <w:r w:rsidR="005B47DB" w:rsidRPr="004C48F1" w:rsidDel="004C48F1">
          <w:rPr>
            <w:rFonts w:ascii="Arial" w:hAnsi="Arial" w:cs="Arial"/>
          </w:rPr>
          <w:delText xml:space="preserve">Figure </w:delText>
        </w:r>
        <w:r w:rsidR="005B47DB" w:rsidRPr="004C48F1" w:rsidDel="004C48F1">
          <w:rPr>
            <w:rFonts w:ascii="Arial" w:hAnsi="Arial" w:cs="Arial"/>
            <w:noProof/>
          </w:rPr>
          <w:delText>3</w:delText>
        </w:r>
        <w:r w:rsidRPr="00EC53BE" w:rsidDel="004C48F1">
          <w:rPr>
            <w:rFonts w:ascii="Arial" w:hAnsi="Arial" w:cs="Arial"/>
          </w:rPr>
          <w:fldChar w:fldCharType="end"/>
        </w:r>
      </w:del>
      <w:del w:id="252" w:author="j.hachmann" w:date="2014-12-19T10:38:00Z">
        <w:r w:rsidRPr="00EC53BE" w:rsidDel="00A6235B">
          <w:rPr>
            <w:rFonts w:ascii="Arial" w:hAnsi="Arial" w:cs="Arial"/>
          </w:rPr>
          <w:delText xml:space="preserve"> </w:delText>
        </w:r>
      </w:del>
      <w:del w:id="253" w:author="j.hachmann" w:date="2014-12-19T10:50:00Z">
        <w:r w:rsidRPr="00EC53BE" w:rsidDel="004C48F1">
          <w:rPr>
            <w:rFonts w:ascii="Arial" w:hAnsi="Arial" w:cs="Arial"/>
          </w:rPr>
          <w:delText xml:space="preserve">shows </w:delText>
        </w:r>
      </w:del>
      <w:del w:id="254" w:author="j.hachmann" w:date="2014-12-19T10:38:00Z">
        <w:r w:rsidRPr="00EC53BE" w:rsidDel="00A6235B">
          <w:rPr>
            <w:rFonts w:ascii="Arial" w:hAnsi="Arial" w:cs="Arial"/>
          </w:rPr>
          <w:delText>the</w:delText>
        </w:r>
      </w:del>
      <w:del w:id="255" w:author="j.hachmann" w:date="2014-12-19T10:50:00Z">
        <w:r w:rsidRPr="00EC53BE" w:rsidDel="004C48F1">
          <w:rPr>
            <w:rFonts w:ascii="Arial" w:hAnsi="Arial" w:cs="Arial"/>
          </w:rPr>
          <w:delText xml:space="preserve"> results </w:delText>
        </w:r>
      </w:del>
      <w:del w:id="256" w:author="j.hachmann" w:date="2014-12-19T10:38:00Z">
        <w:r w:rsidRPr="00EC53BE" w:rsidDel="00A6235B">
          <w:rPr>
            <w:rFonts w:ascii="Arial" w:hAnsi="Arial" w:cs="Arial"/>
          </w:rPr>
          <w:delText>of RI dependence of</w:delText>
        </w:r>
      </w:del>
      <w:del w:id="257" w:author="j.hachmann" w:date="2014-12-19T10:50:00Z">
        <w:r w:rsidRPr="00EC53BE" w:rsidDel="004C48F1">
          <w:rPr>
            <w:rFonts w:ascii="Arial" w:hAnsi="Arial" w:cs="Arial"/>
          </w:rPr>
          <w:delText xml:space="preserve"> amber</w:delText>
        </w:r>
      </w:del>
      <w:del w:id="258" w:author="j.hachmann" w:date="2014-12-19T10:38:00Z">
        <w:r w:rsidRPr="00EC53BE" w:rsidDel="00A6235B">
          <w:rPr>
            <w:rFonts w:ascii="Arial" w:hAnsi="Arial" w:cs="Arial"/>
          </w:rPr>
          <w:delText xml:space="preserve"> on the wavelength determined by quantum chemical modeling</w:delText>
        </w:r>
      </w:del>
      <w:del w:id="259" w:author="j.hachmann" w:date="2014-12-19T10:50:00Z">
        <w:r w:rsidRPr="00EC53BE" w:rsidDel="004C48F1">
          <w:rPr>
            <w:rFonts w:ascii="Arial" w:hAnsi="Arial" w:cs="Arial"/>
          </w:rPr>
          <w:delText>.</w:delText>
        </w:r>
      </w:del>
      <w:del w:id="260" w:author="j.hachmann" w:date="2014-12-19T12:14:00Z">
        <w:r w:rsidRPr="00EC53BE" w:rsidDel="00C10B9C">
          <w:rPr>
            <w:rFonts w:ascii="Arial" w:hAnsi="Arial" w:cs="Arial"/>
          </w:rPr>
          <w:delText xml:space="preserve"> </w:delText>
        </w:r>
      </w:del>
      <w:del w:id="261" w:author="j.hachmann" w:date="2014-12-19T11:02:00Z">
        <w:r w:rsidRPr="00EC53BE" w:rsidDel="00F971FF">
          <w:rPr>
            <w:rFonts w:ascii="Arial" w:hAnsi="Arial" w:cs="Arial"/>
          </w:rPr>
          <w:delText xml:space="preserve">It can be seen that RI varies significantly below at lower wavelengths (&lt;200 nm), whereas for higher wavelength (&gt;200 nm) the RI values are almost constant. </w:delText>
        </w:r>
      </w:del>
      <w:del w:id="262" w:author="j.hachmann" w:date="2014-12-19T11:09:00Z">
        <w:r w:rsidRPr="00EC53BE" w:rsidDel="000A0F0C">
          <w:rPr>
            <w:rFonts w:ascii="Arial" w:hAnsi="Arial" w:cs="Arial"/>
          </w:rPr>
          <w:delText xml:space="preserve">As, the RI values of polymers do not vary much in the visible region and for higher wavelength, it is sufficient to only determine the RI values at infinite wavelength. As shown in the previous, the RI at higher wavelength (infinite wavelength) can be determined using static polarizability values. </w:delText>
        </w:r>
      </w:del>
      <w:del w:id="263" w:author="j.hachmann" w:date="2014-12-19T11:31:00Z">
        <w:r w:rsidRPr="00EC53BE" w:rsidDel="00675B4F">
          <w:rPr>
            <w:rFonts w:ascii="Arial" w:hAnsi="Arial" w:cs="Arial"/>
          </w:rPr>
          <w:delText xml:space="preserve">This method is relatively easy and less time consuming compared to determining RI using the dynamic polarizabilities. Prediction of RI of materials using static polarizabilities has been used extensively in the past and shown to have very good agreement with the experimental results </w:delText>
        </w:r>
        <w:r w:rsidRPr="00EC53BE" w:rsidDel="00675B4F">
          <w:rPr>
            <w:rFonts w:ascii="Arial" w:hAnsi="Arial" w:cs="Arial"/>
          </w:rPr>
          <w:fldChar w:fldCharType="begin">
            <w:fldData xml:space="preserve">PEVuZE5vdGU+PENpdGU+PEF1dGhvcj5MZWU8L0F1dGhvcj48WWVhcj4yMDExPC9ZZWFyPjxSZWNO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</w:fldData>
          </w:fldChar>
        </w:r>
        <w:r w:rsidR="00324E5E" w:rsidRPr="00675B4F" w:rsidDel="00675B4F">
          <w:rPr>
            <w:rFonts w:ascii="Arial" w:hAnsi="Arial" w:cs="Arial"/>
          </w:rPr>
          <w:delInstrText xml:space="preserve"> ADDIN EN.CITE </w:delInstrText>
        </w:r>
        <w:r w:rsidR="00324E5E" w:rsidRPr="00675B4F" w:rsidDel="00675B4F">
          <w:rPr>
            <w:rFonts w:ascii="Arial" w:hAnsi="Arial" w:cs="Arial"/>
          </w:rPr>
          <w:fldChar w:fldCharType="begin">
            <w:fldData xml:space="preserve">PEVuZE5vdGU+PENpdGU+PEF1dGhvcj5MZWU8L0F1dGhvcj48WWVhcj4yMDExPC9ZZWFyPjxSZWNO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</w:fldData>
          </w:fldChar>
        </w:r>
        <w:r w:rsidR="00324E5E" w:rsidRPr="00675B4F" w:rsidDel="00675B4F">
          <w:rPr>
            <w:rFonts w:ascii="Arial" w:hAnsi="Arial" w:cs="Arial"/>
          </w:rPr>
          <w:delInstrText xml:space="preserve"> ADDIN EN.CITE.DATA </w:delInstrText>
        </w:r>
        <w:r w:rsidR="00324E5E" w:rsidRPr="00675B4F" w:rsidDel="00675B4F">
          <w:rPr>
            <w:rFonts w:ascii="Arial" w:hAnsi="Arial" w:cs="Arial"/>
          </w:rPr>
        </w:r>
        <w:r w:rsidR="00324E5E" w:rsidRPr="00675B4F" w:rsidDel="00675B4F">
          <w:rPr>
            <w:rFonts w:ascii="Arial" w:hAnsi="Arial" w:cs="Arial"/>
          </w:rPr>
          <w:fldChar w:fldCharType="end"/>
        </w:r>
        <w:r w:rsidRPr="00EC53BE" w:rsidDel="00675B4F">
          <w:rPr>
            <w:rFonts w:ascii="Arial" w:hAnsi="Arial" w:cs="Arial"/>
          </w:rPr>
        </w:r>
        <w:r w:rsidRPr="00EC53BE" w:rsidDel="00675B4F">
          <w:rPr>
            <w:rFonts w:ascii="Arial" w:hAnsi="Arial" w:cs="Arial"/>
          </w:rPr>
          <w:fldChar w:fldCharType="separate"/>
        </w:r>
        <w:r w:rsidR="00324E5E" w:rsidRPr="00675B4F" w:rsidDel="00675B4F">
          <w:rPr>
            <w:rFonts w:ascii="Arial" w:hAnsi="Arial" w:cs="Arial"/>
            <w:noProof/>
          </w:rPr>
          <w:delText>[</w:delText>
        </w:r>
        <w:r w:rsidR="00E44AE9" w:rsidRPr="00675B4F" w:rsidDel="00675B4F">
          <w:fldChar w:fldCharType="begin"/>
        </w:r>
        <w:r w:rsidR="00E44AE9" w:rsidRPr="00675B4F" w:rsidDel="00675B4F">
          <w:delInstrText xml:space="preserve"> HYPERLINK \l "_ENREF_2" \o "Azim-Araghi, 2012 #66" </w:delInstrText>
        </w:r>
        <w:r w:rsidR="00E44AE9" w:rsidRPr="00675B4F" w:rsidDel="00675B4F">
          <w:fldChar w:fldCharType="separate"/>
        </w:r>
        <w:r w:rsidR="00EC35E1" w:rsidRPr="00675B4F" w:rsidDel="00675B4F">
          <w:rPr>
            <w:rFonts w:ascii="Arial" w:hAnsi="Arial" w:cs="Arial"/>
            <w:noProof/>
          </w:rPr>
          <w:delText>2-4</w:delText>
        </w:r>
        <w:r w:rsidR="00E44AE9" w:rsidRPr="00675B4F" w:rsidDel="00675B4F">
          <w:rPr>
            <w:rFonts w:ascii="Arial" w:hAnsi="Arial" w:cs="Arial"/>
            <w:noProof/>
          </w:rPr>
          <w:fldChar w:fldCharType="end"/>
        </w:r>
        <w:r w:rsidR="00324E5E" w:rsidRPr="00675B4F" w:rsidDel="00675B4F">
          <w:rPr>
            <w:rFonts w:ascii="Arial" w:hAnsi="Arial" w:cs="Arial"/>
            <w:noProof/>
          </w:rPr>
          <w:delText xml:space="preserve">, </w:delText>
        </w:r>
        <w:r w:rsidR="00E44AE9" w:rsidRPr="00675B4F" w:rsidDel="00675B4F">
          <w:fldChar w:fldCharType="begin"/>
        </w:r>
        <w:r w:rsidR="00E44AE9" w:rsidRPr="00675B4F" w:rsidDel="00675B4F">
          <w:delInstrText xml:space="preserve"> HYPERLINK \l "_ENREF_9" \o "Lee, 2011 #68" </w:delInstrText>
        </w:r>
        <w:r w:rsidR="00E44AE9" w:rsidRPr="00675B4F" w:rsidDel="00675B4F">
          <w:fldChar w:fldCharType="separate"/>
        </w:r>
        <w:r w:rsidR="00EC35E1" w:rsidRPr="00675B4F" w:rsidDel="00675B4F">
          <w:rPr>
            <w:rFonts w:ascii="Arial" w:hAnsi="Arial" w:cs="Arial"/>
            <w:noProof/>
          </w:rPr>
          <w:delText>9-11</w:delText>
        </w:r>
        <w:r w:rsidR="00E44AE9" w:rsidRPr="00675B4F" w:rsidDel="00675B4F">
          <w:rPr>
            <w:rFonts w:ascii="Arial" w:hAnsi="Arial" w:cs="Arial"/>
            <w:noProof/>
          </w:rPr>
          <w:fldChar w:fldCharType="end"/>
        </w:r>
        <w:r w:rsidR="00324E5E" w:rsidRPr="00675B4F" w:rsidDel="00675B4F">
          <w:rPr>
            <w:rFonts w:ascii="Arial" w:hAnsi="Arial" w:cs="Arial"/>
            <w:noProof/>
          </w:rPr>
          <w:delText>]</w:delText>
        </w:r>
        <w:r w:rsidRPr="00EC53BE" w:rsidDel="00675B4F">
          <w:rPr>
            <w:rFonts w:ascii="Arial" w:hAnsi="Arial" w:cs="Arial"/>
          </w:rPr>
          <w:fldChar w:fldCharType="end"/>
        </w:r>
        <w:r w:rsidRPr="00EC53BE" w:rsidDel="00675B4F">
          <w:rPr>
            <w:rFonts w:ascii="Arial" w:hAnsi="Arial" w:cs="Arial"/>
          </w:rPr>
          <w:delText xml:space="preserve">. </w:delText>
        </w:r>
      </w:del>
      <w:del w:id="264" w:author="j.hachmann" w:date="2014-12-19T12:15:00Z">
        <w:r w:rsidRPr="00EC53BE" w:rsidDel="00A46C50">
          <w:rPr>
            <w:rFonts w:ascii="Arial" w:hAnsi="Arial" w:cs="Arial"/>
          </w:rPr>
          <w:delText xml:space="preserve">The values predicted this way might not be accurate but this trade-off can be justified by the ease of the method of evaluation of RI. </w:delText>
        </w:r>
      </w:del>
      <w:moveFromRangeStart w:id="265" w:author="j.hachmann" w:date="2014-12-19T12:15:00Z" w:name="move406754654"/>
      <w:moveFrom w:id="266" w:author="j.hachmann" w:date="2014-12-19T12:15:00Z">
        <w:r w:rsidRPr="00EC53BE" w:rsidDel="00A46C50">
          <w:rPr>
            <w:rFonts w:ascii="Arial" w:hAnsi="Arial" w:cs="Arial"/>
          </w:rPr>
          <w:t>Thus, in my project I propose to use this method of predicting the RI of organic polymers and for the screening of the millions of organic polymer candidates. An attempt on developing calibration models using the experimental results from literature will be made in my project. These calibration models will be helpful in predicting more accurate values of RI of organic polymers in the visible regions. Apart from calculating the static polarizabilities, an attempt to develop the models for calculating dynamic polarizabilities will also be made in the course of my project.</w:t>
        </w:r>
      </w:moveFrom>
      <w:moveFromRangeEnd w:id="265"/>
    </w:p>
    <w:p w14:paraId="04C2EBFE" w14:textId="77777777" w:rsidR="00EC53BE" w:rsidRPr="00EC53BE" w:rsidRDefault="00EC53BE" w:rsidP="009F5AFD">
      <w:pPr>
        <w:spacing w:line="360" w:lineRule="auto"/>
        <w:rPr>
          <w:rFonts w:ascii="Arial" w:hAnsi="Arial" w:cs="Arial"/>
        </w:rPr>
      </w:pPr>
      <w:r w:rsidRPr="00EC53BE">
        <w:rPr>
          <w:rFonts w:ascii="Arial" w:hAnsi="Arial" w:cs="Arial"/>
          <w:noProof/>
        </w:rPr>
        <w:drawing>
          <wp:inline distT="0" distB="0" distL="0" distR="0" wp14:anchorId="4EBDBDAA" wp14:editId="602201EA">
            <wp:extent cx="5943600" cy="2838450"/>
            <wp:effectExtent l="0" t="0" r="0" b="0"/>
            <wp:docPr id="7" name="Picture 7" descr="C:\Users\atif\Dropbox\Hachmann_group\PhD Proposal\editings\RI from 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if\Dropbox\Hachmann_group\PhD Proposal\editings\RI from ex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44E41E67" w14:textId="31A2452F" w:rsidR="00EC53BE" w:rsidRPr="005B47DB" w:rsidRDefault="00EC53BE" w:rsidP="009F5AFD">
      <w:pPr>
        <w:spacing w:line="360" w:lineRule="auto"/>
        <w:jc w:val="center"/>
        <w:rPr>
          <w:rFonts w:ascii="Arial" w:hAnsi="Arial" w:cs="Arial"/>
          <w:i/>
        </w:rPr>
      </w:pPr>
      <w:bookmarkStart w:id="267" w:name="_Ref406693725"/>
      <w:r w:rsidRPr="005B47DB">
        <w:rPr>
          <w:rFonts w:ascii="Arial" w:hAnsi="Arial" w:cs="Arial"/>
          <w:i/>
        </w:rPr>
        <w:lastRenderedPageBreak/>
        <w:t xml:space="preserve">Figure </w:t>
      </w:r>
      <w:r w:rsidRPr="005B47DB">
        <w:rPr>
          <w:rFonts w:ascii="Arial" w:hAnsi="Arial" w:cs="Arial"/>
          <w:i/>
        </w:rPr>
        <w:fldChar w:fldCharType="begin"/>
      </w:r>
      <w:r w:rsidRPr="005B47DB">
        <w:rPr>
          <w:rFonts w:ascii="Arial" w:hAnsi="Arial" w:cs="Arial"/>
          <w:i/>
        </w:rPr>
        <w:instrText xml:space="preserve"> SEQ Figure \* ARABIC </w:instrText>
      </w:r>
      <w:r w:rsidRPr="005B47DB">
        <w:rPr>
          <w:rFonts w:ascii="Arial" w:hAnsi="Arial" w:cs="Arial"/>
          <w:i/>
        </w:rPr>
        <w:fldChar w:fldCharType="separate"/>
      </w:r>
      <w:r w:rsidR="005B47DB" w:rsidRPr="005B47DB">
        <w:rPr>
          <w:rFonts w:ascii="Arial" w:hAnsi="Arial" w:cs="Arial"/>
          <w:i/>
          <w:noProof/>
        </w:rPr>
        <w:t>2</w:t>
      </w:r>
      <w:r w:rsidRPr="005B47DB">
        <w:rPr>
          <w:rFonts w:ascii="Arial" w:hAnsi="Arial" w:cs="Arial"/>
          <w:i/>
        </w:rPr>
        <w:fldChar w:fldCharType="end"/>
      </w:r>
      <w:bookmarkEnd w:id="267"/>
      <w:r w:rsidRPr="005B47DB">
        <w:rPr>
          <w:rFonts w:ascii="Arial" w:hAnsi="Arial" w:cs="Arial"/>
          <w:i/>
        </w:rPr>
        <w:t xml:space="preserve">: </w:t>
      </w:r>
      <w:ins w:id="268" w:author="j.hachmann" w:date="2014-12-19T10:32:00Z">
        <w:r w:rsidR="00CA6226">
          <w:rPr>
            <w:rFonts w:ascii="Arial" w:hAnsi="Arial" w:cs="Arial"/>
            <w:i/>
          </w:rPr>
          <w:t>Experimental d</w:t>
        </w:r>
      </w:ins>
      <w:ins w:id="269" w:author="j.hachmann" w:date="2014-12-19T10:31:00Z">
        <w:r w:rsidR="00CA6226">
          <w:rPr>
            <w:rFonts w:ascii="Arial" w:hAnsi="Arial" w:cs="Arial"/>
            <w:i/>
          </w:rPr>
          <w:t xml:space="preserve">ispersion of </w:t>
        </w:r>
      </w:ins>
      <w:r w:rsidRPr="005B47DB">
        <w:rPr>
          <w:rFonts w:ascii="Arial" w:hAnsi="Arial" w:cs="Arial"/>
          <w:i/>
        </w:rPr>
        <w:t xml:space="preserve">RI </w:t>
      </w:r>
      <w:del w:id="270" w:author="j.hachmann" w:date="2014-12-19T10:31:00Z">
        <w:r w:rsidRPr="005B47DB" w:rsidDel="00CA6226">
          <w:rPr>
            <w:rFonts w:ascii="Arial" w:hAnsi="Arial" w:cs="Arial"/>
            <w:i/>
          </w:rPr>
          <w:delText xml:space="preserve">dependence </w:delText>
        </w:r>
      </w:del>
      <w:ins w:id="271" w:author="j.hachmann" w:date="2014-12-19T10:31:00Z">
        <w:r w:rsidR="00CA6226">
          <w:rPr>
            <w:rFonts w:ascii="Arial" w:hAnsi="Arial" w:cs="Arial"/>
            <w:i/>
          </w:rPr>
          <w:t>values</w:t>
        </w:r>
        <w:r w:rsidR="00CA6226" w:rsidRPr="005B47DB">
          <w:rPr>
            <w:rFonts w:ascii="Arial" w:hAnsi="Arial" w:cs="Arial"/>
            <w:i/>
          </w:rPr>
          <w:t xml:space="preserve"> </w:t>
        </w:r>
      </w:ins>
      <w:del w:id="272" w:author="j.hachmann" w:date="2014-12-19T12:21:00Z">
        <w:r w:rsidRPr="005B47DB" w:rsidDel="00DE5E49">
          <w:rPr>
            <w:rFonts w:ascii="Arial" w:hAnsi="Arial" w:cs="Arial"/>
            <w:i/>
          </w:rPr>
          <w:delText xml:space="preserve">of </w:delText>
        </w:r>
      </w:del>
      <w:ins w:id="273" w:author="j.hachmann" w:date="2014-12-19T12:21:00Z">
        <w:r w:rsidR="00DE5E49">
          <w:rPr>
            <w:rFonts w:ascii="Arial" w:hAnsi="Arial" w:cs="Arial"/>
            <w:i/>
          </w:rPr>
          <w:t>for</w:t>
        </w:r>
        <w:r w:rsidR="00DE5E49" w:rsidRPr="005B47DB">
          <w:rPr>
            <w:rFonts w:ascii="Arial" w:hAnsi="Arial" w:cs="Arial"/>
            <w:i/>
          </w:rPr>
          <w:t xml:space="preserve"> </w:t>
        </w:r>
      </w:ins>
      <w:ins w:id="274" w:author="j.hachmann" w:date="2014-12-19T10:32:00Z">
        <w:r w:rsidR="00CA6226">
          <w:rPr>
            <w:rFonts w:ascii="Arial" w:hAnsi="Arial" w:cs="Arial"/>
            <w:i/>
          </w:rPr>
          <w:t xml:space="preserve">a set </w:t>
        </w:r>
      </w:ins>
      <w:ins w:id="275" w:author="j.hachmann" w:date="2014-12-19T10:33:00Z">
        <w:r w:rsidR="00CA6226">
          <w:rPr>
            <w:rFonts w:ascii="Arial" w:hAnsi="Arial" w:cs="Arial"/>
            <w:i/>
          </w:rPr>
          <w:t xml:space="preserve">of organic </w:t>
        </w:r>
      </w:ins>
      <w:r w:rsidRPr="005B47DB">
        <w:rPr>
          <w:rFonts w:ascii="Arial" w:hAnsi="Arial" w:cs="Arial"/>
          <w:i/>
        </w:rPr>
        <w:t>polymers</w:t>
      </w:r>
      <w:del w:id="276" w:author="j.hachmann" w:date="2014-12-19T10:32:00Z">
        <w:r w:rsidRPr="005B47DB" w:rsidDel="00CA6226">
          <w:rPr>
            <w:rFonts w:ascii="Arial" w:hAnsi="Arial" w:cs="Arial"/>
            <w:i/>
          </w:rPr>
          <w:delText xml:space="preserve"> on the wavelength as determined by experiments</w:delText>
        </w:r>
      </w:del>
      <w:r w:rsidRPr="005B47DB">
        <w:rPr>
          <w:rFonts w:ascii="Arial" w:hAnsi="Arial" w:cs="Arial"/>
          <w:i/>
        </w:rPr>
        <w:t xml:space="preserve"> </w:t>
      </w:r>
      <w:r w:rsidRPr="005B47DB">
        <w:rPr>
          <w:rFonts w:ascii="Arial" w:hAnsi="Arial" w:cs="Arial"/>
          <w:i/>
        </w:rPr>
        <w:fldChar w:fldCharType="begin">
          <w:fldData xml:space="preserve">PEVuZE5vdGU+PENpdGU+PEF1dGhvcj5Sb2JlbGxvPC9BdXRob3I+PFllYXI+MjAxMzwvWWVhcj48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</w:fldData>
        </w:fldChar>
      </w:r>
      <w:r w:rsidRPr="00CA6226">
        <w:rPr>
          <w:rFonts w:ascii="Arial" w:hAnsi="Arial" w:cs="Arial"/>
          <w:i/>
        </w:rPr>
        <w:instrText xml:space="preserve"> ADDIN EN.CITE </w:instrText>
      </w:r>
      <w:r w:rsidRPr="00CA6226">
        <w:rPr>
          <w:rFonts w:ascii="Arial" w:hAnsi="Arial" w:cs="Arial"/>
          <w:i/>
        </w:rPr>
        <w:fldChar w:fldCharType="begin">
          <w:fldData xml:space="preserve">PEVuZE5vdGU+PENpdGU+PEF1dGhvcj5Sb2JlbGxvPC9BdXRob3I+PFllYXI+MjAxMzwvWWVhcj48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</w:fldData>
        </w:fldChar>
      </w:r>
      <w:r w:rsidRPr="00CA6226">
        <w:rPr>
          <w:rFonts w:ascii="Arial" w:hAnsi="Arial" w:cs="Arial"/>
          <w:i/>
        </w:rPr>
        <w:instrText xml:space="preserve"> ADDIN EN.CITE.DATA </w:instrText>
      </w:r>
      <w:r w:rsidRPr="00CA6226">
        <w:rPr>
          <w:rFonts w:ascii="Arial" w:hAnsi="Arial" w:cs="Arial"/>
          <w:i/>
        </w:rPr>
      </w:r>
      <w:r w:rsidRPr="00CA6226">
        <w:rPr>
          <w:rFonts w:ascii="Arial" w:hAnsi="Arial" w:cs="Arial"/>
          <w:i/>
        </w:rPr>
        <w:fldChar w:fldCharType="end"/>
      </w:r>
      <w:r w:rsidRPr="005B47DB">
        <w:rPr>
          <w:rFonts w:ascii="Arial" w:hAnsi="Arial" w:cs="Arial"/>
          <w:i/>
        </w:rPr>
      </w:r>
      <w:r w:rsidRPr="005B47DB">
        <w:rPr>
          <w:rFonts w:ascii="Arial" w:hAnsi="Arial" w:cs="Arial"/>
          <w:i/>
        </w:rPr>
        <w:fldChar w:fldCharType="separate"/>
      </w:r>
      <w:r w:rsidRPr="005B47DB">
        <w:rPr>
          <w:rFonts w:ascii="Arial" w:hAnsi="Arial" w:cs="Arial"/>
          <w:i/>
          <w:noProof/>
        </w:rPr>
        <w:t>[</w:t>
      </w:r>
      <w:hyperlink w:anchor="_ENREF_8" w:tooltip="Robello, 2013 #637" w:history="1">
        <w:r w:rsidR="00EC35E1" w:rsidRPr="005B47DB">
          <w:rPr>
            <w:rFonts w:ascii="Arial" w:hAnsi="Arial" w:cs="Arial"/>
            <w:i/>
            <w:noProof/>
          </w:rPr>
          <w:t>8</w:t>
        </w:r>
      </w:hyperlink>
      <w:r w:rsidRPr="005B47DB">
        <w:rPr>
          <w:rFonts w:ascii="Arial" w:hAnsi="Arial" w:cs="Arial"/>
          <w:i/>
          <w:noProof/>
        </w:rPr>
        <w:t>]</w:t>
      </w:r>
      <w:r w:rsidRPr="005B47DB">
        <w:rPr>
          <w:rFonts w:ascii="Arial" w:hAnsi="Arial" w:cs="Arial"/>
          <w:i/>
        </w:rPr>
        <w:fldChar w:fldCharType="end"/>
      </w:r>
      <w:ins w:id="277" w:author="j.hachmann" w:date="2014-12-19T10:33:00Z">
        <w:r w:rsidR="00CA6226">
          <w:rPr>
            <w:rFonts w:ascii="Arial" w:hAnsi="Arial" w:cs="Arial"/>
            <w:i/>
          </w:rPr>
          <w:t>.</w:t>
        </w:r>
      </w:ins>
    </w:p>
    <w:p w14:paraId="7E6F38EB" w14:textId="77777777" w:rsidR="00EC53BE" w:rsidRPr="00EC53BE" w:rsidRDefault="00EC53BE" w:rsidP="009F5AFD">
      <w:pPr>
        <w:spacing w:line="360" w:lineRule="auto"/>
        <w:jc w:val="center"/>
        <w:rPr>
          <w:rFonts w:ascii="Arial" w:hAnsi="Arial" w:cs="Arial"/>
        </w:rPr>
      </w:pPr>
      <w:r w:rsidRPr="00EC53BE">
        <w:rPr>
          <w:rFonts w:ascii="Arial" w:hAnsi="Arial" w:cs="Arial"/>
          <w:noProof/>
        </w:rPr>
        <w:drawing>
          <wp:inline distT="0" distB="0" distL="0" distR="0" wp14:anchorId="13B06213" wp14:editId="1924A7FF">
            <wp:extent cx="4051005" cy="307024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3284" cy="3071968"/>
                    </a:xfrm>
                    <a:prstGeom prst="rect">
                      <a:avLst/>
                    </a:prstGeom>
                    <a:noFill/>
                    <a:ln>
                      <a:noFill/>
                    </a:ln>
                  </pic:spPr>
                </pic:pic>
              </a:graphicData>
            </a:graphic>
          </wp:inline>
        </w:drawing>
      </w:r>
    </w:p>
    <w:p w14:paraId="4C5F222A" w14:textId="71BFF76B" w:rsidR="00EC53BE" w:rsidRPr="005B47DB" w:rsidRDefault="00EC53BE" w:rsidP="009F5AFD">
      <w:pPr>
        <w:spacing w:line="360" w:lineRule="auto"/>
        <w:jc w:val="center"/>
        <w:rPr>
          <w:rFonts w:ascii="Arial" w:hAnsi="Arial" w:cs="Arial"/>
          <w:i/>
        </w:rPr>
      </w:pPr>
      <w:bookmarkStart w:id="278" w:name="_Ref406694105"/>
      <w:r w:rsidRPr="005B47DB">
        <w:rPr>
          <w:rFonts w:ascii="Arial" w:hAnsi="Arial" w:cs="Arial"/>
          <w:i/>
        </w:rPr>
        <w:t xml:space="preserve">Figure </w:t>
      </w:r>
      <w:r w:rsidRPr="005B47DB">
        <w:rPr>
          <w:rFonts w:ascii="Arial" w:hAnsi="Arial" w:cs="Arial"/>
          <w:i/>
        </w:rPr>
        <w:fldChar w:fldCharType="begin"/>
      </w:r>
      <w:r w:rsidRPr="005B47DB">
        <w:rPr>
          <w:rFonts w:ascii="Arial" w:hAnsi="Arial" w:cs="Arial"/>
          <w:i/>
        </w:rPr>
        <w:instrText xml:space="preserve"> SEQ Figure \* ARABIC </w:instrText>
      </w:r>
      <w:r w:rsidRPr="005B47DB">
        <w:rPr>
          <w:rFonts w:ascii="Arial" w:hAnsi="Arial" w:cs="Arial"/>
          <w:i/>
        </w:rPr>
        <w:fldChar w:fldCharType="separate"/>
      </w:r>
      <w:r w:rsidR="005B47DB" w:rsidRPr="005B47DB">
        <w:rPr>
          <w:rFonts w:ascii="Arial" w:hAnsi="Arial" w:cs="Arial"/>
          <w:i/>
          <w:noProof/>
        </w:rPr>
        <w:t>3</w:t>
      </w:r>
      <w:r w:rsidRPr="005B47DB">
        <w:rPr>
          <w:rFonts w:ascii="Arial" w:hAnsi="Arial" w:cs="Arial"/>
          <w:i/>
        </w:rPr>
        <w:fldChar w:fldCharType="end"/>
      </w:r>
      <w:bookmarkEnd w:id="278"/>
      <w:r w:rsidRPr="005B47DB">
        <w:rPr>
          <w:rFonts w:ascii="Arial" w:hAnsi="Arial" w:cs="Arial"/>
          <w:i/>
        </w:rPr>
        <w:t xml:space="preserve">: </w:t>
      </w:r>
      <w:ins w:id="279" w:author="j.hachmann" w:date="2014-12-19T10:43:00Z">
        <w:r w:rsidR="00A6235B">
          <w:rPr>
            <w:rFonts w:ascii="Arial" w:hAnsi="Arial" w:cs="Arial"/>
            <w:i/>
          </w:rPr>
          <w:t xml:space="preserve">Wavelength-dependent </w:t>
        </w:r>
      </w:ins>
      <w:r w:rsidRPr="005B47DB">
        <w:rPr>
          <w:rFonts w:ascii="Arial" w:hAnsi="Arial" w:cs="Arial"/>
          <w:i/>
        </w:rPr>
        <w:t xml:space="preserve">RI </w:t>
      </w:r>
      <w:del w:id="280" w:author="j.hachmann" w:date="2014-12-19T10:43:00Z">
        <w:r w:rsidRPr="005B47DB" w:rsidDel="00A6235B">
          <w:rPr>
            <w:rFonts w:ascii="Arial" w:hAnsi="Arial" w:cs="Arial"/>
            <w:i/>
          </w:rPr>
          <w:delText>dependence on the wavelength as</w:delText>
        </w:r>
      </w:del>
      <w:ins w:id="281" w:author="j.hachmann" w:date="2014-12-19T10:43:00Z">
        <w:r w:rsidR="00A6235B">
          <w:rPr>
            <w:rFonts w:ascii="Arial" w:hAnsi="Arial" w:cs="Arial"/>
            <w:i/>
          </w:rPr>
          <w:t>values</w:t>
        </w:r>
      </w:ins>
      <w:r w:rsidRPr="005B47DB">
        <w:rPr>
          <w:rFonts w:ascii="Arial" w:hAnsi="Arial" w:cs="Arial"/>
          <w:i/>
        </w:rPr>
        <w:t xml:space="preserve"> determined by quantum chemical modeling </w:t>
      </w:r>
      <w:r w:rsidRPr="005B47DB">
        <w:rPr>
          <w:rFonts w:ascii="Arial" w:hAnsi="Arial" w:cs="Arial"/>
          <w:i/>
        </w:rPr>
        <w:fldChar w:fldCharType="begin"/>
      </w:r>
      <w:r w:rsidRPr="005B47DB">
        <w:rPr>
          <w:rFonts w:ascii="Arial" w:hAnsi="Arial" w:cs="Arial"/>
          <w:i/>
        </w:rPr>
        <w:instrText xml:space="preserve"> ADDIN EN.CITE &lt;EndNote&gt;&lt;Cite&gt;&lt;Author&gt;Rao&lt;/Author&gt;&lt;Year&gt;2013&lt;/Year&gt;&lt;RecNum&gt;63&lt;/RecNum&gt;&lt;DisplayText&gt;[12]&lt;/DisplayText&gt;&lt;record&gt;&lt;rec-number&gt;63&lt;/rec-number&gt;&lt;foreign-keys&gt;&lt;key app="EN" db-id="fd0xdwpa0vap2se9td55drtqssttxaw0dz0p" timestamp="1402062421"&gt;63&lt;/key&gt;&lt;/foreign-keys&gt;&lt;ref-type name="Journal Article"&gt;17&lt;/ref-type&gt;&lt;contributors&gt;&lt;authors&gt;&lt;author&gt;Rao, Z. F.&lt;/author&gt;&lt;author&gt;Zhou, R. F.&lt;/author&gt;&lt;/authors&gt;&lt;/contributors&gt;&lt;titles&gt;&lt;title&gt;Band structure and optical properties of amber studied by first principles&lt;/title&gt;&lt;secondary-title&gt;Physica B-Condensed Matter&lt;/secondary-title&gt;&lt;/titles&gt;&lt;periodical&gt;&lt;full-title&gt;Physica B-Condensed Matter&lt;/full-title&gt;&lt;/periodical&gt;&lt;pages&gt;32-35&lt;/pages&gt;&lt;volume&gt;412&lt;/volume&gt;&lt;keywords&gt;&lt;keyword&gt;Organics&lt;/keyword&gt;&lt;keyword&gt;Resins&lt;/keyword&gt;&lt;keyword&gt;Band structure&lt;/keyword&gt;&lt;keyword&gt;Absorption&lt;/keyword&gt;&lt;keyword&gt;First principles&lt;/keyword&gt;&lt;keyword&gt;FT-RAMAN SPECTROSCOPY&lt;/keyword&gt;&lt;keyword&gt;1ST-PRINCIPLES&lt;/keyword&gt;&lt;keyword&gt;RESINS&lt;/keyword&gt;&lt;/keywords&gt;&lt;dates&gt;&lt;year&gt;2013&lt;/year&gt;&lt;pub-dates&gt;&lt;date&gt;Mar&lt;/date&gt;&lt;/pub-dates&gt;&lt;/dates&gt;&lt;isbn&gt;0921-4526&lt;/isbn&gt;&lt;accession-num&gt;WOS:000314764900007&lt;/accession-num&gt;&lt;urls&gt;&lt;related-urls&gt;&lt;url&gt;&amp;lt;Go to ISI&amp;gt;://WOS:000314764900007&lt;/url&gt;&lt;url&gt;http://ac.els-cdn.com/S0921452612010642/1-s2.0-S0921452612010642-main.pdf?_tid=ea84136e-0cfe-11e4-93d6-00000aab0f01&amp;amp;acdnat=1405525152_c1f2d1d0fe01005dbf3f353117f1d884&lt;/url&gt;&lt;/related-urls&gt;&lt;/urls&gt;&lt;electronic-resource-num&gt;10.1016/j.physb.2012.12.022&lt;/electronic-resource-num&gt;&lt;/record&gt;&lt;/Cite&gt;&lt;/EndNote&gt;</w:instrText>
      </w:r>
      <w:r w:rsidRPr="005B47DB">
        <w:rPr>
          <w:rFonts w:ascii="Arial" w:hAnsi="Arial" w:cs="Arial"/>
          <w:i/>
        </w:rPr>
        <w:fldChar w:fldCharType="separate"/>
      </w:r>
      <w:r w:rsidRPr="005B47DB">
        <w:rPr>
          <w:rFonts w:ascii="Arial" w:hAnsi="Arial" w:cs="Arial"/>
          <w:i/>
          <w:noProof/>
        </w:rPr>
        <w:t>[</w:t>
      </w:r>
      <w:hyperlink w:anchor="_ENREF_12" w:tooltip="Rao, 2013 #63" w:history="1">
        <w:r w:rsidR="00EC35E1" w:rsidRPr="005B47DB">
          <w:rPr>
            <w:rFonts w:ascii="Arial" w:hAnsi="Arial" w:cs="Arial"/>
            <w:i/>
            <w:noProof/>
          </w:rPr>
          <w:t>12</w:t>
        </w:r>
      </w:hyperlink>
      <w:r w:rsidRPr="005B47DB">
        <w:rPr>
          <w:rFonts w:ascii="Arial" w:hAnsi="Arial" w:cs="Arial"/>
          <w:i/>
          <w:noProof/>
        </w:rPr>
        <w:t>]</w:t>
      </w:r>
      <w:r w:rsidRPr="005B47DB">
        <w:rPr>
          <w:rFonts w:ascii="Arial" w:hAnsi="Arial" w:cs="Arial"/>
          <w:i/>
        </w:rPr>
        <w:fldChar w:fldCharType="end"/>
      </w:r>
      <w:ins w:id="282" w:author="j.hachmann" w:date="2014-12-19T11:05:00Z">
        <w:r w:rsidR="00F971FF">
          <w:rPr>
            <w:rFonts w:ascii="Arial" w:hAnsi="Arial" w:cs="Arial"/>
            <w:i/>
          </w:rPr>
          <w:t>.</w:t>
        </w:r>
      </w:ins>
      <w:ins w:id="283" w:author="j.hachmann" w:date="2014-12-19T11:03:00Z">
        <w:r w:rsidR="00F971FF">
          <w:rPr>
            <w:rFonts w:ascii="Arial" w:hAnsi="Arial" w:cs="Arial"/>
            <w:i/>
          </w:rPr>
          <w:t xml:space="preserve"> (</w:t>
        </w:r>
      </w:ins>
      <w:ins w:id="284" w:author="j.hachmann" w:date="2014-12-19T11:05:00Z">
        <w:r w:rsidR="00F971FF">
          <w:rPr>
            <w:rFonts w:ascii="Arial" w:hAnsi="Arial" w:cs="Arial"/>
            <w:i/>
          </w:rPr>
          <w:t>N</w:t>
        </w:r>
      </w:ins>
      <w:ins w:id="285" w:author="j.hachmann" w:date="2014-12-19T11:03:00Z">
        <w:r w:rsidR="00F971FF">
          <w:rPr>
            <w:rFonts w:ascii="Arial" w:hAnsi="Arial" w:cs="Arial"/>
            <w:i/>
          </w:rPr>
          <w:t xml:space="preserve">ote: the imaginary component shown in red </w:t>
        </w:r>
      </w:ins>
      <w:ins w:id="286" w:author="j.hachmann" w:date="2014-12-19T11:04:00Z">
        <w:r w:rsidR="00F971FF">
          <w:rPr>
            <w:rFonts w:ascii="Arial" w:hAnsi="Arial" w:cs="Arial"/>
            <w:i/>
          </w:rPr>
          <w:t>will not be included in</w:t>
        </w:r>
      </w:ins>
      <w:ins w:id="287" w:author="j.hachmann" w:date="2014-12-19T11:05:00Z">
        <w:r w:rsidR="00F971FF">
          <w:rPr>
            <w:rFonts w:ascii="Arial" w:hAnsi="Arial" w:cs="Arial"/>
            <w:i/>
          </w:rPr>
          <w:t xml:space="preserve"> th</w:t>
        </w:r>
      </w:ins>
      <w:ins w:id="288" w:author="j.hachmann" w:date="2014-12-19T12:21:00Z">
        <w:r w:rsidR="00DE5E49">
          <w:rPr>
            <w:rFonts w:ascii="Arial" w:hAnsi="Arial" w:cs="Arial"/>
            <w:i/>
          </w:rPr>
          <w:t>e present</w:t>
        </w:r>
      </w:ins>
      <w:ins w:id="289" w:author="j.hachmann" w:date="2014-12-19T11:05:00Z">
        <w:r w:rsidR="00F971FF">
          <w:rPr>
            <w:rFonts w:ascii="Arial" w:hAnsi="Arial" w:cs="Arial"/>
            <w:i/>
          </w:rPr>
          <w:t xml:space="preserve"> discussion as it </w:t>
        </w:r>
      </w:ins>
      <w:ins w:id="290" w:author="j.hachmann" w:date="2014-12-19T11:03:00Z">
        <w:r w:rsidR="00F971FF">
          <w:rPr>
            <w:rFonts w:ascii="Arial" w:hAnsi="Arial" w:cs="Arial"/>
            <w:i/>
          </w:rPr>
          <w:t xml:space="preserve">goes beyond the scope of </w:t>
        </w:r>
      </w:ins>
      <w:ins w:id="291" w:author="j.hachmann" w:date="2014-12-19T11:05:00Z">
        <w:r w:rsidR="00F971FF">
          <w:rPr>
            <w:rFonts w:ascii="Arial" w:hAnsi="Arial" w:cs="Arial"/>
            <w:i/>
          </w:rPr>
          <w:t xml:space="preserve">our </w:t>
        </w:r>
      </w:ins>
      <w:ins w:id="292" w:author="j.hachmann" w:date="2014-12-19T12:21:00Z">
        <w:r w:rsidR="00DE5E49">
          <w:rPr>
            <w:rFonts w:ascii="Arial" w:hAnsi="Arial" w:cs="Arial"/>
            <w:i/>
          </w:rPr>
          <w:t>current</w:t>
        </w:r>
      </w:ins>
      <w:ins w:id="293" w:author="j.hachmann" w:date="2014-12-19T11:05:00Z">
        <w:r w:rsidR="00F971FF">
          <w:rPr>
            <w:rFonts w:ascii="Arial" w:hAnsi="Arial" w:cs="Arial"/>
            <w:i/>
          </w:rPr>
          <w:t xml:space="preserve"> work</w:t>
        </w:r>
      </w:ins>
      <w:ins w:id="294" w:author="j.hachmann" w:date="2014-12-19T11:03:00Z">
        <w:r w:rsidR="00F971FF">
          <w:rPr>
            <w:rFonts w:ascii="Arial" w:hAnsi="Arial" w:cs="Arial"/>
            <w:i/>
          </w:rPr>
          <w:t>)</w:t>
        </w:r>
      </w:ins>
      <w:ins w:id="295" w:author="j.hachmann" w:date="2014-12-19T10:33:00Z">
        <w:r w:rsidR="00CA6226">
          <w:rPr>
            <w:rFonts w:ascii="Arial" w:hAnsi="Arial" w:cs="Arial"/>
            <w:i/>
          </w:rPr>
          <w:t>.</w:t>
        </w:r>
      </w:ins>
    </w:p>
    <w:p w14:paraId="2035F99B" w14:textId="77777777" w:rsidR="00324E5E" w:rsidRDefault="00324E5E" w:rsidP="009F5AFD">
      <w:pPr>
        <w:spacing w:line="360" w:lineRule="auto"/>
      </w:pPr>
    </w:p>
    <w:p w14:paraId="05255FFE" w14:textId="77777777" w:rsidR="005B47DB" w:rsidRDefault="005B47DB" w:rsidP="009F5AFD">
      <w:pPr>
        <w:spacing w:line="360" w:lineRule="auto"/>
      </w:pPr>
    </w:p>
    <w:p w14:paraId="024021E7" w14:textId="77777777" w:rsidR="00562667" w:rsidRDefault="00562667" w:rsidP="009F5AFD">
      <w:pPr>
        <w:spacing w:line="360" w:lineRule="auto"/>
      </w:pPr>
    </w:p>
    <w:p w14:paraId="272977FD" w14:textId="77777777" w:rsidR="009F5AFD" w:rsidRDefault="009F5AFD">
      <w:pPr>
        <w:rPr>
          <w:rFonts w:ascii="Arial" w:hAnsi="Arial" w:cs="Arial"/>
          <w:i/>
        </w:rPr>
      </w:pPr>
      <w:r>
        <w:rPr>
          <w:rFonts w:ascii="Arial" w:hAnsi="Arial" w:cs="Arial"/>
          <w:i/>
        </w:rPr>
        <w:br w:type="page"/>
      </w:r>
    </w:p>
    <w:p w14:paraId="6DB73D51" w14:textId="43FEF071" w:rsidR="000E3491" w:rsidRPr="000E3491" w:rsidRDefault="005B47DB" w:rsidP="009F5AFD">
      <w:pPr>
        <w:spacing w:line="360" w:lineRule="auto"/>
        <w:rPr>
          <w:rFonts w:ascii="Arial" w:hAnsi="Arial" w:cs="Arial"/>
          <w:i/>
        </w:rPr>
      </w:pPr>
      <w:r w:rsidRPr="000E3491">
        <w:rPr>
          <w:rFonts w:ascii="Arial" w:hAnsi="Arial" w:cs="Arial"/>
          <w:i/>
        </w:rPr>
        <w:lastRenderedPageBreak/>
        <w:t xml:space="preserve">Table </w:t>
      </w:r>
      <w:r w:rsidRPr="000E3491">
        <w:rPr>
          <w:rFonts w:ascii="Arial" w:hAnsi="Arial" w:cs="Arial"/>
          <w:i/>
        </w:rPr>
        <w:fldChar w:fldCharType="begin"/>
      </w:r>
      <w:r w:rsidRPr="000E3491">
        <w:rPr>
          <w:rFonts w:ascii="Arial" w:hAnsi="Arial" w:cs="Arial"/>
          <w:i/>
        </w:rPr>
        <w:instrText xml:space="preserve"> SEQ Table \* ARABIC </w:instrText>
      </w:r>
      <w:r w:rsidRPr="000E3491">
        <w:rPr>
          <w:rFonts w:ascii="Arial" w:hAnsi="Arial" w:cs="Arial"/>
          <w:i/>
        </w:rPr>
        <w:fldChar w:fldCharType="separate"/>
      </w:r>
      <w:r w:rsidRPr="000E3491">
        <w:rPr>
          <w:rFonts w:ascii="Arial" w:hAnsi="Arial" w:cs="Arial"/>
          <w:i/>
        </w:rPr>
        <w:t>1</w:t>
      </w:r>
      <w:r w:rsidRPr="000E3491">
        <w:rPr>
          <w:rFonts w:ascii="Arial" w:hAnsi="Arial" w:cs="Arial"/>
          <w:i/>
        </w:rPr>
        <w:fldChar w:fldCharType="end"/>
      </w:r>
      <w:r w:rsidRPr="000E3491">
        <w:rPr>
          <w:rFonts w:ascii="Arial" w:hAnsi="Arial" w:cs="Arial"/>
          <w:i/>
        </w:rPr>
        <w:t xml:space="preserve">: </w:t>
      </w:r>
      <w:ins w:id="296" w:author="j.hachmann" w:date="2014-12-19T09:38:00Z">
        <w:r w:rsidR="00224A75">
          <w:rPr>
            <w:rFonts w:ascii="Arial" w:hAnsi="Arial" w:cs="Arial"/>
            <w:i/>
          </w:rPr>
          <w:t xml:space="preserve">Selection of </w:t>
        </w:r>
      </w:ins>
      <w:r w:rsidRPr="000E3491">
        <w:rPr>
          <w:rFonts w:ascii="Arial" w:hAnsi="Arial" w:cs="Arial"/>
          <w:i/>
        </w:rPr>
        <w:t xml:space="preserve">RI calculation using various modeling techniques </w:t>
      </w:r>
    </w:p>
    <w:tbl>
      <w:tblPr>
        <w:tblStyle w:val="TableGrid"/>
        <w:tblW w:w="9990" w:type="dxa"/>
        <w:tblInd w:w="-365" w:type="dxa"/>
        <w:tblLayout w:type="fixed"/>
        <w:tblLook w:val="04A0" w:firstRow="1" w:lastRow="0" w:firstColumn="1" w:lastColumn="0" w:noHBand="0" w:noVBand="1"/>
      </w:tblPr>
      <w:tblGrid>
        <w:gridCol w:w="1898"/>
        <w:gridCol w:w="1342"/>
        <w:gridCol w:w="1440"/>
        <w:gridCol w:w="4680"/>
        <w:gridCol w:w="630"/>
      </w:tblGrid>
      <w:tr w:rsidR="009A7DBF" w:rsidRPr="000E3491" w14:paraId="69E945CD" w14:textId="77777777" w:rsidTr="009F5AFD">
        <w:trPr>
          <w:trHeight w:val="710"/>
        </w:trPr>
        <w:tc>
          <w:tcPr>
            <w:tcW w:w="1898" w:type="dxa"/>
            <w:vAlign w:val="center"/>
          </w:tcPr>
          <w:p w14:paraId="4A66C0C2" w14:textId="77777777" w:rsidR="009A7DBF" w:rsidRPr="000E3491" w:rsidRDefault="009A7DBF" w:rsidP="009F5AFD">
            <w:pPr>
              <w:jc w:val="center"/>
              <w:rPr>
                <w:rFonts w:ascii="Arial" w:hAnsi="Arial" w:cs="Arial"/>
                <w:b/>
                <w:sz w:val="20"/>
                <w:szCs w:val="18"/>
              </w:rPr>
            </w:pPr>
            <w:r w:rsidRPr="000E3491">
              <w:rPr>
                <w:rFonts w:ascii="Arial" w:hAnsi="Arial" w:cs="Arial"/>
                <w:b/>
                <w:sz w:val="20"/>
                <w:szCs w:val="18"/>
              </w:rPr>
              <w:t>Material used</w:t>
            </w:r>
          </w:p>
        </w:tc>
        <w:tc>
          <w:tcPr>
            <w:tcW w:w="1342" w:type="dxa"/>
            <w:vAlign w:val="center"/>
          </w:tcPr>
          <w:p w14:paraId="62FDB947" w14:textId="77777777" w:rsidR="009A7DBF" w:rsidRPr="000E3491" w:rsidRDefault="009A7DBF" w:rsidP="009F5AFD">
            <w:pPr>
              <w:jc w:val="center"/>
              <w:rPr>
                <w:rFonts w:ascii="Arial" w:hAnsi="Arial" w:cs="Arial"/>
                <w:b/>
                <w:sz w:val="20"/>
                <w:szCs w:val="18"/>
              </w:rPr>
            </w:pPr>
            <w:r w:rsidRPr="000E3491">
              <w:rPr>
                <w:rFonts w:ascii="Arial" w:hAnsi="Arial" w:cs="Arial"/>
                <w:b/>
                <w:sz w:val="20"/>
                <w:szCs w:val="18"/>
              </w:rPr>
              <w:t>Method used</w:t>
            </w:r>
          </w:p>
        </w:tc>
        <w:tc>
          <w:tcPr>
            <w:tcW w:w="1440" w:type="dxa"/>
            <w:vAlign w:val="center"/>
          </w:tcPr>
          <w:p w14:paraId="3AB9BABA" w14:textId="77777777" w:rsidR="009A7DBF" w:rsidRPr="000E3491" w:rsidRDefault="009A7DBF" w:rsidP="009F5AFD">
            <w:pPr>
              <w:jc w:val="center"/>
              <w:rPr>
                <w:rFonts w:ascii="Arial" w:hAnsi="Arial" w:cs="Arial"/>
                <w:b/>
                <w:sz w:val="20"/>
                <w:szCs w:val="18"/>
              </w:rPr>
            </w:pPr>
            <w:r w:rsidRPr="000E3491">
              <w:rPr>
                <w:rFonts w:ascii="Arial" w:hAnsi="Arial" w:cs="Arial"/>
                <w:b/>
                <w:sz w:val="20"/>
                <w:szCs w:val="18"/>
              </w:rPr>
              <w:t>Basis set</w:t>
            </w:r>
          </w:p>
        </w:tc>
        <w:tc>
          <w:tcPr>
            <w:tcW w:w="4680" w:type="dxa"/>
            <w:vAlign w:val="center"/>
          </w:tcPr>
          <w:p w14:paraId="01161444" w14:textId="77777777" w:rsidR="009A7DBF" w:rsidRPr="000E3491" w:rsidRDefault="009A7DBF" w:rsidP="009F5AFD">
            <w:pPr>
              <w:jc w:val="center"/>
              <w:rPr>
                <w:rFonts w:ascii="Arial" w:hAnsi="Arial" w:cs="Arial"/>
                <w:b/>
                <w:sz w:val="20"/>
                <w:szCs w:val="18"/>
              </w:rPr>
            </w:pPr>
            <w:r w:rsidRPr="000E3491">
              <w:rPr>
                <w:rFonts w:ascii="Arial" w:hAnsi="Arial" w:cs="Arial"/>
                <w:b/>
                <w:sz w:val="20"/>
                <w:szCs w:val="18"/>
              </w:rPr>
              <w:t>Comments</w:t>
            </w:r>
          </w:p>
        </w:tc>
        <w:tc>
          <w:tcPr>
            <w:tcW w:w="630" w:type="dxa"/>
            <w:vAlign w:val="center"/>
          </w:tcPr>
          <w:p w14:paraId="47141EAA" w14:textId="77777777" w:rsidR="009A7DBF" w:rsidRPr="000E3491" w:rsidRDefault="009A7DBF" w:rsidP="009F5AFD">
            <w:pPr>
              <w:jc w:val="center"/>
              <w:rPr>
                <w:rFonts w:ascii="Arial" w:hAnsi="Arial" w:cs="Arial"/>
                <w:b/>
                <w:sz w:val="20"/>
                <w:szCs w:val="18"/>
              </w:rPr>
            </w:pPr>
            <w:r w:rsidRPr="000E3491">
              <w:rPr>
                <w:rFonts w:ascii="Arial" w:hAnsi="Arial" w:cs="Arial"/>
                <w:b/>
                <w:sz w:val="20"/>
                <w:szCs w:val="18"/>
              </w:rPr>
              <w:t>Ref</w:t>
            </w:r>
          </w:p>
        </w:tc>
      </w:tr>
      <w:tr w:rsidR="009A7DBF" w:rsidRPr="000E3491" w14:paraId="466DEBFF" w14:textId="77777777" w:rsidTr="000E3491">
        <w:trPr>
          <w:trHeight w:val="1152"/>
        </w:trPr>
        <w:tc>
          <w:tcPr>
            <w:tcW w:w="1898" w:type="dxa"/>
            <w:vAlign w:val="center"/>
          </w:tcPr>
          <w:p w14:paraId="3527C5B4"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Organic solvents</w:t>
            </w:r>
          </w:p>
        </w:tc>
        <w:tc>
          <w:tcPr>
            <w:tcW w:w="1342" w:type="dxa"/>
            <w:vAlign w:val="center"/>
          </w:tcPr>
          <w:p w14:paraId="51D86A5F"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DFT-B3LYP</w:t>
            </w:r>
          </w:p>
        </w:tc>
        <w:tc>
          <w:tcPr>
            <w:tcW w:w="1440" w:type="dxa"/>
            <w:vAlign w:val="center"/>
          </w:tcPr>
          <w:p w14:paraId="7675B27F"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6-311++G(d,p)</w:t>
            </w:r>
          </w:p>
        </w:tc>
        <w:tc>
          <w:tcPr>
            <w:tcW w:w="4680" w:type="dxa"/>
            <w:vAlign w:val="center"/>
          </w:tcPr>
          <w:p w14:paraId="6CC7F974"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Isotropic static polarizability was used to calculate the RI by using the Lorenz-Lorentz equation. Good agreement with experimental results is observed</w:t>
            </w:r>
          </w:p>
        </w:tc>
        <w:tc>
          <w:tcPr>
            <w:tcW w:w="630" w:type="dxa"/>
            <w:vAlign w:val="center"/>
          </w:tcPr>
          <w:p w14:paraId="4EB9BBFE" w14:textId="4125BAC4" w:rsidR="009A7DBF" w:rsidRPr="000E3491" w:rsidRDefault="009A7DBF" w:rsidP="00EC35E1">
            <w:pPr>
              <w:jc w:val="center"/>
              <w:rPr>
                <w:rFonts w:ascii="Arial" w:hAnsi="Arial" w:cs="Arial"/>
                <w:sz w:val="20"/>
                <w:szCs w:val="18"/>
              </w:rPr>
            </w:pPr>
            <w:r w:rsidRPr="000E3491">
              <w:rPr>
                <w:rFonts w:ascii="Arial" w:hAnsi="Arial" w:cs="Arial"/>
                <w:sz w:val="20"/>
                <w:szCs w:val="18"/>
              </w:rPr>
              <w:fldChar w:fldCharType="begin"/>
            </w:r>
            <w:r w:rsidR="00324E5E" w:rsidRPr="000E3491">
              <w:rPr>
                <w:rFonts w:ascii="Arial" w:hAnsi="Arial" w:cs="Arial"/>
                <w:sz w:val="20"/>
                <w:szCs w:val="18"/>
              </w:rPr>
              <w:instrText xml:space="preserve"> ADDIN EN.CITE &lt;EndNote&gt;&lt;Cite&gt;&lt;Author&gt;Lee&lt;/Author&gt;&lt;Year&gt;2011&lt;/Year&gt;&lt;RecNum&gt;68&lt;/RecNum&gt;&lt;DisplayText&gt;[9]&lt;/DisplayText&gt;&lt;record&gt;&lt;rec-number&gt;68&lt;/rec-number&gt;&lt;foreign-keys&gt;&lt;key app="EN" db-id="fd0xdwpa0vap2se9td55drtqssttxaw0dz0p" timestamp="1402062421"&gt;68&lt;/key&gt;&lt;/foreign-keys&gt;&lt;ref-type name="Journal Article"&gt;17&lt;/ref-type&gt;&lt;contributors&gt;&lt;authors&gt;&lt;author&gt;Lee, S.&lt;/author&gt;&lt;author&gt;Park, S. S.&lt;/author&gt;&lt;/authors&gt;&lt;/contributors&gt;&lt;titles&gt;&lt;title&gt;Dielectric Properties of Organic Solvents from Non-Polarizable Molecular Dynamics Simulation with Electronic Continuum Model and Density Functional Theory&lt;/title&gt;&lt;secondary-title&gt;Journal of Physical Chemistry B&lt;/secondary-title&gt;&lt;/titles&gt;&lt;periodical&gt;&lt;full-title&gt;Journal of Physical Chemistry B&lt;/full-title&gt;&lt;/periodical&gt;&lt;pages&gt;12571-12576&lt;/pages&gt;&lt;volume&gt;115&lt;/volume&gt;&lt;number&gt;43&lt;/number&gt;&lt;keywords&gt;&lt;keyword&gt;EMPIRICAL FORCE-FIELD&lt;/keyword&gt;&lt;keyword&gt;COMPUTER-SIMULATIONS&lt;/keyword&gt;&lt;keyword&gt;REFRACTIVE-INDEX&lt;/keyword&gt;&lt;keyword&gt;LIQUID&lt;/keyword&gt;&lt;keyword&gt;WATER&lt;/keyword&gt;&lt;keyword&gt;CONSTANT&lt;/keyword&gt;&lt;keyword&gt;TEMPERATURE&lt;/keyword&gt;&lt;keyword&gt;PROTEINS&lt;/keyword&gt;&lt;keyword&gt;METHANOL&lt;/keyword&gt;&lt;keyword&gt;PERMITTIVITY&lt;/keyword&gt;&lt;keyword&gt;SOLVATION&lt;/keyword&gt;&lt;/keywords&gt;&lt;dates&gt;&lt;year&gt;2011&lt;/year&gt;&lt;pub-dates&gt;&lt;date&gt;Nov&lt;/date&gt;&lt;/pub-dates&gt;&lt;/dates&gt;&lt;isbn&gt;1520-6106&lt;/isbn&gt;&lt;accession-num&gt;WOS:000296169900028&lt;/accession-num&gt;&lt;urls&gt;&lt;related-urls&gt;&lt;url&gt;&amp;lt;Go to ISI&amp;gt;://WOS:000296169900028&lt;/url&gt;&lt;url&gt;http://pubs.acs.org/doi/pdfplus/10.1021/jp207658m&lt;/url&gt;&lt;/related-urls&gt;&lt;/urls&gt;&lt;electronic-resource-num&gt;10.1021/jp207658m&lt;/electronic-resource-num&gt;&lt;/record&gt;&lt;/Cite&gt;&lt;/EndNote&gt;</w:instrText>
            </w:r>
            <w:r w:rsidRPr="000E3491">
              <w:rPr>
                <w:rFonts w:ascii="Arial" w:hAnsi="Arial" w:cs="Arial"/>
                <w:sz w:val="20"/>
                <w:szCs w:val="18"/>
              </w:rPr>
              <w:fldChar w:fldCharType="separate"/>
            </w:r>
            <w:r w:rsidR="00324E5E" w:rsidRPr="000E3491">
              <w:rPr>
                <w:rFonts w:ascii="Arial" w:hAnsi="Arial" w:cs="Arial"/>
                <w:noProof/>
                <w:sz w:val="20"/>
                <w:szCs w:val="18"/>
              </w:rPr>
              <w:t>[</w:t>
            </w:r>
            <w:hyperlink w:anchor="_ENREF_9" w:tooltip="Lee, 2011 #68" w:history="1">
              <w:r w:rsidR="00EC35E1" w:rsidRPr="000E3491">
                <w:rPr>
                  <w:rFonts w:ascii="Arial" w:hAnsi="Arial" w:cs="Arial"/>
                  <w:noProof/>
                  <w:sz w:val="20"/>
                  <w:szCs w:val="18"/>
                </w:rPr>
                <w:t>9</w:t>
              </w:r>
            </w:hyperlink>
            <w:r w:rsidR="00324E5E" w:rsidRPr="000E3491">
              <w:rPr>
                <w:rFonts w:ascii="Arial" w:hAnsi="Arial" w:cs="Arial"/>
                <w:noProof/>
                <w:sz w:val="20"/>
                <w:szCs w:val="18"/>
              </w:rPr>
              <w:t>]</w:t>
            </w:r>
            <w:r w:rsidRPr="000E3491">
              <w:rPr>
                <w:rFonts w:ascii="Arial" w:hAnsi="Arial" w:cs="Arial"/>
                <w:sz w:val="20"/>
                <w:szCs w:val="18"/>
              </w:rPr>
              <w:fldChar w:fldCharType="end"/>
            </w:r>
          </w:p>
        </w:tc>
      </w:tr>
      <w:tr w:rsidR="009A7DBF" w:rsidRPr="000E3491" w14:paraId="40CD2E29" w14:textId="77777777" w:rsidTr="000E3491">
        <w:trPr>
          <w:trHeight w:val="1152"/>
        </w:trPr>
        <w:tc>
          <w:tcPr>
            <w:tcW w:w="1898" w:type="dxa"/>
            <w:vAlign w:val="center"/>
          </w:tcPr>
          <w:p w14:paraId="54BA42FF"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1,3-dicarbomethoxy4,6-benzenedicarboxylic acid</w:t>
            </w:r>
          </w:p>
        </w:tc>
        <w:tc>
          <w:tcPr>
            <w:tcW w:w="1342" w:type="dxa"/>
            <w:vAlign w:val="center"/>
          </w:tcPr>
          <w:p w14:paraId="08A913EC"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 xml:space="preserve">DFT-FPLAPW </w:t>
            </w:r>
          </w:p>
        </w:tc>
        <w:tc>
          <w:tcPr>
            <w:tcW w:w="1440" w:type="dxa"/>
            <w:vAlign w:val="center"/>
          </w:tcPr>
          <w:p w14:paraId="596DEBB2" w14:textId="77777777" w:rsidR="009A7DBF" w:rsidRPr="000E3491" w:rsidRDefault="009A7DBF" w:rsidP="009F5AFD">
            <w:pPr>
              <w:jc w:val="center"/>
              <w:rPr>
                <w:rFonts w:ascii="Arial" w:hAnsi="Arial" w:cs="Arial"/>
                <w:sz w:val="20"/>
                <w:szCs w:val="18"/>
              </w:rPr>
            </w:pPr>
          </w:p>
        </w:tc>
        <w:tc>
          <w:tcPr>
            <w:tcW w:w="4680" w:type="dxa"/>
            <w:vAlign w:val="center"/>
          </w:tcPr>
          <w:p w14:paraId="0BC73989"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Optical properties like loss spectrum, reflectivity and RI are calculated using the real and imaginary part of dielectric constant. All the properties were determined as a function of photon energy.</w:t>
            </w:r>
          </w:p>
        </w:tc>
        <w:tc>
          <w:tcPr>
            <w:tcW w:w="630" w:type="dxa"/>
            <w:vAlign w:val="center"/>
          </w:tcPr>
          <w:p w14:paraId="74F6F2CA" w14:textId="5C17AB7A" w:rsidR="009A7DBF" w:rsidRPr="000E3491" w:rsidRDefault="009A7DBF" w:rsidP="00EC35E1">
            <w:pPr>
              <w:jc w:val="center"/>
              <w:rPr>
                <w:rFonts w:ascii="Arial" w:hAnsi="Arial" w:cs="Arial"/>
                <w:sz w:val="20"/>
                <w:szCs w:val="18"/>
              </w:rPr>
            </w:pPr>
            <w:r w:rsidRPr="000E3491">
              <w:rPr>
                <w:rFonts w:ascii="Arial" w:hAnsi="Arial" w:cs="Arial"/>
                <w:sz w:val="20"/>
                <w:szCs w:val="18"/>
              </w:rPr>
              <w:fldChar w:fldCharType="begin"/>
            </w:r>
            <w:r w:rsidR="00324E5E" w:rsidRPr="000E3491">
              <w:rPr>
                <w:rFonts w:ascii="Arial" w:hAnsi="Arial" w:cs="Arial"/>
                <w:sz w:val="20"/>
                <w:szCs w:val="18"/>
              </w:rPr>
              <w:instrText xml:space="preserve"> ADDIN EN.CITE &lt;EndNote&gt;&lt;Cite&gt;&lt;Author&gt;Azam&lt;/Author&gt;&lt;Year&gt;2013&lt;/Year&gt;&lt;RecNum&gt;61&lt;/RecNum&gt;&lt;DisplayText&gt;[1]&lt;/DisplayText&gt;&lt;record&gt;&lt;rec-number&gt;61&lt;/rec-number&gt;&lt;foreign-keys&gt;&lt;key app="EN" db-id="fd0xdwpa0vap2se9td55drtqssttxaw0dz0p" timestamp="1402062421"&gt;61&lt;/key&gt;&lt;/foreign-keys&gt;&lt;ref-type name="Journal Article"&gt;17&lt;/ref-type&gt;&lt;contributors&gt;&lt;authors&gt;&lt;author&gt;Azam, S.&lt;/author&gt;&lt;author&gt;Reshak, A. H.&lt;/author&gt;&lt;/authors&gt;&lt;/contributors&gt;&lt;titles&gt;&lt;title&gt;Electronic Structure of 1,3-dicarbomethoxy4,6-benzenedicarboxylic acid: Density Functional Approach&lt;/title&gt;&lt;secondary-title&gt;International Journal of Electrochemical Science&lt;/secondary-title&gt;&lt;/titles&gt;&lt;periodical&gt;&lt;full-title&gt;International Journal of Electrochemical Science&lt;/full-title&gt;&lt;/periodical&gt;&lt;pages&gt;10359-10375&lt;/pages&gt;&lt;volume&gt;8&lt;/volume&gt;&lt;number&gt;8&lt;/number&gt;&lt;keywords&gt;&lt;keyword&gt;electronic structure&lt;/keyword&gt;&lt;keyword&gt;electronic charge density and optical properties:&lt;/keyword&gt;&lt;keyword&gt;DFT&lt;/keyword&gt;&lt;keyword&gt;SECONDARY BUILDING UNITS&lt;/keyword&gt;&lt;keyword&gt;MICROPOROUS COORDINATION POLYMERS&lt;/keyword&gt;&lt;keyword&gt;METAL-ORGANIC FRAMEWORKS&lt;/keyword&gt;&lt;keyword&gt;SCHIFF-BASE LIGANDS&lt;/keyword&gt;&lt;keyword&gt;CRYSTAL-STRUCTURE&lt;/keyword&gt;&lt;keyword&gt;DICARBOXYLIC-ACIDS&lt;/keyword&gt;&lt;keyword&gt;COPPER(II) COMPLEXES&lt;/keyword&gt;&lt;keyword&gt;MAGNETIC-PROPERTIES&lt;/keyword&gt;&lt;keyword&gt;CARBOXYLIC-ACIDS&lt;/keyword&gt;&lt;keyword&gt;BENZENE-1,3,5-TRICARBOXYLIC ACID&lt;/keyword&gt;&lt;/keywords&gt;&lt;dates&gt;&lt;year&gt;2013&lt;/year&gt;&lt;pub-dates&gt;&lt;date&gt;Aug&lt;/date&gt;&lt;/pub-dates&gt;&lt;/dates&gt;&lt;isbn&gt;1452-3981&lt;/isbn&gt;&lt;accession-num&gt;WOS:000323548600019&lt;/accession-num&gt;&lt;urls&gt;&lt;related-urls&gt;&lt;url&gt;&amp;lt;Go to ISI&amp;gt;://WOS:000323548600019&lt;/url&gt;&lt;/related-urls&gt;&lt;/urls&gt;&lt;/record&gt;&lt;/Cite&gt;&lt;/EndNote&gt;</w:instrText>
            </w:r>
            <w:r w:rsidRPr="000E3491">
              <w:rPr>
                <w:rFonts w:ascii="Arial" w:hAnsi="Arial" w:cs="Arial"/>
                <w:sz w:val="20"/>
                <w:szCs w:val="18"/>
              </w:rPr>
              <w:fldChar w:fldCharType="separate"/>
            </w:r>
            <w:r w:rsidR="00324E5E" w:rsidRPr="000E3491">
              <w:rPr>
                <w:rFonts w:ascii="Arial" w:hAnsi="Arial" w:cs="Arial"/>
                <w:noProof/>
                <w:sz w:val="20"/>
                <w:szCs w:val="18"/>
              </w:rPr>
              <w:t>[</w:t>
            </w:r>
            <w:hyperlink w:anchor="_ENREF_1" w:tooltip="Azam, 2013 #61" w:history="1">
              <w:r w:rsidR="00EC35E1" w:rsidRPr="000E3491">
                <w:rPr>
                  <w:rFonts w:ascii="Arial" w:hAnsi="Arial" w:cs="Arial"/>
                  <w:noProof/>
                  <w:sz w:val="20"/>
                  <w:szCs w:val="18"/>
                </w:rPr>
                <w:t>1</w:t>
              </w:r>
            </w:hyperlink>
            <w:r w:rsidR="00324E5E" w:rsidRPr="000E3491">
              <w:rPr>
                <w:rFonts w:ascii="Arial" w:hAnsi="Arial" w:cs="Arial"/>
                <w:noProof/>
                <w:sz w:val="20"/>
                <w:szCs w:val="18"/>
              </w:rPr>
              <w:t>]</w:t>
            </w:r>
            <w:r w:rsidRPr="000E3491">
              <w:rPr>
                <w:rFonts w:ascii="Arial" w:hAnsi="Arial" w:cs="Arial"/>
                <w:sz w:val="20"/>
                <w:szCs w:val="18"/>
              </w:rPr>
              <w:fldChar w:fldCharType="end"/>
            </w:r>
          </w:p>
        </w:tc>
      </w:tr>
      <w:tr w:rsidR="009A7DBF" w:rsidRPr="000E3491" w14:paraId="3E96D960" w14:textId="77777777" w:rsidTr="000E3491">
        <w:trPr>
          <w:trHeight w:val="1152"/>
        </w:trPr>
        <w:tc>
          <w:tcPr>
            <w:tcW w:w="1898" w:type="dxa"/>
            <w:vAlign w:val="center"/>
          </w:tcPr>
          <w:p w14:paraId="1A70C1A0"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Phthalocyanine</w:t>
            </w:r>
          </w:p>
        </w:tc>
        <w:tc>
          <w:tcPr>
            <w:tcW w:w="1342" w:type="dxa"/>
            <w:vAlign w:val="center"/>
          </w:tcPr>
          <w:p w14:paraId="72C0CBB9"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DFT-FPLAPW</w:t>
            </w:r>
          </w:p>
        </w:tc>
        <w:tc>
          <w:tcPr>
            <w:tcW w:w="1440" w:type="dxa"/>
            <w:vAlign w:val="center"/>
          </w:tcPr>
          <w:p w14:paraId="695465AD" w14:textId="77777777" w:rsidR="009A7DBF" w:rsidRPr="000E3491" w:rsidRDefault="009A7DBF" w:rsidP="009F5AFD">
            <w:pPr>
              <w:jc w:val="center"/>
              <w:rPr>
                <w:rFonts w:ascii="Arial" w:hAnsi="Arial" w:cs="Arial"/>
                <w:sz w:val="20"/>
                <w:szCs w:val="18"/>
              </w:rPr>
            </w:pPr>
          </w:p>
        </w:tc>
        <w:tc>
          <w:tcPr>
            <w:tcW w:w="4680" w:type="dxa"/>
            <w:vAlign w:val="center"/>
          </w:tcPr>
          <w:p w14:paraId="18A31386"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Static refractive index (at zero frequency) of the material is determined using FPLAPW.</w:t>
            </w:r>
          </w:p>
        </w:tc>
        <w:tc>
          <w:tcPr>
            <w:tcW w:w="630" w:type="dxa"/>
            <w:vAlign w:val="center"/>
          </w:tcPr>
          <w:p w14:paraId="4330B4DA" w14:textId="61006DB6" w:rsidR="009A7DBF" w:rsidRPr="000E3491" w:rsidRDefault="009A7DBF" w:rsidP="00EC35E1">
            <w:pPr>
              <w:jc w:val="center"/>
              <w:rPr>
                <w:rFonts w:ascii="Arial" w:hAnsi="Arial" w:cs="Arial"/>
                <w:sz w:val="20"/>
                <w:szCs w:val="18"/>
              </w:rPr>
            </w:pPr>
            <w:r w:rsidRPr="000E3491">
              <w:rPr>
                <w:rFonts w:ascii="Arial" w:hAnsi="Arial" w:cs="Arial"/>
                <w:sz w:val="20"/>
                <w:szCs w:val="18"/>
              </w:rPr>
              <w:fldChar w:fldCharType="begin"/>
            </w:r>
            <w:r w:rsidR="00324E5E" w:rsidRPr="000E3491">
              <w:rPr>
                <w:rFonts w:ascii="Arial" w:hAnsi="Arial" w:cs="Arial"/>
                <w:sz w:val="20"/>
                <w:szCs w:val="18"/>
              </w:rPr>
              <w:instrText xml:space="preserve"> ADDIN EN.CITE &lt;EndNote&gt;&lt;Cite&gt;&lt;Author&gt;Azim-Araghi&lt;/Author&gt;&lt;Year&gt;2012&lt;/Year&gt;&lt;RecNum&gt;66&lt;/RecNum&gt;&lt;DisplayText&gt;[2]&lt;/DisplayText&gt;&lt;record&gt;&lt;rec-number&gt;66&lt;/rec-number&gt;&lt;foreign-keys&gt;&lt;key app="EN" db-id="fd0xdwpa0vap2se9td55drtqssttxaw0dz0p" timestamp="1402062421"&gt;66&lt;/key&gt;&lt;/foreign-keys&gt;&lt;ref-type name="Journal Article"&gt;17&lt;/ref-type&gt;&lt;contributors&gt;&lt;authors&gt;&lt;author&gt;Azim-Araghi, M. E.&lt;/author&gt;&lt;author&gt;Baedi, J.&lt;/author&gt;&lt;author&gt;Goodarzi, L. M.&lt;/author&gt;&lt;/authors&gt;&lt;/contributors&gt;&lt;titles&gt;&lt;title&gt;Electrical and optical properties of an organic semiconductor metal-free phthalocyanine (C32H18N8)&lt;/title&gt;&lt;secondary-title&gt;European Physical Journal-Applied Physics&lt;/secondary-title&gt;&lt;/titles&gt;&lt;periodical&gt;&lt;full-title&gt;European Physical Journal-Applied Physics&lt;/full-title&gt;&lt;/periodical&gt;&lt;volume&gt;58&lt;/volume&gt;&lt;number&gt;3&lt;/number&gt;&lt;keywords&gt;&lt;keyword&gt;THIN-FILMS&lt;/keyword&gt;&lt;keyword&gt;COBALT PHTHALOCYANINE&lt;/keyword&gt;&lt;keyword&gt;ALPHA&lt;/keyword&gt;&lt;keyword&gt;CELLS&lt;/keyword&gt;&lt;/keywords&gt;&lt;dates&gt;&lt;year&gt;2012&lt;/year&gt;&lt;pub-dates&gt;&lt;date&gt;Jul&lt;/date&gt;&lt;/pub-dates&gt;&lt;/dates&gt;&lt;isbn&gt;1286-0042&lt;/isbn&gt;&lt;accession-num&gt;WOS:000306101400004&lt;/accession-num&gt;&lt;urls&gt;&lt;related-urls&gt;&lt;url&gt;&amp;lt;Go to ISI&amp;gt;://WOS:000306101400004&lt;/url&gt;&lt;url&gt;http://www.epjap.org/action/displayAbstract?fromPage=online&amp;amp;aid=8631298&lt;/url&gt;&lt;/related-urls&gt;&lt;/urls&gt;&lt;custom7&gt;30201&lt;/custom7&gt;&lt;electronic-resource-num&gt;10.1051/epjap/2012120062&lt;/electronic-resource-num&gt;&lt;/record&gt;&lt;/Cite&gt;&lt;/EndNote&gt;</w:instrText>
            </w:r>
            <w:r w:rsidRPr="000E3491">
              <w:rPr>
                <w:rFonts w:ascii="Arial" w:hAnsi="Arial" w:cs="Arial"/>
                <w:sz w:val="20"/>
                <w:szCs w:val="18"/>
              </w:rPr>
              <w:fldChar w:fldCharType="separate"/>
            </w:r>
            <w:r w:rsidR="00324E5E" w:rsidRPr="000E3491">
              <w:rPr>
                <w:rFonts w:ascii="Arial" w:hAnsi="Arial" w:cs="Arial"/>
                <w:noProof/>
                <w:sz w:val="20"/>
                <w:szCs w:val="18"/>
              </w:rPr>
              <w:t>[</w:t>
            </w:r>
            <w:hyperlink w:anchor="_ENREF_2" w:tooltip="Azim-Araghi, 2012 #66" w:history="1">
              <w:r w:rsidR="00EC35E1" w:rsidRPr="000E3491">
                <w:rPr>
                  <w:rFonts w:ascii="Arial" w:hAnsi="Arial" w:cs="Arial"/>
                  <w:noProof/>
                  <w:sz w:val="20"/>
                  <w:szCs w:val="18"/>
                </w:rPr>
                <w:t>2</w:t>
              </w:r>
            </w:hyperlink>
            <w:r w:rsidR="00324E5E" w:rsidRPr="000E3491">
              <w:rPr>
                <w:rFonts w:ascii="Arial" w:hAnsi="Arial" w:cs="Arial"/>
                <w:noProof/>
                <w:sz w:val="20"/>
                <w:szCs w:val="18"/>
              </w:rPr>
              <w:t>]</w:t>
            </w:r>
            <w:r w:rsidRPr="000E3491">
              <w:rPr>
                <w:rFonts w:ascii="Arial" w:hAnsi="Arial" w:cs="Arial"/>
                <w:sz w:val="20"/>
                <w:szCs w:val="18"/>
              </w:rPr>
              <w:fldChar w:fldCharType="end"/>
            </w:r>
          </w:p>
        </w:tc>
      </w:tr>
      <w:tr w:rsidR="009A7DBF" w:rsidRPr="000E3491" w14:paraId="3BEEE537" w14:textId="77777777" w:rsidTr="000E3491">
        <w:trPr>
          <w:trHeight w:val="1152"/>
        </w:trPr>
        <w:tc>
          <w:tcPr>
            <w:tcW w:w="1898" w:type="dxa"/>
            <w:vAlign w:val="center"/>
          </w:tcPr>
          <w:p w14:paraId="3C1E0AF9"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Ag/Polyvinylidene Fluoride N</w:t>
            </w:r>
          </w:p>
        </w:tc>
        <w:tc>
          <w:tcPr>
            <w:tcW w:w="1342" w:type="dxa"/>
            <w:vAlign w:val="center"/>
          </w:tcPr>
          <w:p w14:paraId="6797B6CA"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DFT-PBE</w:t>
            </w:r>
          </w:p>
        </w:tc>
        <w:tc>
          <w:tcPr>
            <w:tcW w:w="1440" w:type="dxa"/>
            <w:vAlign w:val="center"/>
          </w:tcPr>
          <w:p w14:paraId="424C5666"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DZP</w:t>
            </w:r>
          </w:p>
        </w:tc>
        <w:tc>
          <w:tcPr>
            <w:tcW w:w="4680" w:type="dxa"/>
            <w:vAlign w:val="center"/>
          </w:tcPr>
          <w:p w14:paraId="33D5AEE4"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The real and imaginary part of dielectric constant, normal reflectance, and absorption coefficient is calculated as a function of photon energy.</w:t>
            </w:r>
          </w:p>
        </w:tc>
        <w:tc>
          <w:tcPr>
            <w:tcW w:w="630" w:type="dxa"/>
            <w:vAlign w:val="center"/>
          </w:tcPr>
          <w:p w14:paraId="27A339D8" w14:textId="4A4B2B46" w:rsidR="009A7DBF" w:rsidRPr="000E3491" w:rsidRDefault="009A7DBF" w:rsidP="00EC35E1">
            <w:pPr>
              <w:jc w:val="center"/>
              <w:rPr>
                <w:rFonts w:ascii="Arial" w:hAnsi="Arial" w:cs="Arial"/>
                <w:sz w:val="20"/>
                <w:szCs w:val="18"/>
              </w:rPr>
            </w:pPr>
            <w:r w:rsidRPr="000E3491">
              <w:rPr>
                <w:rFonts w:ascii="Arial" w:hAnsi="Arial" w:cs="Arial"/>
                <w:sz w:val="20"/>
                <w:szCs w:val="18"/>
              </w:rPr>
              <w:fldChar w:fldCharType="begin"/>
            </w:r>
            <w:r w:rsidR="00324E5E" w:rsidRPr="000E3491">
              <w:rPr>
                <w:rFonts w:ascii="Arial" w:hAnsi="Arial" w:cs="Arial"/>
                <w:sz w:val="20"/>
                <w:szCs w:val="18"/>
              </w:rPr>
              <w:instrText xml:space="preserve"> ADDIN EN.CITE &lt;EndNote&gt;&lt;Cite&gt;&lt;Author&gt;Rowan&lt;/Author&gt;&lt;Year&gt;2011&lt;/Year&gt;&lt;RecNum&gt;71&lt;/RecNum&gt;&lt;DisplayText&gt;[6]&lt;/DisplayText&gt;&lt;record&gt;&lt;rec-number&gt;71&lt;/rec-number&gt;&lt;foreign-keys&gt;&lt;key app="EN" db-id="fd0xdwpa0vap2se9td55drtqssttxaw0dz0p" timestamp="1402062421"&gt;71&lt;/key&gt;&lt;/foreign-keys&gt;&lt;ref-type name="Journal Article"&gt;17&lt;/ref-type&gt;&lt;contributors&gt;&lt;authors&gt;&lt;author&gt;Rowan, C. K.&lt;/author&gt;&lt;author&gt;Paci, I.&lt;/author&gt;&lt;/authors&gt;&lt;/contributors&gt;&lt;titles&gt;&lt;title&gt;Optical Properties of Ag/Polyvinylidene Fluoride Nanocomposites: A Theoretical Study&lt;/title&gt;&lt;secondary-title&gt;Journal of Physical Chemistry C&lt;/secondary-title&gt;&lt;/titles&gt;&lt;periodical&gt;&lt;full-title&gt;Journal of Physical Chemistry C&lt;/full-title&gt;&lt;/periodical&gt;&lt;pages&gt;8316-8324&lt;/pages&gt;&lt;volume&gt;115&lt;/volume&gt;&lt;number&gt;16&lt;/number&gt;&lt;keywords&gt;&lt;keyword&gt;MOLECULAR-DYNAMICS METHOD&lt;/keyword&gt;&lt;keyword&gt;POLY(VINYLIDENE FLUORIDE)&lt;/keyword&gt;&lt;keyword&gt;SILVER&lt;/keyword&gt;&lt;keyword&gt;NANOPARTICLES&lt;/keyword&gt;&lt;keyword&gt;ELECTRONIC-STRUCTURE&lt;/keyword&gt;&lt;keyword&gt;REFRACTIVE-INDEX&lt;/keyword&gt;&lt;keyword&gt;FORCE-FIELD&lt;/keyword&gt;&lt;keyword&gt;POLYMER&lt;/keyword&gt;&lt;keyword&gt;SIMULATIONS&lt;/keyword&gt;&lt;keyword&gt;DIELECTRICS&lt;/keyword&gt;&lt;keyword&gt;PHASE&lt;/keyword&gt;&lt;/keywords&gt;&lt;dates&gt;&lt;year&gt;2011&lt;/year&gt;&lt;pub-dates&gt;&lt;date&gt;Apr&lt;/date&gt;&lt;/pub-dates&gt;&lt;/dates&gt;&lt;isbn&gt;1932-7447&lt;/isbn&gt;&lt;accession-num&gt;WOS:000289697400061&lt;/accession-num&gt;&lt;urls&gt;&lt;related-urls&gt;&lt;url&gt;&amp;lt;Go to ISI&amp;gt;://WOS:000289697400061&lt;/url&gt;&lt;url&gt;http://pubs.acs.org/doi/pdfplus/10.1021/jp200428e&lt;/url&gt;&lt;/related-urls&gt;&lt;/urls&gt;&lt;electronic-resource-num&gt;10.1021/jp200428e&lt;/electronic-resource-num&gt;&lt;/record&gt;&lt;/Cite&gt;&lt;/EndNote&gt;</w:instrText>
            </w:r>
            <w:r w:rsidRPr="000E3491">
              <w:rPr>
                <w:rFonts w:ascii="Arial" w:hAnsi="Arial" w:cs="Arial"/>
                <w:sz w:val="20"/>
                <w:szCs w:val="18"/>
              </w:rPr>
              <w:fldChar w:fldCharType="separate"/>
            </w:r>
            <w:r w:rsidR="00324E5E" w:rsidRPr="000E3491">
              <w:rPr>
                <w:rFonts w:ascii="Arial" w:hAnsi="Arial" w:cs="Arial"/>
                <w:noProof/>
                <w:sz w:val="20"/>
                <w:szCs w:val="18"/>
              </w:rPr>
              <w:t>[</w:t>
            </w:r>
            <w:hyperlink w:anchor="_ENREF_6" w:tooltip="Rowan, 2011 #71" w:history="1">
              <w:r w:rsidR="00EC35E1" w:rsidRPr="000E3491">
                <w:rPr>
                  <w:rFonts w:ascii="Arial" w:hAnsi="Arial" w:cs="Arial"/>
                  <w:noProof/>
                  <w:sz w:val="20"/>
                  <w:szCs w:val="18"/>
                </w:rPr>
                <w:t>6</w:t>
              </w:r>
            </w:hyperlink>
            <w:r w:rsidR="00324E5E" w:rsidRPr="000E3491">
              <w:rPr>
                <w:rFonts w:ascii="Arial" w:hAnsi="Arial" w:cs="Arial"/>
                <w:noProof/>
                <w:sz w:val="20"/>
                <w:szCs w:val="18"/>
              </w:rPr>
              <w:t>]</w:t>
            </w:r>
            <w:r w:rsidRPr="000E3491">
              <w:rPr>
                <w:rFonts w:ascii="Arial" w:hAnsi="Arial" w:cs="Arial"/>
                <w:sz w:val="20"/>
                <w:szCs w:val="18"/>
              </w:rPr>
              <w:fldChar w:fldCharType="end"/>
            </w:r>
          </w:p>
        </w:tc>
      </w:tr>
      <w:tr w:rsidR="009A7DBF" w:rsidRPr="000E3491" w14:paraId="23A81231" w14:textId="77777777" w:rsidTr="000E3491">
        <w:trPr>
          <w:trHeight w:val="1152"/>
        </w:trPr>
        <w:tc>
          <w:tcPr>
            <w:tcW w:w="1898" w:type="dxa"/>
            <w:vAlign w:val="center"/>
          </w:tcPr>
          <w:p w14:paraId="56DC4F56"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Organic compounds</w:t>
            </w:r>
          </w:p>
        </w:tc>
        <w:tc>
          <w:tcPr>
            <w:tcW w:w="1342" w:type="dxa"/>
            <w:vAlign w:val="center"/>
          </w:tcPr>
          <w:p w14:paraId="5CDC86B5"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DFT-B3LYP</w:t>
            </w:r>
          </w:p>
        </w:tc>
        <w:tc>
          <w:tcPr>
            <w:tcW w:w="1440" w:type="dxa"/>
            <w:vAlign w:val="center"/>
          </w:tcPr>
          <w:p w14:paraId="1328C03F"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6-31++G(d,p)</w:t>
            </w:r>
          </w:p>
        </w:tc>
        <w:tc>
          <w:tcPr>
            <w:tcW w:w="4680" w:type="dxa"/>
            <w:vAlign w:val="center"/>
          </w:tcPr>
          <w:p w14:paraId="1F617140"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Static polarizability values are used to determine the RI of small organic compounds. The calculated values are in very good agreement with the experimental results.</w:t>
            </w:r>
          </w:p>
        </w:tc>
        <w:tc>
          <w:tcPr>
            <w:tcW w:w="630" w:type="dxa"/>
            <w:vAlign w:val="center"/>
          </w:tcPr>
          <w:p w14:paraId="78425447" w14:textId="2ED93AED" w:rsidR="009A7DBF" w:rsidRPr="000E3491" w:rsidRDefault="009A7DBF" w:rsidP="00EC35E1">
            <w:pPr>
              <w:jc w:val="center"/>
              <w:rPr>
                <w:rFonts w:ascii="Arial" w:hAnsi="Arial" w:cs="Arial"/>
                <w:sz w:val="20"/>
                <w:szCs w:val="18"/>
              </w:rPr>
            </w:pPr>
            <w:r w:rsidRPr="000E3491">
              <w:rPr>
                <w:rFonts w:ascii="Arial" w:hAnsi="Arial" w:cs="Arial"/>
                <w:sz w:val="20"/>
                <w:szCs w:val="18"/>
              </w:rPr>
              <w:fldChar w:fldCharType="begin"/>
            </w:r>
            <w:r w:rsidR="00324E5E" w:rsidRPr="000E3491">
              <w:rPr>
                <w:rFonts w:ascii="Arial" w:hAnsi="Arial" w:cs="Arial"/>
                <w:sz w:val="20"/>
                <w:szCs w:val="18"/>
              </w:rPr>
              <w:instrText xml:space="preserve"> ADDIN EN.CITE &lt;EndNote&gt;&lt;Cite&gt;&lt;Author&gt;Park&lt;/Author&gt;&lt;Year&gt;2011&lt;/Year&gt;&lt;RecNum&gt;24&lt;/RecNum&gt;&lt;DisplayText&gt;[10]&lt;/DisplayText&gt;&lt;record&gt;&lt;rec-number&gt;24&lt;/rec-number&gt;&lt;foreign-keys&gt;&lt;key app="EN" db-id="fd0xdwpa0vap2se9td55drtqssttxaw0dz0p" timestamp="1401987220"&gt;24&lt;/key&gt;&lt;/foreign-keys&gt;&lt;ref-type name="Journal Article"&gt;17&lt;/ref-type&gt;&lt;contributors&gt;&lt;authors&gt;&lt;author&gt;Park, S. S.&lt;/author&gt;&lt;author&gt;Lee, S.&lt;/author&gt;&lt;author&gt;Bae, J. Y.&lt;/author&gt;&lt;author&gt;Hagelberg, F.&lt;/author&gt;&lt;/authors&gt;&lt;/contributors&gt;&lt;titles&gt;&lt;title&gt;Refractive indices of liquid-forming organic compounds by density functional theory&lt;/title&gt;&lt;secondary-title&gt;Chemical Physics Letters&lt;/secondary-title&gt;&lt;/titles&gt;&lt;periodical&gt;&lt;full-title&gt;Chemical Physics Letters&lt;/full-title&gt;&lt;/periodical&gt;&lt;pages&gt;466-470&lt;/pages&gt;&lt;volume&gt;511&lt;/volume&gt;&lt;number&gt;4-6&lt;/number&gt;&lt;keywords&gt;&lt;keyword&gt;MOLECULAR-ORBITAL METHODS&lt;/keyword&gt;&lt;keyword&gt;AB-INITIO CALCULATIONS&lt;/keyword&gt;&lt;keyword&gt;1ST&lt;/keyword&gt;&lt;keyword&gt;HYPERPOLARIZABILITY&lt;/keyword&gt;&lt;keyword&gt;BASIS-SETS&lt;/keyword&gt;&lt;keyword&gt;POLARIZABILITIES&lt;/keyword&gt;&lt;keyword&gt;BENZENE&lt;/keyword&gt;&lt;keyword&gt;TEMPERATURE&lt;/keyword&gt;&lt;keyword&gt;DYNAMICS&lt;/keyword&gt;&lt;keyword&gt;LENS&lt;/keyword&gt;&lt;/keywords&gt;&lt;dates&gt;&lt;year&gt;2011&lt;/year&gt;&lt;pub-dates&gt;&lt;date&gt;Aug&lt;/date&gt;&lt;/pub-dates&gt;&lt;/dates&gt;&lt;isbn&gt;0009-2614&lt;/isbn&gt;&lt;accession-num&gt;WOS:000293214900056&lt;/accession-num&gt;&lt;urls&gt;&lt;related-urls&gt;&lt;url&gt;&amp;lt;Go to ISI&amp;gt;://WOS:000293214900056&lt;/url&gt;&lt;url&gt;http://ac.els-cdn.com/S0009261411007846/1-s2.0-S0009261411007846-main.pdf?_tid=162f0e24-0cff-11e4-b927-00000aacb35e&amp;amp;acdnat=1405525225_27c7bf9604450391886a202a3ba2ad3a&lt;/url&gt;&lt;/related-urls&gt;&lt;/urls&gt;&lt;electronic-resource-num&gt;10.1016/j.cplett.2011.06.074&lt;/electronic-resource-num&gt;&lt;/record&gt;&lt;/Cite&gt;&lt;/EndNote&gt;</w:instrText>
            </w:r>
            <w:r w:rsidRPr="000E3491">
              <w:rPr>
                <w:rFonts w:ascii="Arial" w:hAnsi="Arial" w:cs="Arial"/>
                <w:sz w:val="20"/>
                <w:szCs w:val="18"/>
              </w:rPr>
              <w:fldChar w:fldCharType="separate"/>
            </w:r>
            <w:r w:rsidR="00324E5E" w:rsidRPr="000E3491">
              <w:rPr>
                <w:rFonts w:ascii="Arial" w:hAnsi="Arial" w:cs="Arial"/>
                <w:noProof/>
                <w:sz w:val="20"/>
                <w:szCs w:val="18"/>
              </w:rPr>
              <w:t>[</w:t>
            </w:r>
            <w:hyperlink w:anchor="_ENREF_10" w:tooltip="Park, 2011 #24" w:history="1">
              <w:r w:rsidR="00EC35E1" w:rsidRPr="000E3491">
                <w:rPr>
                  <w:rFonts w:ascii="Arial" w:hAnsi="Arial" w:cs="Arial"/>
                  <w:noProof/>
                  <w:sz w:val="20"/>
                  <w:szCs w:val="18"/>
                </w:rPr>
                <w:t>10</w:t>
              </w:r>
            </w:hyperlink>
            <w:r w:rsidR="00324E5E" w:rsidRPr="000E3491">
              <w:rPr>
                <w:rFonts w:ascii="Arial" w:hAnsi="Arial" w:cs="Arial"/>
                <w:noProof/>
                <w:sz w:val="20"/>
                <w:szCs w:val="18"/>
              </w:rPr>
              <w:t>]</w:t>
            </w:r>
            <w:r w:rsidRPr="000E3491">
              <w:rPr>
                <w:rFonts w:ascii="Arial" w:hAnsi="Arial" w:cs="Arial"/>
                <w:sz w:val="20"/>
                <w:szCs w:val="18"/>
              </w:rPr>
              <w:fldChar w:fldCharType="end"/>
            </w:r>
          </w:p>
        </w:tc>
      </w:tr>
      <w:tr w:rsidR="009A7DBF" w:rsidRPr="000E3491" w14:paraId="2345C3F4" w14:textId="77777777" w:rsidTr="000E3491">
        <w:trPr>
          <w:trHeight w:val="1152"/>
        </w:trPr>
        <w:tc>
          <w:tcPr>
            <w:tcW w:w="1898" w:type="dxa"/>
            <w:vAlign w:val="center"/>
          </w:tcPr>
          <w:p w14:paraId="01CEB8F2"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PEDOT:PSS</w:t>
            </w:r>
          </w:p>
        </w:tc>
        <w:tc>
          <w:tcPr>
            <w:tcW w:w="1342" w:type="dxa"/>
            <w:vAlign w:val="center"/>
          </w:tcPr>
          <w:p w14:paraId="7299D8E7"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DFT- PW91 (GGA)</w:t>
            </w:r>
          </w:p>
        </w:tc>
        <w:tc>
          <w:tcPr>
            <w:tcW w:w="1440" w:type="dxa"/>
            <w:vAlign w:val="center"/>
          </w:tcPr>
          <w:p w14:paraId="13231095" w14:textId="77777777" w:rsidR="009A7DBF" w:rsidRPr="000E3491" w:rsidRDefault="009A7DBF" w:rsidP="009F5AFD">
            <w:pPr>
              <w:jc w:val="center"/>
              <w:rPr>
                <w:rFonts w:ascii="Arial" w:hAnsi="Arial" w:cs="Arial"/>
                <w:sz w:val="20"/>
                <w:szCs w:val="18"/>
              </w:rPr>
            </w:pPr>
          </w:p>
        </w:tc>
        <w:tc>
          <w:tcPr>
            <w:tcW w:w="4680" w:type="dxa"/>
            <w:vAlign w:val="center"/>
          </w:tcPr>
          <w:p w14:paraId="02EEAA9B"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Absorbance, real part of the refractive index, imaginary part of the refractive index, the real and imaginary part of the dielectric function are determined as a function of energy. Exact method of calculation is not mentioned</w:t>
            </w:r>
          </w:p>
        </w:tc>
        <w:tc>
          <w:tcPr>
            <w:tcW w:w="630" w:type="dxa"/>
            <w:vAlign w:val="center"/>
          </w:tcPr>
          <w:p w14:paraId="1913AFA3" w14:textId="52EE0BDC" w:rsidR="009A7DBF" w:rsidRPr="000E3491" w:rsidRDefault="009A7DBF" w:rsidP="00EC35E1">
            <w:pPr>
              <w:jc w:val="center"/>
              <w:rPr>
                <w:rFonts w:ascii="Arial" w:hAnsi="Arial" w:cs="Arial"/>
                <w:sz w:val="20"/>
                <w:szCs w:val="18"/>
              </w:rPr>
            </w:pPr>
            <w:r w:rsidRPr="000E3491">
              <w:rPr>
                <w:rFonts w:ascii="Arial" w:hAnsi="Arial" w:cs="Arial"/>
                <w:sz w:val="20"/>
                <w:szCs w:val="18"/>
              </w:rPr>
              <w:fldChar w:fldCharType="begin"/>
            </w:r>
            <w:r w:rsidRPr="000E3491">
              <w:rPr>
                <w:rFonts w:ascii="Arial" w:hAnsi="Arial" w:cs="Arial"/>
                <w:sz w:val="20"/>
                <w:szCs w:val="18"/>
              </w:rPr>
              <w:instrText xml:space="preserve"> ADDIN EN.CITE &lt;EndNote&gt;&lt;Cite&gt;&lt;Author&gt;Lenz&lt;/Author&gt;&lt;Year&gt;2011&lt;/Year&gt;&lt;RecNum&gt;70&lt;/RecNum&gt;&lt;DisplayText&gt;[7]&lt;/DisplayText&gt;&lt;record&gt;&lt;rec-number&gt;70&lt;/rec-number&gt;&lt;foreign-keys&gt;&lt;key app="EN" db-id="fd0xdwpa0vap2se9td55drtqssttxaw0dz0p" timestamp="1402062421"&gt;70&lt;/key&gt;&lt;/foreign-keys&gt;&lt;ref-type name="Journal Article"&gt;17&lt;/ref-type&gt;&lt;contributors&gt;&lt;authors&gt;&lt;author&gt;Lenz, A.&lt;/author&gt;&lt;author&gt;Kariis, H.&lt;/author&gt;&lt;author&gt;Pohl, A.&lt;/author&gt;&lt;author&gt;Persson, P.&lt;/author&gt;&lt;author&gt;Ojamae, L.&lt;/author&gt;&lt;/authors&gt;&lt;/contributors&gt;&lt;titles&gt;&lt;title&gt;The electronic structure and reflectivity of PEDOT:PSS from density functional theory&lt;/title&gt;&lt;secondary-title&gt;Chemical Physics&lt;/secondary-title&gt;&lt;/titles&gt;&lt;periodical&gt;&lt;full-title&gt;Chemical Physics&lt;/full-title&gt;&lt;/periodical&gt;&lt;pages&gt;44-51&lt;/pages&gt;&lt;volume&gt;384&lt;/volume&gt;&lt;number&gt;1-3&lt;/number&gt;&lt;keywords&gt;&lt;keyword&gt;PEDOT:PSS&lt;/keyword&gt;&lt;keyword&gt;Conducting polymer&lt;/keyword&gt;&lt;keyword&gt;Quantum-chemical calculations&lt;/keyword&gt;&lt;keyword&gt;ELECTRICAL-CONDUCTIVITY&lt;/keyword&gt;&lt;keyword&gt;THIN-FILMS&lt;/keyword&gt;&lt;keyword&gt;POLY(3,4-ETHYLENEDIOXYTHIOPHENE)&lt;/keyword&gt;&lt;keyword&gt;MORPHOLOGY&lt;/keyword&gt;&lt;keyword&gt;3,4-ETHYLENEDIOXYTHIOPHENE&lt;/keyword&gt;&lt;keyword&gt;ENHANCEMENT&lt;/keyword&gt;&lt;keyword&gt;SULFONATE)&lt;/keyword&gt;&lt;keyword&gt;OLIGOMERS&lt;/keyword&gt;&lt;keyword&gt;MOLECULES&lt;/keyword&gt;&lt;keyword&gt;MECHANISM&lt;/keyword&gt;&lt;/keywords&gt;&lt;dates&gt;&lt;year&gt;2011&lt;/year&gt;&lt;pub-dates&gt;&lt;date&gt;Jun&lt;/date&gt;&lt;/pub-dates&gt;&lt;/dates&gt;&lt;isbn&gt;0301-0104&lt;/isbn&gt;&lt;accession-num&gt;WOS:000291472400006&lt;/accession-num&gt;&lt;urls&gt;&lt;related-urls&gt;&lt;url&gt;&amp;lt;Go to ISI&amp;gt;://WOS:000291472400006&lt;/url&gt;&lt;url&gt;http://ac.els-cdn.com/S0301010411001571/1-s2.0-S0301010411001571-main.pdf?_tid=18b177ea-0cff-11e4-a91d-00000aab0f26&amp;amp;acdnat=1405525229_5bd6a5e07826ac9496e0391eec3b9ba8&lt;/url&gt;&lt;/related-urls&gt;&lt;/urls&gt;&lt;electronic-resource-num&gt;10.1016/j.chemphys.2011.05.003&lt;/electronic-resource-num&gt;&lt;/record&gt;&lt;/Cite&gt;&lt;/EndNote&gt;</w:instrText>
            </w:r>
            <w:r w:rsidRPr="000E3491">
              <w:rPr>
                <w:rFonts w:ascii="Arial" w:hAnsi="Arial" w:cs="Arial"/>
                <w:sz w:val="20"/>
                <w:szCs w:val="18"/>
              </w:rPr>
              <w:fldChar w:fldCharType="separate"/>
            </w:r>
            <w:r w:rsidRPr="000E3491">
              <w:rPr>
                <w:rFonts w:ascii="Arial" w:hAnsi="Arial" w:cs="Arial"/>
                <w:noProof/>
                <w:sz w:val="20"/>
                <w:szCs w:val="18"/>
              </w:rPr>
              <w:t>[</w:t>
            </w:r>
            <w:hyperlink w:anchor="_ENREF_7" w:tooltip="Lenz, 2011 #70" w:history="1">
              <w:r w:rsidR="00EC35E1" w:rsidRPr="000E3491">
                <w:rPr>
                  <w:rFonts w:ascii="Arial" w:hAnsi="Arial" w:cs="Arial"/>
                  <w:noProof/>
                  <w:sz w:val="20"/>
                  <w:szCs w:val="18"/>
                </w:rPr>
                <w:t>7</w:t>
              </w:r>
            </w:hyperlink>
            <w:r w:rsidRPr="000E3491">
              <w:rPr>
                <w:rFonts w:ascii="Arial" w:hAnsi="Arial" w:cs="Arial"/>
                <w:noProof/>
                <w:sz w:val="20"/>
                <w:szCs w:val="18"/>
              </w:rPr>
              <w:t>]</w:t>
            </w:r>
            <w:r w:rsidRPr="000E3491">
              <w:rPr>
                <w:rFonts w:ascii="Arial" w:hAnsi="Arial" w:cs="Arial"/>
                <w:sz w:val="20"/>
                <w:szCs w:val="18"/>
              </w:rPr>
              <w:fldChar w:fldCharType="end"/>
            </w:r>
          </w:p>
        </w:tc>
      </w:tr>
      <w:tr w:rsidR="009A7DBF" w:rsidRPr="000E3491" w14:paraId="4FE0426D" w14:textId="77777777" w:rsidTr="000E3491">
        <w:trPr>
          <w:trHeight w:val="1152"/>
        </w:trPr>
        <w:tc>
          <w:tcPr>
            <w:tcW w:w="1898" w:type="dxa"/>
            <w:vAlign w:val="center"/>
          </w:tcPr>
          <w:p w14:paraId="467B39E9"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Polyynes</w:t>
            </w:r>
          </w:p>
        </w:tc>
        <w:tc>
          <w:tcPr>
            <w:tcW w:w="1342" w:type="dxa"/>
            <w:vAlign w:val="center"/>
          </w:tcPr>
          <w:p w14:paraId="00698A6C" w14:textId="04792F06" w:rsidR="009A7DBF" w:rsidRPr="000E3491" w:rsidRDefault="009A7DBF" w:rsidP="009F5AFD">
            <w:pPr>
              <w:jc w:val="center"/>
              <w:rPr>
                <w:rFonts w:ascii="Arial" w:hAnsi="Arial" w:cs="Arial"/>
                <w:sz w:val="20"/>
                <w:szCs w:val="18"/>
              </w:rPr>
            </w:pPr>
            <w:r w:rsidRPr="000E3491">
              <w:rPr>
                <w:rFonts w:ascii="Arial" w:hAnsi="Arial" w:cs="Arial"/>
                <w:sz w:val="20"/>
                <w:szCs w:val="18"/>
              </w:rPr>
              <w:t>MP2, CCSD, and DFT with B3LYP and PBE</w:t>
            </w:r>
          </w:p>
        </w:tc>
        <w:tc>
          <w:tcPr>
            <w:tcW w:w="1440" w:type="dxa"/>
            <w:vAlign w:val="center"/>
          </w:tcPr>
          <w:p w14:paraId="6BEFFE7D"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cc-PVTZ, aug-cc-pVTZ and cc-pVQZ</w:t>
            </w:r>
          </w:p>
        </w:tc>
        <w:tc>
          <w:tcPr>
            <w:tcW w:w="4680" w:type="dxa"/>
            <w:vAlign w:val="center"/>
          </w:tcPr>
          <w:p w14:paraId="19B85750"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 xml:space="preserve">Static longitudinal and transverse polarizability values are determined. </w:t>
            </w:r>
          </w:p>
        </w:tc>
        <w:tc>
          <w:tcPr>
            <w:tcW w:w="630" w:type="dxa"/>
            <w:vAlign w:val="center"/>
          </w:tcPr>
          <w:p w14:paraId="4FFA4971" w14:textId="26F92D85" w:rsidR="009A7DBF" w:rsidRPr="000E3491" w:rsidRDefault="009A7DBF" w:rsidP="00EC35E1">
            <w:pPr>
              <w:jc w:val="center"/>
              <w:rPr>
                <w:rFonts w:ascii="Arial" w:hAnsi="Arial" w:cs="Arial"/>
                <w:sz w:val="20"/>
                <w:szCs w:val="18"/>
              </w:rPr>
            </w:pPr>
            <w:r w:rsidRPr="000E3491">
              <w:rPr>
                <w:rFonts w:ascii="Arial" w:hAnsi="Arial" w:cs="Arial"/>
                <w:sz w:val="20"/>
                <w:szCs w:val="18"/>
              </w:rPr>
              <w:fldChar w:fldCharType="begin"/>
            </w:r>
            <w:r w:rsidR="00324E5E" w:rsidRPr="000E3491">
              <w:rPr>
                <w:rFonts w:ascii="Arial" w:hAnsi="Arial" w:cs="Arial"/>
                <w:sz w:val="20"/>
                <w:szCs w:val="18"/>
              </w:rPr>
              <w:instrText xml:space="preserve"> ADDIN EN.CITE &lt;EndNote&gt;&lt;Cite&gt;&lt;Author&gt;Zeinalipour-Yazdi&lt;/Author&gt;&lt;Year&gt;2008&lt;/Year&gt;&lt;RecNum&gt;303&lt;/RecNum&gt;&lt;DisplayText&gt;[4]&lt;/DisplayText&gt;&lt;record&gt;&lt;rec-number&gt;303&lt;/rec-number&gt;&lt;foreign-keys&gt;&lt;key app="EN" db-id="fd0xdwpa0vap2se9td55drtqssttxaw0dz0p" timestamp="1405454293"&gt;303&lt;/key&gt;&lt;/foreign-keys&gt;&lt;ref-type name="Journal Article"&gt;17&lt;/ref-type&gt;&lt;contributors&gt;&lt;authors&gt;&lt;author&gt;Zeinalipour-Yazdi, C. D.&lt;/author&gt;&lt;author&gt;Pullman, D. P.&lt;/author&gt;&lt;/authors&gt;&lt;/contributors&gt;&lt;titles&gt;&lt;title&gt;Quantitative structure - Property relationships for longitudinal, transverse, and molecular static polarizabilities in polyynes&lt;/title&gt;&lt;secondary-title&gt;Journal of Physical Chemistry B&lt;/secondary-title&gt;&lt;/titles&gt;&lt;periodical&gt;&lt;full-title&gt;Journal of Physical Chemistry B&lt;/full-title&gt;&lt;/periodical&gt;&lt;pages&gt;7377-7386&lt;/pages&gt;&lt;volume&gt;112&lt;/volume&gt;&lt;number&gt;25&lt;/number&gt;&lt;keywords&gt;&lt;keyword&gt;NONLINEAR-OPTICAL-PROPERTIES&lt;/keyword&gt;&lt;keyword&gt;AB-INITIO CALCULATIONS&lt;/keyword&gt;&lt;keyword&gt;POLYACETYLENE&lt;/keyword&gt;&lt;keyword&gt;CHAINS&lt;/keyword&gt;&lt;keyword&gt;PERIODIC-SYSTEMS&lt;/keyword&gt;&lt;keyword&gt;DIPOLE POLARIZABILITY&lt;/keyword&gt;&lt;keyword&gt;CONJUGATED POLYMERS&lt;/keyword&gt;&lt;keyword&gt;PERTURBATION-THEORY&lt;/keyword&gt;&lt;keyword&gt;ORGANIC-MOLECULES&lt;/keyword&gt;&lt;keyword&gt;LINEAR POLYYNES&lt;/keyword&gt;&lt;keyword&gt;ELECTRIC-FIELD&lt;/keyword&gt;&lt;/keywords&gt;&lt;dates&gt;&lt;year&gt;2008&lt;/year&gt;&lt;pub-dates&gt;&lt;date&gt;Jun&lt;/date&gt;&lt;/pub-dates&gt;&lt;/dates&gt;&lt;isbn&gt;1520-6106&lt;/isbn&gt;&lt;accession-num&gt;WOS:000256919800007&lt;/accession-num&gt;&lt;urls&gt;&lt;related-urls&gt;&lt;url&gt;&amp;lt;Go to ISI&amp;gt;://WOS:000256919800007&lt;/url&gt;&lt;url&gt;http://pubs.acs.org/doi/pdfplus/10.1021/jp800302s&lt;/url&gt;&lt;/related-urls&gt;&lt;/urls&gt;&lt;electronic-resource-num&gt;10.1021/jp800302s&lt;/electronic-resource-num&gt;&lt;/record&gt;&lt;/Cite&gt;&lt;/EndNote&gt;</w:instrText>
            </w:r>
            <w:r w:rsidRPr="000E3491">
              <w:rPr>
                <w:rFonts w:ascii="Arial" w:hAnsi="Arial" w:cs="Arial"/>
                <w:sz w:val="20"/>
                <w:szCs w:val="18"/>
              </w:rPr>
              <w:fldChar w:fldCharType="separate"/>
            </w:r>
            <w:r w:rsidR="00324E5E" w:rsidRPr="000E3491">
              <w:rPr>
                <w:rFonts w:ascii="Arial" w:hAnsi="Arial" w:cs="Arial"/>
                <w:noProof/>
                <w:sz w:val="20"/>
                <w:szCs w:val="18"/>
              </w:rPr>
              <w:t>[</w:t>
            </w:r>
            <w:hyperlink w:anchor="_ENREF_4" w:tooltip="Zeinalipour-Yazdi, 2008 #303" w:history="1">
              <w:r w:rsidR="00EC35E1" w:rsidRPr="000E3491">
                <w:rPr>
                  <w:rFonts w:ascii="Arial" w:hAnsi="Arial" w:cs="Arial"/>
                  <w:noProof/>
                  <w:sz w:val="20"/>
                  <w:szCs w:val="18"/>
                </w:rPr>
                <w:t>4</w:t>
              </w:r>
            </w:hyperlink>
            <w:r w:rsidR="00324E5E" w:rsidRPr="000E3491">
              <w:rPr>
                <w:rFonts w:ascii="Arial" w:hAnsi="Arial" w:cs="Arial"/>
                <w:noProof/>
                <w:sz w:val="20"/>
                <w:szCs w:val="18"/>
              </w:rPr>
              <w:t>]</w:t>
            </w:r>
            <w:r w:rsidRPr="000E3491">
              <w:rPr>
                <w:rFonts w:ascii="Arial" w:hAnsi="Arial" w:cs="Arial"/>
                <w:sz w:val="20"/>
                <w:szCs w:val="18"/>
              </w:rPr>
              <w:fldChar w:fldCharType="end"/>
            </w:r>
          </w:p>
        </w:tc>
      </w:tr>
      <w:tr w:rsidR="009A7DBF" w:rsidRPr="000E3491" w14:paraId="390193E0" w14:textId="77777777" w:rsidTr="000E3491">
        <w:trPr>
          <w:trHeight w:val="1152"/>
        </w:trPr>
        <w:tc>
          <w:tcPr>
            <w:tcW w:w="1898" w:type="dxa"/>
            <w:vAlign w:val="center"/>
          </w:tcPr>
          <w:p w14:paraId="69612949"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Vinyl Polymers</w:t>
            </w:r>
          </w:p>
        </w:tc>
        <w:tc>
          <w:tcPr>
            <w:tcW w:w="1342" w:type="dxa"/>
            <w:vAlign w:val="center"/>
          </w:tcPr>
          <w:p w14:paraId="4F79BF9E"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QSPR</w:t>
            </w:r>
          </w:p>
        </w:tc>
        <w:tc>
          <w:tcPr>
            <w:tcW w:w="1440" w:type="dxa"/>
            <w:vAlign w:val="center"/>
          </w:tcPr>
          <w:p w14:paraId="0CB8F209"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6-31G(d)</w:t>
            </w:r>
          </w:p>
        </w:tc>
        <w:tc>
          <w:tcPr>
            <w:tcW w:w="4680" w:type="dxa"/>
            <w:vAlign w:val="center"/>
          </w:tcPr>
          <w:p w14:paraId="19118466"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Molecular descriptors are calculated using quantum chemical methods (DFT-B3LYP). 47 polymers were used as training set in this paper. The results for validation polymers showed good agreement with the experimental results.</w:t>
            </w:r>
          </w:p>
        </w:tc>
        <w:tc>
          <w:tcPr>
            <w:tcW w:w="630" w:type="dxa"/>
            <w:vAlign w:val="center"/>
          </w:tcPr>
          <w:p w14:paraId="50110BE1" w14:textId="3A32915B" w:rsidR="009A7DBF" w:rsidRPr="000E3491" w:rsidRDefault="009A7DBF" w:rsidP="00EC35E1">
            <w:pPr>
              <w:jc w:val="center"/>
              <w:rPr>
                <w:rFonts w:ascii="Arial" w:hAnsi="Arial" w:cs="Arial"/>
                <w:sz w:val="20"/>
                <w:szCs w:val="18"/>
              </w:rPr>
            </w:pPr>
            <w:r w:rsidRPr="000E3491">
              <w:rPr>
                <w:rFonts w:ascii="Arial" w:hAnsi="Arial" w:cs="Arial"/>
                <w:sz w:val="20"/>
                <w:szCs w:val="18"/>
              </w:rPr>
              <w:fldChar w:fldCharType="begin"/>
            </w:r>
            <w:r w:rsidR="00324E5E" w:rsidRPr="000E3491">
              <w:rPr>
                <w:rFonts w:ascii="Arial" w:hAnsi="Arial" w:cs="Arial"/>
                <w:sz w:val="20"/>
                <w:szCs w:val="18"/>
              </w:rPr>
              <w:instrText xml:space="preserve"> ADDIN EN.CITE &lt;EndNote&gt;&lt;Cite&gt;&lt;Author&gt;Yu&lt;/Author&gt;&lt;Year&gt;2007&lt;/Year&gt;&lt;RecNum&gt;78&lt;/RecNum&gt;&lt;DisplayText&gt;[5]&lt;/DisplayText&gt;&lt;record&gt;&lt;rec-number&gt;78&lt;/rec-number&gt;&lt;foreign-keys&gt;&lt;key app="EN" db-id="fd0xdwpa0vap2se9td55drtqssttxaw0dz0p" timestamp="1402062421"&gt;78&lt;/key&gt;&lt;/foreign-keys&gt;&lt;ref-type name="Journal Article"&gt;17&lt;/ref-type&gt;&lt;contributors&gt;&lt;authors&gt;&lt;author&gt;Yu, X. L.&lt;/author&gt;&lt;author&gt;Yi, B.&lt;/author&gt;&lt;author&gt;Wang, X. Y.&lt;/author&gt;&lt;/authors&gt;&lt;/contributors&gt;&lt;titles&gt;&lt;title&gt;Prediction of refractive index of vinyl polymers by using density functional theory&lt;/title&gt;&lt;secondary-title&gt;Journal of Computational Chemistry&lt;/secondary-title&gt;&lt;/titles&gt;&lt;periodical&gt;&lt;full-title&gt;Journal of Computational Chemistry&lt;/full-title&gt;&lt;/periodical&gt;&lt;pages&gt;2336-2341&lt;/pages&gt;&lt;volume&gt;28&lt;/volume&gt;&lt;number&gt;14&lt;/number&gt;&lt;keywords&gt;&lt;keyword&gt;DFT&lt;/keyword&gt;&lt;keyword&gt;polymer&lt;/keyword&gt;&lt;keyword&gt;QSPR&lt;/keyword&gt;&lt;keyword&gt;quantum chemical descriptors&lt;/keyword&gt;&lt;keyword&gt;refractive index&lt;/keyword&gt;&lt;keyword&gt;GLASS-TRANSITION TEMPERATURES&lt;/keyword&gt;&lt;keyword&gt;LINEAR-POLYMERS&lt;/keyword&gt;&lt;keyword&gt;QSPR MODEL&lt;/keyword&gt;&lt;/keywords&gt;&lt;dates&gt;&lt;year&gt;2007&lt;/year&gt;&lt;pub-dates&gt;&lt;date&gt;Nov&lt;/date&gt;&lt;/pub-dates&gt;&lt;/dates&gt;&lt;isbn&gt;0192-8651&lt;/isbn&gt;&lt;accession-num&gt;WOS:000249709800010&lt;/accession-num&gt;&lt;urls&gt;&lt;related-urls&gt;&lt;url&gt;&amp;lt;Go to ISI&amp;gt;://WOS:000249709800010&lt;/url&gt;&lt;url&gt;http://onlinelibrary.wiley.com/store/10.1002/jcc.20752/asset/20752_ftp.pdf?v=1&amp;amp;t=hwta0ie2&amp;amp;s=a2820c6bf4621567e5d6d8f5426276bece853835&lt;/url&gt;&lt;/related-urls&gt;&lt;/urls&gt;&lt;electronic-resource-num&gt;10.1002/jcc.20752&lt;/electronic-resource-num&gt;&lt;/record&gt;&lt;/Cite&gt;&lt;/EndNote&gt;</w:instrText>
            </w:r>
            <w:r w:rsidRPr="000E3491">
              <w:rPr>
                <w:rFonts w:ascii="Arial" w:hAnsi="Arial" w:cs="Arial"/>
                <w:sz w:val="20"/>
                <w:szCs w:val="18"/>
              </w:rPr>
              <w:fldChar w:fldCharType="separate"/>
            </w:r>
            <w:r w:rsidR="00324E5E" w:rsidRPr="000E3491">
              <w:rPr>
                <w:rFonts w:ascii="Arial" w:hAnsi="Arial" w:cs="Arial"/>
                <w:noProof/>
                <w:sz w:val="20"/>
                <w:szCs w:val="18"/>
              </w:rPr>
              <w:t>[</w:t>
            </w:r>
            <w:hyperlink w:anchor="_ENREF_5" w:tooltip="Yu, 2007 #78" w:history="1">
              <w:r w:rsidR="00EC35E1" w:rsidRPr="000E3491">
                <w:rPr>
                  <w:rFonts w:ascii="Arial" w:hAnsi="Arial" w:cs="Arial"/>
                  <w:noProof/>
                  <w:sz w:val="20"/>
                  <w:szCs w:val="18"/>
                </w:rPr>
                <w:t>5</w:t>
              </w:r>
            </w:hyperlink>
            <w:r w:rsidR="00324E5E" w:rsidRPr="000E3491">
              <w:rPr>
                <w:rFonts w:ascii="Arial" w:hAnsi="Arial" w:cs="Arial"/>
                <w:noProof/>
                <w:sz w:val="20"/>
                <w:szCs w:val="18"/>
              </w:rPr>
              <w:t>]</w:t>
            </w:r>
            <w:r w:rsidRPr="000E3491">
              <w:rPr>
                <w:rFonts w:ascii="Arial" w:hAnsi="Arial" w:cs="Arial"/>
                <w:sz w:val="20"/>
                <w:szCs w:val="18"/>
              </w:rPr>
              <w:fldChar w:fldCharType="end"/>
            </w:r>
          </w:p>
        </w:tc>
      </w:tr>
      <w:tr w:rsidR="009A7DBF" w:rsidRPr="000E3491" w14:paraId="796F109B" w14:textId="77777777" w:rsidTr="000E3491">
        <w:trPr>
          <w:trHeight w:val="1152"/>
        </w:trPr>
        <w:tc>
          <w:tcPr>
            <w:tcW w:w="1898" w:type="dxa"/>
            <w:vAlign w:val="center"/>
          </w:tcPr>
          <w:p w14:paraId="0C92C9C0"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Organic materials</w:t>
            </w:r>
          </w:p>
        </w:tc>
        <w:tc>
          <w:tcPr>
            <w:tcW w:w="1342" w:type="dxa"/>
            <w:vAlign w:val="center"/>
          </w:tcPr>
          <w:p w14:paraId="76528843"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RPBE, INDO, HF, B3LYP and PSGVB</w:t>
            </w:r>
          </w:p>
        </w:tc>
        <w:tc>
          <w:tcPr>
            <w:tcW w:w="1440" w:type="dxa"/>
            <w:vAlign w:val="center"/>
          </w:tcPr>
          <w:p w14:paraId="57427769"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6-31+G(d,p),</w:t>
            </w:r>
          </w:p>
          <w:p w14:paraId="2BEBE7C3"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6-31G</w:t>
            </w:r>
          </w:p>
        </w:tc>
        <w:tc>
          <w:tcPr>
            <w:tcW w:w="4680" w:type="dxa"/>
            <w:vAlign w:val="center"/>
          </w:tcPr>
          <w:p w14:paraId="36E76D7F"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 xml:space="preserve">Static polarizability is calculated using various quantum methods. </w:t>
            </w:r>
          </w:p>
        </w:tc>
        <w:tc>
          <w:tcPr>
            <w:tcW w:w="630" w:type="dxa"/>
            <w:vAlign w:val="center"/>
          </w:tcPr>
          <w:p w14:paraId="67606E29" w14:textId="291A9679" w:rsidR="009A7DBF" w:rsidRPr="000E3491" w:rsidRDefault="009A7DBF" w:rsidP="00EC35E1">
            <w:pPr>
              <w:jc w:val="center"/>
              <w:rPr>
                <w:rFonts w:ascii="Arial" w:hAnsi="Arial" w:cs="Arial"/>
                <w:sz w:val="20"/>
                <w:szCs w:val="18"/>
              </w:rPr>
            </w:pPr>
            <w:r w:rsidRPr="000E3491">
              <w:rPr>
                <w:rFonts w:ascii="Arial" w:hAnsi="Arial" w:cs="Arial"/>
                <w:sz w:val="20"/>
                <w:szCs w:val="18"/>
              </w:rPr>
              <w:fldChar w:fldCharType="begin"/>
            </w:r>
            <w:r w:rsidR="00324E5E" w:rsidRPr="000E3491">
              <w:rPr>
                <w:rFonts w:ascii="Arial" w:hAnsi="Arial" w:cs="Arial"/>
                <w:sz w:val="20"/>
                <w:szCs w:val="18"/>
              </w:rPr>
              <w:instrText xml:space="preserve"> ADDIN EN.CITE &lt;EndNote&gt;&lt;Cite&gt;&lt;Author&gt;Isborn&lt;/Author&gt;&lt;Year&gt;2007&lt;/Year&gt;&lt;RecNum&gt;620&lt;/RecNum&gt;&lt;DisplayText&gt;[11]&lt;/DisplayText&gt;&lt;record&gt;&lt;rec-number&gt;620&lt;/rec-number&gt;&lt;foreign-keys&gt;&lt;key app="EN" db-id="fd0xdwpa0vap2se9td55drtqssttxaw0dz0p" timestamp="1405529509"&gt;620&lt;/key&gt;&lt;/foreign-keys&gt;&lt;ref-type name="Journal Article"&gt;17&lt;/ref-type&gt;&lt;contributors&gt;&lt;authors&gt;&lt;author&gt;Isborn, C. M.&lt;/author&gt;&lt;author&gt;Leclercq, A.&lt;/author&gt;&lt;author&gt;Vila, F. D.&lt;/author&gt;&lt;author&gt;Dalton, L. R.&lt;/author&gt;&lt;author&gt;Brédas, J. L.&lt;/author&gt;&lt;author&gt;Eichinger, B. E.&lt;/author&gt;&lt;author&gt;Robinson, B. H.&lt;/author&gt;&lt;/authors&gt;&lt;/contributors&gt;&lt;titles&gt;&lt;title&gt;Comparison of Static First Hyperpolarizabilities Calculated with Various Quantum Mechanical Methods&lt;/title&gt;&lt;secondary-title&gt;The Journal of Physical Chemistry A&lt;/secondary-title&gt;&lt;/titles&gt;&lt;periodical&gt;&lt;full-title&gt;The Journal of Physical Chemistry A&lt;/full-title&gt;&lt;/periodical&gt;&lt;pages&gt;1319-1327&lt;/pages&gt;&lt;volume&gt;111&lt;/volume&gt;&lt;number&gt;7&lt;/number&gt;&lt;dates&gt;&lt;year&gt;2007&lt;/year&gt;&lt;pub-dates&gt;&lt;date&gt;2007/02/01&lt;/date&gt;&lt;/pub-dates&gt;&lt;/dates&gt;&lt;publisher&gt;American Chemical Society&lt;/publisher&gt;&lt;isbn&gt;1089-5639&lt;/isbn&gt;&lt;urls&gt;&lt;related-urls&gt;&lt;url&gt;http://dx.doi.org/10.1021/jp064096g&lt;/url&gt;&lt;url&gt;http://pubs.acs.org/doi/pdfplus/10.1021/jp064096g&lt;/url&gt;&lt;/related-urls&gt;&lt;/urls&gt;&lt;electronic-resource-num&gt;10.1021/jp064096g&lt;/electronic-resource-num&gt;&lt;access-date&gt;2014/07/16&lt;/access-date&gt;&lt;/record&gt;&lt;/Cite&gt;&lt;/EndNote&gt;</w:instrText>
            </w:r>
            <w:r w:rsidRPr="000E3491">
              <w:rPr>
                <w:rFonts w:ascii="Arial" w:hAnsi="Arial" w:cs="Arial"/>
                <w:sz w:val="20"/>
                <w:szCs w:val="18"/>
              </w:rPr>
              <w:fldChar w:fldCharType="separate"/>
            </w:r>
            <w:r w:rsidR="00324E5E" w:rsidRPr="000E3491">
              <w:rPr>
                <w:rFonts w:ascii="Arial" w:hAnsi="Arial" w:cs="Arial"/>
                <w:noProof/>
                <w:sz w:val="20"/>
                <w:szCs w:val="18"/>
              </w:rPr>
              <w:t>[</w:t>
            </w:r>
            <w:hyperlink w:anchor="_ENREF_11" w:tooltip="Isborn, 2007 #620" w:history="1">
              <w:r w:rsidR="00EC35E1" w:rsidRPr="000E3491">
                <w:rPr>
                  <w:rFonts w:ascii="Arial" w:hAnsi="Arial" w:cs="Arial"/>
                  <w:noProof/>
                  <w:sz w:val="20"/>
                  <w:szCs w:val="18"/>
                </w:rPr>
                <w:t>11</w:t>
              </w:r>
            </w:hyperlink>
            <w:r w:rsidR="00324E5E" w:rsidRPr="000E3491">
              <w:rPr>
                <w:rFonts w:ascii="Arial" w:hAnsi="Arial" w:cs="Arial"/>
                <w:noProof/>
                <w:sz w:val="20"/>
                <w:szCs w:val="18"/>
              </w:rPr>
              <w:t>]</w:t>
            </w:r>
            <w:r w:rsidRPr="000E3491">
              <w:rPr>
                <w:rFonts w:ascii="Arial" w:hAnsi="Arial" w:cs="Arial"/>
                <w:sz w:val="20"/>
                <w:szCs w:val="18"/>
              </w:rPr>
              <w:fldChar w:fldCharType="end"/>
            </w:r>
          </w:p>
        </w:tc>
      </w:tr>
      <w:tr w:rsidR="009A7DBF" w:rsidRPr="000E3491" w14:paraId="2B241209" w14:textId="77777777" w:rsidTr="000E3491">
        <w:trPr>
          <w:trHeight w:val="1152"/>
        </w:trPr>
        <w:tc>
          <w:tcPr>
            <w:tcW w:w="1898" w:type="dxa"/>
            <w:vAlign w:val="center"/>
          </w:tcPr>
          <w:p w14:paraId="34DCF1DC" w14:textId="77777777" w:rsidR="009A7DBF" w:rsidRPr="000E3491" w:rsidRDefault="009A7DBF" w:rsidP="009F5AFD">
            <w:pPr>
              <w:jc w:val="center"/>
              <w:rPr>
                <w:rFonts w:ascii="Arial" w:hAnsi="Arial" w:cs="Arial"/>
                <w:sz w:val="20"/>
                <w:szCs w:val="18"/>
              </w:rPr>
            </w:pPr>
            <w:bookmarkStart w:id="297" w:name="_Hlk392664310"/>
            <w:r w:rsidRPr="000E3491">
              <w:rPr>
                <w:rFonts w:ascii="Arial" w:hAnsi="Arial" w:cs="Arial"/>
                <w:sz w:val="20"/>
                <w:szCs w:val="18"/>
              </w:rPr>
              <w:t>Organometallic molecules</w:t>
            </w:r>
          </w:p>
        </w:tc>
        <w:tc>
          <w:tcPr>
            <w:tcW w:w="1342" w:type="dxa"/>
            <w:vAlign w:val="center"/>
          </w:tcPr>
          <w:p w14:paraId="1B375FF6"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DFT</w:t>
            </w:r>
          </w:p>
        </w:tc>
        <w:tc>
          <w:tcPr>
            <w:tcW w:w="1440" w:type="dxa"/>
            <w:vAlign w:val="center"/>
          </w:tcPr>
          <w:p w14:paraId="36692E72"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TZP/revPBE</w:t>
            </w:r>
          </w:p>
        </w:tc>
        <w:tc>
          <w:tcPr>
            <w:tcW w:w="4680" w:type="dxa"/>
            <w:vAlign w:val="center"/>
          </w:tcPr>
          <w:p w14:paraId="13C870A8"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Polarizability and RI is calculated as a function of wavelength</w:t>
            </w:r>
          </w:p>
        </w:tc>
        <w:tc>
          <w:tcPr>
            <w:tcW w:w="630" w:type="dxa"/>
            <w:vAlign w:val="center"/>
          </w:tcPr>
          <w:p w14:paraId="0B9696CE" w14:textId="5D318897" w:rsidR="009A7DBF" w:rsidRPr="000E3491" w:rsidRDefault="009A7DBF" w:rsidP="00EC35E1">
            <w:pPr>
              <w:jc w:val="center"/>
              <w:rPr>
                <w:rFonts w:ascii="Arial" w:hAnsi="Arial" w:cs="Arial"/>
                <w:sz w:val="20"/>
                <w:szCs w:val="18"/>
              </w:rPr>
            </w:pPr>
            <w:r w:rsidRPr="000E3491">
              <w:rPr>
                <w:rFonts w:ascii="Arial" w:hAnsi="Arial" w:cs="Arial"/>
                <w:sz w:val="20"/>
                <w:szCs w:val="18"/>
              </w:rPr>
              <w:fldChar w:fldCharType="begin"/>
            </w:r>
            <w:r w:rsidR="00324E5E" w:rsidRPr="000E3491">
              <w:rPr>
                <w:rFonts w:ascii="Arial" w:hAnsi="Arial" w:cs="Arial"/>
                <w:sz w:val="20"/>
                <w:szCs w:val="18"/>
              </w:rPr>
              <w:instrText xml:space="preserve"> ADDIN EN.CITE &lt;EndNote&gt;&lt;Cite&gt;&lt;Author&gt;Baev&lt;/Author&gt;&lt;Year&gt;2007&lt;/Year&gt;&lt;RecNum&gt;79&lt;/RecNum&gt;&lt;DisplayText&gt;[13]&lt;/DisplayText&gt;&lt;record&gt;&lt;rec-number&gt;79&lt;/rec-number&gt;&lt;foreign-keys&gt;&lt;key app="EN" db-id="fd0xdwpa0vap2se9td55drtqssttxaw0dz0p" timestamp="1402062421"&gt;79&lt;/key&gt;&lt;/foreign-keys&gt;&lt;ref-type name="Journal Article"&gt;17&lt;/ref-type&gt;&lt;contributors&gt;&lt;authors&gt;&lt;author&gt;Baev, A.&lt;/author&gt;&lt;author&gt;Samoc, M.&lt;/author&gt;&lt;author&gt;Prasad, P. N.&lt;/author&gt;&lt;author&gt;Krykunov, M.&lt;/author&gt;&lt;author&gt;Autschbach, J.&lt;/author&gt;&lt;/authors&gt;&lt;/contributors&gt;&lt;titles&gt;&lt;title&gt;A quantum chemical approach to the design of chiral negative index materials&lt;/title&gt;&lt;secondary-title&gt;Optics Express&lt;/secondary-title&gt;&lt;/titles&gt;&lt;periodical&gt;&lt;full-title&gt;Optics Express&lt;/full-title&gt;&lt;/periodical&gt;&lt;pages&gt;5730-5741&lt;/pages&gt;&lt;volume&gt;15&lt;/volume&gt;&lt;number&gt;9&lt;/number&gt;&lt;keywords&gt;&lt;keyword&gt;DENSITY-FUNCTIONAL THEORY&lt;/keyword&gt;&lt;keyword&gt;OPTICAL-ACTIVITY&lt;/keyword&gt;&lt;keyword&gt;REFRACTION&lt;/keyword&gt;&lt;keyword&gt;MOLECULES&lt;/keyword&gt;&lt;keyword&gt;WAVES&lt;/keyword&gt;&lt;/keywords&gt;&lt;dates&gt;&lt;year&gt;2007&lt;/year&gt;&lt;pub-dates&gt;&lt;date&gt;Apr&lt;/date&gt;&lt;/pub-dates&gt;&lt;/dates&gt;&lt;isbn&gt;1094-4087&lt;/isbn&gt;&lt;accession-num&gt;WOS:000246395000052&lt;/accession-num&gt;&lt;urls&gt;&lt;related-urls&gt;&lt;url&gt;&amp;lt;Go to ISI&amp;gt;://WOS:000246395000052&lt;/url&gt;&lt;url&gt;http://www.opticsinfobase.org/DirectPDFAccess/0D9969BB-A5B0-32A2-6EC849B5CB936302_132858/oe-15-9-5730.pdf?da=1&amp;amp;id=132858&amp;amp;seq=0&amp;amp;mobile=no&lt;/url&gt;&lt;/related-urls&gt;&lt;/urls&gt;&lt;electronic-resource-num&gt;10.1364/oe.15.005730&lt;/electronic-resource-num&gt;&lt;/record&gt;&lt;/Cite&gt;&lt;/EndNote&gt;</w:instrText>
            </w:r>
            <w:r w:rsidRPr="000E3491">
              <w:rPr>
                <w:rFonts w:ascii="Arial" w:hAnsi="Arial" w:cs="Arial"/>
                <w:sz w:val="20"/>
                <w:szCs w:val="18"/>
              </w:rPr>
              <w:fldChar w:fldCharType="separate"/>
            </w:r>
            <w:r w:rsidR="00324E5E" w:rsidRPr="000E3491">
              <w:rPr>
                <w:rFonts w:ascii="Arial" w:hAnsi="Arial" w:cs="Arial"/>
                <w:noProof/>
                <w:sz w:val="20"/>
                <w:szCs w:val="18"/>
              </w:rPr>
              <w:t>[</w:t>
            </w:r>
            <w:hyperlink w:anchor="_ENREF_13" w:tooltip="Baev, 2007 #79" w:history="1">
              <w:r w:rsidR="00EC35E1" w:rsidRPr="000E3491">
                <w:rPr>
                  <w:rFonts w:ascii="Arial" w:hAnsi="Arial" w:cs="Arial"/>
                  <w:noProof/>
                  <w:sz w:val="20"/>
                  <w:szCs w:val="18"/>
                </w:rPr>
                <w:t>13</w:t>
              </w:r>
            </w:hyperlink>
            <w:r w:rsidR="00324E5E" w:rsidRPr="000E3491">
              <w:rPr>
                <w:rFonts w:ascii="Arial" w:hAnsi="Arial" w:cs="Arial"/>
                <w:noProof/>
                <w:sz w:val="20"/>
                <w:szCs w:val="18"/>
              </w:rPr>
              <w:t>]</w:t>
            </w:r>
            <w:r w:rsidRPr="000E3491">
              <w:rPr>
                <w:rFonts w:ascii="Arial" w:hAnsi="Arial" w:cs="Arial"/>
                <w:sz w:val="20"/>
                <w:szCs w:val="18"/>
              </w:rPr>
              <w:fldChar w:fldCharType="end"/>
            </w:r>
          </w:p>
        </w:tc>
      </w:tr>
      <w:bookmarkEnd w:id="297"/>
      <w:tr w:rsidR="009A7DBF" w:rsidRPr="000E3491" w14:paraId="3EA30D67" w14:textId="77777777" w:rsidTr="000E3491">
        <w:trPr>
          <w:trHeight w:val="1152"/>
        </w:trPr>
        <w:tc>
          <w:tcPr>
            <w:tcW w:w="1898" w:type="dxa"/>
            <w:vAlign w:val="center"/>
          </w:tcPr>
          <w:p w14:paraId="21D4BBC3"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lastRenderedPageBreak/>
              <w:t>Polymethacrylates</w:t>
            </w:r>
          </w:p>
        </w:tc>
        <w:tc>
          <w:tcPr>
            <w:tcW w:w="1342" w:type="dxa"/>
            <w:vAlign w:val="center"/>
          </w:tcPr>
          <w:p w14:paraId="7933EF2B"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QSPR (ANN)</w:t>
            </w:r>
          </w:p>
        </w:tc>
        <w:tc>
          <w:tcPr>
            <w:tcW w:w="1440" w:type="dxa"/>
            <w:vAlign w:val="center"/>
          </w:tcPr>
          <w:p w14:paraId="586B41D3"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6-31G(d)</w:t>
            </w:r>
          </w:p>
        </w:tc>
        <w:tc>
          <w:tcPr>
            <w:tcW w:w="4680" w:type="dxa"/>
            <w:vAlign w:val="center"/>
          </w:tcPr>
          <w:p w14:paraId="314CB1CA"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Molecular descriptors are calculated using quantum chemical methods (DFT-B3LYP). The results for validation polymers showed good agreement with the experimental results.</w:t>
            </w:r>
          </w:p>
        </w:tc>
        <w:tc>
          <w:tcPr>
            <w:tcW w:w="630" w:type="dxa"/>
            <w:vAlign w:val="center"/>
          </w:tcPr>
          <w:p w14:paraId="664D4D80" w14:textId="07612B04" w:rsidR="009A7DBF" w:rsidRPr="000E3491" w:rsidRDefault="009A7DBF" w:rsidP="00EC35E1">
            <w:pPr>
              <w:jc w:val="center"/>
              <w:rPr>
                <w:rFonts w:ascii="Arial" w:hAnsi="Arial" w:cs="Arial"/>
                <w:sz w:val="20"/>
                <w:szCs w:val="18"/>
              </w:rPr>
            </w:pPr>
            <w:r w:rsidRPr="000E3491">
              <w:rPr>
                <w:rFonts w:ascii="Arial" w:hAnsi="Arial" w:cs="Arial"/>
                <w:sz w:val="20"/>
                <w:szCs w:val="18"/>
              </w:rPr>
              <w:fldChar w:fldCharType="begin"/>
            </w:r>
            <w:r w:rsidR="00324E5E" w:rsidRPr="000E3491">
              <w:rPr>
                <w:rFonts w:ascii="Arial" w:hAnsi="Arial" w:cs="Arial"/>
                <w:sz w:val="20"/>
                <w:szCs w:val="18"/>
              </w:rPr>
              <w:instrText xml:space="preserve"> ADDIN EN.CITE &lt;EndNote&gt;&lt;Cite&gt;&lt;Author&gt;Liu&lt;/Author&gt;&lt;Year&gt;2006&lt;/Year&gt;&lt;RecNum&gt;80&lt;/RecNum&gt;&lt;DisplayText&gt;[14]&lt;/DisplayText&gt;&lt;record&gt;&lt;rec-number&gt;80&lt;/rec-number&gt;&lt;foreign-keys&gt;&lt;key app="EN" db-id="fd0xdwpa0vap2se9td55drtqssttxaw0dz0p" timestamp="1402062421"&gt;80&lt;/key&gt;&lt;/foreign-keys&gt;&lt;ref-type name="Journal Article"&gt;17&lt;/ref-type&gt;&lt;contributors&gt;&lt;authors&gt;&lt;author&gt;Liu, W. Q.&lt;/author&gt;&lt;author&gt;Yi, P. G.&lt;/author&gt;&lt;author&gt;Tang, Z. L.&lt;/author&gt;&lt;/authors&gt;&lt;/contributors&gt;&lt;titles&gt;&lt;title&gt;QSPR models for various properties of polymethacrylates based on quantum chemical descriptors&lt;/title&gt;&lt;secondary-title&gt;Qsar &amp;amp; Combinatorial Science&lt;/secondary-title&gt;&lt;/titles&gt;&lt;periodical&gt;&lt;full-title&gt;Qsar &amp;amp; Combinatorial Science&lt;/full-title&gt;&lt;/periodical&gt;&lt;pages&gt;936-943&lt;/pages&gt;&lt;volume&gt;25&lt;/volume&gt;&lt;number&gt;10&lt;/number&gt;&lt;keywords&gt;&lt;keyword&gt;ANN&lt;/keyword&gt;&lt;keyword&gt;DFT&lt;/keyword&gt;&lt;keyword&gt;MLR&lt;/keyword&gt;&lt;keyword&gt;polymer&lt;/keyword&gt;&lt;keyword&gt;QSPR&lt;/keyword&gt;&lt;keyword&gt;GLASS-TRANSITION TEMPERATURES&lt;/keyword&gt;&lt;keyword&gt;MOLECULAR-WEIGHT POLYMERS&lt;/keyword&gt;&lt;keyword&gt;METHACRYLATE&lt;/keyword&gt;&lt;keyword&gt;POLYMERS&lt;/keyword&gt;&lt;keyword&gt;REFRACTIVE-INDEXES&lt;/keyword&gt;&lt;keyword&gt;LINEAR-POLYMERS&lt;/keyword&gt;&lt;keyword&gt;PREDICTION&lt;/keyword&gt;&lt;keyword&gt;ACRYLATE&lt;/keyword&gt;&lt;keyword&gt;ENERGY&lt;/keyword&gt;&lt;/keywords&gt;&lt;dates&gt;&lt;year&gt;2006&lt;/year&gt;&lt;pub-dates&gt;&lt;date&gt;Oct&lt;/date&gt;&lt;/pub-dates&gt;&lt;/dates&gt;&lt;isbn&gt;1611-020X&lt;/isbn&gt;&lt;accession-num&gt;WOS:000241466000014&lt;/accession-num&gt;&lt;urls&gt;&lt;related-urls&gt;&lt;url&gt;&amp;lt;Go to ISI&amp;gt;://WOS:000241466000014&lt;/url&gt;&lt;url&gt;http://onlinelibrary.wiley.com/store/10.1002/qsar.200510177/asset/936_ftp.pdf?v=1&amp;amp;t=hwta0mpz&amp;amp;s=fd26f14af32c92e110b1cd37dc63b7a85d374b49&lt;/url&gt;&lt;/related-urls&gt;&lt;/urls&gt;&lt;electronic-resource-num&gt;10.1002/qsar.200510177&lt;/electronic-resource-num&gt;&lt;/record&gt;&lt;/Cite&gt;&lt;/EndNote&gt;</w:instrText>
            </w:r>
            <w:r w:rsidRPr="000E3491">
              <w:rPr>
                <w:rFonts w:ascii="Arial" w:hAnsi="Arial" w:cs="Arial"/>
                <w:sz w:val="20"/>
                <w:szCs w:val="18"/>
              </w:rPr>
              <w:fldChar w:fldCharType="separate"/>
            </w:r>
            <w:r w:rsidR="00324E5E" w:rsidRPr="000E3491">
              <w:rPr>
                <w:rFonts w:ascii="Arial" w:hAnsi="Arial" w:cs="Arial"/>
                <w:noProof/>
                <w:sz w:val="20"/>
                <w:szCs w:val="18"/>
              </w:rPr>
              <w:t>[</w:t>
            </w:r>
            <w:hyperlink w:anchor="_ENREF_14" w:tooltip="Liu, 2006 #80" w:history="1">
              <w:r w:rsidR="00EC35E1" w:rsidRPr="000E3491">
                <w:rPr>
                  <w:rFonts w:ascii="Arial" w:hAnsi="Arial" w:cs="Arial"/>
                  <w:noProof/>
                  <w:sz w:val="20"/>
                  <w:szCs w:val="18"/>
                </w:rPr>
                <w:t>14</w:t>
              </w:r>
            </w:hyperlink>
            <w:r w:rsidR="00324E5E" w:rsidRPr="000E3491">
              <w:rPr>
                <w:rFonts w:ascii="Arial" w:hAnsi="Arial" w:cs="Arial"/>
                <w:noProof/>
                <w:sz w:val="20"/>
                <w:szCs w:val="18"/>
              </w:rPr>
              <w:t>]</w:t>
            </w:r>
            <w:r w:rsidRPr="000E3491">
              <w:rPr>
                <w:rFonts w:ascii="Arial" w:hAnsi="Arial" w:cs="Arial"/>
                <w:sz w:val="20"/>
                <w:szCs w:val="18"/>
              </w:rPr>
              <w:fldChar w:fldCharType="end"/>
            </w:r>
          </w:p>
        </w:tc>
      </w:tr>
      <w:tr w:rsidR="009A7DBF" w:rsidRPr="000E3491" w14:paraId="1A14FA2B" w14:textId="77777777" w:rsidTr="000E3491">
        <w:trPr>
          <w:trHeight w:val="1152"/>
        </w:trPr>
        <w:tc>
          <w:tcPr>
            <w:tcW w:w="1898" w:type="dxa"/>
            <w:vAlign w:val="center"/>
          </w:tcPr>
          <w:p w14:paraId="10460376"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Poly(phenylquinoxaline)</w:t>
            </w:r>
          </w:p>
        </w:tc>
        <w:tc>
          <w:tcPr>
            <w:tcW w:w="1342" w:type="dxa"/>
            <w:vAlign w:val="center"/>
          </w:tcPr>
          <w:p w14:paraId="68FF6D94"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HF</w:t>
            </w:r>
          </w:p>
        </w:tc>
        <w:tc>
          <w:tcPr>
            <w:tcW w:w="1440" w:type="dxa"/>
            <w:vAlign w:val="center"/>
          </w:tcPr>
          <w:p w14:paraId="2A1BAAF2"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3-21G+</w:t>
            </w:r>
          </w:p>
        </w:tc>
        <w:tc>
          <w:tcPr>
            <w:tcW w:w="4680" w:type="dxa"/>
            <w:vAlign w:val="center"/>
          </w:tcPr>
          <w:p w14:paraId="17B22A7D"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Isotropic static polarizability was used to calculate the RI by using the Lorenz-Lorentz equation. Good agreement with experimental results is observed</w:t>
            </w:r>
          </w:p>
        </w:tc>
        <w:tc>
          <w:tcPr>
            <w:tcW w:w="630" w:type="dxa"/>
            <w:vAlign w:val="center"/>
          </w:tcPr>
          <w:p w14:paraId="2914B29D" w14:textId="424A8629" w:rsidR="009A7DBF" w:rsidRPr="000E3491" w:rsidRDefault="009A7DBF" w:rsidP="00EC35E1">
            <w:pPr>
              <w:jc w:val="center"/>
              <w:rPr>
                <w:rFonts w:ascii="Arial" w:hAnsi="Arial" w:cs="Arial"/>
                <w:sz w:val="20"/>
                <w:szCs w:val="18"/>
              </w:rPr>
            </w:pPr>
            <w:r w:rsidRPr="000E3491">
              <w:rPr>
                <w:rFonts w:ascii="Arial" w:hAnsi="Arial" w:cs="Arial"/>
                <w:sz w:val="20"/>
                <w:szCs w:val="18"/>
              </w:rPr>
              <w:fldChar w:fldCharType="begin"/>
            </w:r>
            <w:r w:rsidR="00324E5E" w:rsidRPr="000E3491">
              <w:rPr>
                <w:rFonts w:ascii="Arial" w:hAnsi="Arial" w:cs="Arial"/>
                <w:sz w:val="20"/>
                <w:szCs w:val="18"/>
              </w:rPr>
              <w:instrText xml:space="preserve"> ADDIN EN.CITE &lt;EndNote&gt;&lt;Cite&gt;&lt;Author&gt;Ksianzou&lt;/Author&gt;&lt;Year&gt;2006&lt;/Year&gt;&lt;RecNum&gt;314&lt;/RecNum&gt;&lt;DisplayText&gt;[3]&lt;/DisplayText&gt;&lt;record&gt;&lt;rec-number&gt;314&lt;/rec-number&gt;&lt;foreign-keys&gt;&lt;key app="EN" db-id="fd0xdwpa0vap2se9td55drtqssttxaw0dz0p" timestamp="1405454293"&gt;314&lt;/key&gt;&lt;/foreign-keys&gt;&lt;ref-type name="Journal Article"&gt;17&lt;/ref-type&gt;&lt;contributors&gt;&lt;authors&gt;&lt;author&gt;Ksianzou, V.&lt;/author&gt;&lt;author&gt;Velagapudi, R. K.&lt;/author&gt;&lt;author&gt;Grimm, B.&lt;/author&gt;&lt;author&gt;Schrader, S.&lt;/author&gt;&lt;/authors&gt;&lt;/contributors&gt;&lt;titles&gt;&lt;title&gt;Polarization-dependent optical characterization of poly(phenylquinoxaline) thin films&lt;/title&gt;&lt;secondary-title&gt;Journal of Applied Physics&lt;/secondary-title&gt;&lt;/titles&gt;&lt;periodical&gt;&lt;full-title&gt;Journal of Applied Physics&lt;/full-title&gt;&lt;/periodical&gt;&lt;volume&gt;100&lt;/volume&gt;&lt;number&gt;6&lt;/number&gt;&lt;keywords&gt;&lt;keyword&gt;PHENYLATED POLYQUINOXALINES&lt;/keyword&gt;&lt;keyword&gt;COUPLER&lt;/keyword&gt;&lt;/keywords&gt;&lt;dates&gt;&lt;year&gt;2006&lt;/year&gt;&lt;pub-dates&gt;&lt;date&gt;Sep&lt;/date&gt;&lt;/pub-dates&gt;&lt;/dates&gt;&lt;isbn&gt;0021-8979&lt;/isbn&gt;&lt;accession-num&gt;WOS:000240876600006&lt;/accession-num&gt;&lt;urls&gt;&lt;related-urls&gt;&lt;url&gt;&amp;lt;Go to ISI&amp;gt;://WOS:000240876600006&lt;/url&gt;&lt;/related-urls&gt;&lt;/urls&gt;&lt;custom7&gt;043106&lt;/custom7&gt;&lt;electronic-resource-num&gt;10.1063/1.2349471&lt;/electronic-resource-num&gt;&lt;/record&gt;&lt;/Cite&gt;&lt;/EndNote&gt;</w:instrText>
            </w:r>
            <w:r w:rsidRPr="000E3491">
              <w:rPr>
                <w:rFonts w:ascii="Arial" w:hAnsi="Arial" w:cs="Arial"/>
                <w:sz w:val="20"/>
                <w:szCs w:val="18"/>
              </w:rPr>
              <w:fldChar w:fldCharType="separate"/>
            </w:r>
            <w:r w:rsidR="00324E5E" w:rsidRPr="000E3491">
              <w:rPr>
                <w:rFonts w:ascii="Arial" w:hAnsi="Arial" w:cs="Arial"/>
                <w:noProof/>
                <w:sz w:val="20"/>
                <w:szCs w:val="18"/>
              </w:rPr>
              <w:t>[</w:t>
            </w:r>
            <w:hyperlink w:anchor="_ENREF_3" w:tooltip="Ksianzou, 2006 #314" w:history="1">
              <w:r w:rsidR="00EC35E1" w:rsidRPr="000E3491">
                <w:rPr>
                  <w:rFonts w:ascii="Arial" w:hAnsi="Arial" w:cs="Arial"/>
                  <w:noProof/>
                  <w:sz w:val="20"/>
                  <w:szCs w:val="18"/>
                </w:rPr>
                <w:t>3</w:t>
              </w:r>
            </w:hyperlink>
            <w:r w:rsidR="00324E5E" w:rsidRPr="000E3491">
              <w:rPr>
                <w:rFonts w:ascii="Arial" w:hAnsi="Arial" w:cs="Arial"/>
                <w:noProof/>
                <w:sz w:val="20"/>
                <w:szCs w:val="18"/>
              </w:rPr>
              <w:t>]</w:t>
            </w:r>
            <w:r w:rsidRPr="000E3491">
              <w:rPr>
                <w:rFonts w:ascii="Arial" w:hAnsi="Arial" w:cs="Arial"/>
                <w:sz w:val="20"/>
                <w:szCs w:val="18"/>
              </w:rPr>
              <w:fldChar w:fldCharType="end"/>
            </w:r>
          </w:p>
        </w:tc>
      </w:tr>
      <w:tr w:rsidR="009A7DBF" w:rsidRPr="000E3491" w14:paraId="695D8FED" w14:textId="77777777" w:rsidTr="000E3491">
        <w:trPr>
          <w:trHeight w:val="1152"/>
        </w:trPr>
        <w:tc>
          <w:tcPr>
            <w:tcW w:w="1898" w:type="dxa"/>
            <w:vAlign w:val="center"/>
          </w:tcPr>
          <w:p w14:paraId="31CE01E3"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Various Polymers</w:t>
            </w:r>
          </w:p>
        </w:tc>
        <w:tc>
          <w:tcPr>
            <w:tcW w:w="1342" w:type="dxa"/>
            <w:vAlign w:val="center"/>
          </w:tcPr>
          <w:p w14:paraId="472B3921"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QSPR</w:t>
            </w:r>
          </w:p>
        </w:tc>
        <w:tc>
          <w:tcPr>
            <w:tcW w:w="1440" w:type="dxa"/>
            <w:vAlign w:val="center"/>
          </w:tcPr>
          <w:p w14:paraId="603B94C2" w14:textId="77777777" w:rsidR="009A7DBF" w:rsidRPr="000E3491" w:rsidRDefault="009A7DBF" w:rsidP="009F5AFD">
            <w:pPr>
              <w:jc w:val="center"/>
              <w:rPr>
                <w:rFonts w:ascii="Arial" w:hAnsi="Arial" w:cs="Arial"/>
                <w:sz w:val="20"/>
                <w:szCs w:val="18"/>
              </w:rPr>
            </w:pPr>
          </w:p>
        </w:tc>
        <w:tc>
          <w:tcPr>
            <w:tcW w:w="4680" w:type="dxa"/>
            <w:vAlign w:val="center"/>
          </w:tcPr>
          <w:p w14:paraId="29FF3E3F"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Molecular descriptors are calculated using quantum chemical methods (AM1). 60 polymers were used as training set in this paper. The results for validation polymers showed good agreement with the experimental results.</w:t>
            </w:r>
          </w:p>
        </w:tc>
        <w:tc>
          <w:tcPr>
            <w:tcW w:w="630" w:type="dxa"/>
            <w:vAlign w:val="center"/>
          </w:tcPr>
          <w:p w14:paraId="4003B5AD" w14:textId="79CB8579" w:rsidR="009A7DBF" w:rsidRPr="000E3491" w:rsidRDefault="009A7DBF" w:rsidP="00EC35E1">
            <w:pPr>
              <w:jc w:val="center"/>
              <w:rPr>
                <w:rFonts w:ascii="Arial" w:hAnsi="Arial" w:cs="Arial"/>
                <w:sz w:val="20"/>
                <w:szCs w:val="18"/>
              </w:rPr>
            </w:pPr>
            <w:r w:rsidRPr="000E3491">
              <w:rPr>
                <w:rFonts w:ascii="Arial" w:hAnsi="Arial" w:cs="Arial"/>
                <w:sz w:val="20"/>
                <w:szCs w:val="18"/>
              </w:rPr>
              <w:fldChar w:fldCharType="begin"/>
            </w:r>
            <w:r w:rsidR="00324E5E" w:rsidRPr="000E3491">
              <w:rPr>
                <w:rFonts w:ascii="Arial" w:hAnsi="Arial" w:cs="Arial"/>
                <w:sz w:val="20"/>
                <w:szCs w:val="18"/>
              </w:rPr>
              <w:instrText xml:space="preserve"> ADDIN EN.CITE &lt;EndNote&gt;&lt;Cite&gt;&lt;Author&gt;Holder&lt;/Author&gt;&lt;Year&gt;2006&lt;/Year&gt;&lt;RecNum&gt;313&lt;/RecNum&gt;&lt;DisplayText&gt;[15]&lt;/DisplayText&gt;&lt;record&gt;&lt;rec-number&gt;313&lt;/rec-number&gt;&lt;foreign-keys&gt;&lt;key app="EN" db-id="fd0xdwpa0vap2se9td55drtqssttxaw0dz0p" timestamp="1405454293"&gt;313&lt;/key&gt;&lt;/foreign-keys&gt;&lt;ref-type name="Journal Article"&gt;17&lt;/ref-type&gt;&lt;contributors&gt;&lt;authors&gt;&lt;author&gt;Holder, A. J.&lt;/author&gt;&lt;author&gt;Ye, L.&lt;/author&gt;&lt;author&gt;Eick, J. D.&lt;/author&gt;&lt;author&gt;Chappelow, C. C.&lt;/author&gt;&lt;/authors&gt;&lt;/contributors&gt;&lt;titles&gt;&lt;title&gt;A quantum-mechanical QSAR model to predict the refractive index of polymer matrices&lt;/title&gt;&lt;secondary-title&gt;Qsar &amp;amp; Combinatorial Science&lt;/secondary-title&gt;&lt;/titles&gt;&lt;periodical&gt;&lt;full-title&gt;Qsar &amp;amp; Combinatorial Science&lt;/full-title&gt;&lt;/periodical&gt;&lt;pages&gt;905-911&lt;/pages&gt;&lt;volume&gt;25&lt;/volume&gt;&lt;number&gt;10&lt;/number&gt;&lt;keywords&gt;&lt;keyword&gt;computational chemistry&lt;/keyword&gt;&lt;keyword&gt;optics&lt;/keyword&gt;&lt;keyword&gt;semiempirical calculations&lt;/keyword&gt;&lt;keyword&gt;structure-activity relationships&lt;/keyword&gt;&lt;keyword&gt;structure-property relationships&lt;/keyword&gt;&lt;keyword&gt;GLASS-TRANSITION TEMPERATURES&lt;/keyword&gt;&lt;keyword&gt;HOMOPOLYMERIZATION&lt;/keyword&gt;&lt;keyword&gt;AM1&lt;/keyword&gt;&lt;/keywords&gt;&lt;dates&gt;&lt;year&gt;2006&lt;/year&gt;&lt;pub-dates&gt;&lt;date&gt;Oct&lt;/date&gt;&lt;/pub-dates&gt;&lt;/dates&gt;&lt;isbn&gt;1611-020X&lt;/isbn&gt;&lt;accession-num&gt;WOS:000241466000010&lt;/accession-num&gt;&lt;urls&gt;&lt;related-urls&gt;&lt;url&gt;&amp;lt;Go to ISI&amp;gt;://WOS:000241466000010&lt;/url&gt;&lt;url&gt;http://onlinelibrary.wiley.com/store/10.1002/qsar.200510203/asset/905_ftp.pdf?v=1&amp;amp;t=hxvza8u8&amp;amp;s=e6e4ade4626b421049514e8f5215289a801ac7bb&lt;/url&gt;&lt;/related-urls&gt;&lt;/urls&gt;&lt;electronic-resource-num&gt;10.1002/qsar.200510203&lt;/electronic-resource-num&gt;&lt;/record&gt;&lt;/Cite&gt;&lt;/EndNote&gt;</w:instrText>
            </w:r>
            <w:r w:rsidRPr="000E3491">
              <w:rPr>
                <w:rFonts w:ascii="Arial" w:hAnsi="Arial" w:cs="Arial"/>
                <w:sz w:val="20"/>
                <w:szCs w:val="18"/>
              </w:rPr>
              <w:fldChar w:fldCharType="separate"/>
            </w:r>
            <w:r w:rsidR="00324E5E" w:rsidRPr="000E3491">
              <w:rPr>
                <w:rFonts w:ascii="Arial" w:hAnsi="Arial" w:cs="Arial"/>
                <w:noProof/>
                <w:sz w:val="20"/>
                <w:szCs w:val="18"/>
              </w:rPr>
              <w:t>[</w:t>
            </w:r>
            <w:hyperlink w:anchor="_ENREF_15" w:tooltip="Holder, 2006 #313" w:history="1">
              <w:r w:rsidR="00EC35E1" w:rsidRPr="000E3491">
                <w:rPr>
                  <w:rFonts w:ascii="Arial" w:hAnsi="Arial" w:cs="Arial"/>
                  <w:noProof/>
                  <w:sz w:val="20"/>
                  <w:szCs w:val="18"/>
                </w:rPr>
                <w:t>15</w:t>
              </w:r>
            </w:hyperlink>
            <w:r w:rsidR="00324E5E" w:rsidRPr="000E3491">
              <w:rPr>
                <w:rFonts w:ascii="Arial" w:hAnsi="Arial" w:cs="Arial"/>
                <w:noProof/>
                <w:sz w:val="20"/>
                <w:szCs w:val="18"/>
              </w:rPr>
              <w:t>]</w:t>
            </w:r>
            <w:r w:rsidRPr="000E3491">
              <w:rPr>
                <w:rFonts w:ascii="Arial" w:hAnsi="Arial" w:cs="Arial"/>
                <w:sz w:val="20"/>
                <w:szCs w:val="18"/>
              </w:rPr>
              <w:fldChar w:fldCharType="end"/>
            </w:r>
          </w:p>
        </w:tc>
      </w:tr>
      <w:tr w:rsidR="009A7DBF" w:rsidRPr="000E3491" w14:paraId="020711F8" w14:textId="77777777" w:rsidTr="000E3491">
        <w:trPr>
          <w:trHeight w:val="1152"/>
        </w:trPr>
        <w:tc>
          <w:tcPr>
            <w:tcW w:w="1898" w:type="dxa"/>
            <w:vAlign w:val="center"/>
          </w:tcPr>
          <w:p w14:paraId="45676E62"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Methylacrylate monomers and polymers containing</w:t>
            </w:r>
          </w:p>
          <w:p w14:paraId="2C028609"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azobenzene groups</w:t>
            </w:r>
          </w:p>
        </w:tc>
        <w:tc>
          <w:tcPr>
            <w:tcW w:w="1342" w:type="dxa"/>
            <w:vAlign w:val="center"/>
          </w:tcPr>
          <w:p w14:paraId="77DCD857"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DFT-B3LYP</w:t>
            </w:r>
          </w:p>
        </w:tc>
        <w:tc>
          <w:tcPr>
            <w:tcW w:w="1440" w:type="dxa"/>
            <w:vAlign w:val="center"/>
          </w:tcPr>
          <w:p w14:paraId="6E646FF9"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6-31G*</w:t>
            </w:r>
          </w:p>
        </w:tc>
        <w:tc>
          <w:tcPr>
            <w:tcW w:w="4680" w:type="dxa"/>
            <w:vAlign w:val="center"/>
          </w:tcPr>
          <w:p w14:paraId="1591B95F" w14:textId="77777777" w:rsidR="009A7DBF" w:rsidRPr="000E3491" w:rsidRDefault="009A7DBF" w:rsidP="009F5AFD">
            <w:pPr>
              <w:jc w:val="center"/>
              <w:rPr>
                <w:rFonts w:ascii="Arial" w:hAnsi="Arial" w:cs="Arial"/>
                <w:sz w:val="20"/>
                <w:szCs w:val="18"/>
              </w:rPr>
            </w:pPr>
            <w:r w:rsidRPr="000E3491">
              <w:rPr>
                <w:rFonts w:ascii="Arial" w:hAnsi="Arial" w:cs="Arial"/>
                <w:sz w:val="20"/>
                <w:szCs w:val="18"/>
              </w:rPr>
              <w:t>Dynamic polarizability values are calculated using DFT and the Lorentz model as well as the Lorenz-Lorentz model is used to determine the change in refractive index with the change in wavelength.</w:t>
            </w:r>
          </w:p>
        </w:tc>
        <w:tc>
          <w:tcPr>
            <w:tcW w:w="630" w:type="dxa"/>
            <w:vAlign w:val="center"/>
          </w:tcPr>
          <w:p w14:paraId="12813626" w14:textId="0E71354C" w:rsidR="009A7DBF" w:rsidRPr="000E3491" w:rsidRDefault="009A7DBF" w:rsidP="00EC35E1">
            <w:pPr>
              <w:jc w:val="center"/>
              <w:rPr>
                <w:rFonts w:ascii="Arial" w:hAnsi="Arial" w:cs="Arial"/>
                <w:sz w:val="20"/>
                <w:szCs w:val="18"/>
              </w:rPr>
            </w:pPr>
            <w:r w:rsidRPr="000E3491">
              <w:rPr>
                <w:rFonts w:ascii="Arial" w:hAnsi="Arial" w:cs="Arial"/>
                <w:sz w:val="20"/>
                <w:szCs w:val="18"/>
              </w:rPr>
              <w:fldChar w:fldCharType="begin"/>
            </w:r>
            <w:r w:rsidR="00324E5E" w:rsidRPr="000E3491">
              <w:rPr>
                <w:rFonts w:ascii="Arial" w:hAnsi="Arial" w:cs="Arial"/>
                <w:sz w:val="20"/>
                <w:szCs w:val="18"/>
              </w:rPr>
              <w:instrText xml:space="preserve"> ADDIN EN.CITE &lt;EndNote&gt;&lt;Cite&gt;&lt;Author&gt;Ortyl&lt;/Author&gt;&lt;Year&gt;2003&lt;/Year&gt;&lt;RecNum&gt;334&lt;/RecNum&gt;&lt;DisplayText&gt;[16]&lt;/DisplayText&gt;&lt;record&gt;&lt;rec-number&gt;334&lt;/rec-number&gt;&lt;foreign-keys&gt;&lt;key app="EN" db-id="fd0xdwpa0vap2se9td55drtqssttxaw0dz0p" timestamp="1405454293"&gt;334&lt;/key&gt;&lt;/foreign-keys&gt;&lt;ref-type name="Journal Article"&gt;17&lt;/ref-type&gt;&lt;contributors&gt;&lt;authors&gt;&lt;author&gt;Ortyl, E.&lt;/author&gt;&lt;author&gt;Kucharski, S.&lt;/author&gt;&lt;/authors&gt;&lt;/contributors&gt;&lt;titles&gt;&lt;title&gt;Refractive index modulation in polymeric photochromic films&lt;/title&gt;&lt;secondary-title&gt;Central European Journal of Chemistry&lt;/secondary-title&gt;&lt;/titles&gt;&lt;periodical&gt;&lt;full-title&gt;Central European Journal of Chemistry&lt;/full-title&gt;&lt;/periodical&gt;&lt;pages&gt;137-159&lt;/pages&gt;&lt;volume&gt;1&lt;/volume&gt;&lt;number&gt;2&lt;/number&gt;&lt;keywords&gt;&lt;keyword&gt;photochromic polymers&lt;/keyword&gt;&lt;keyword&gt;refractive index modulation&lt;/keyword&gt;&lt;keyword&gt;trans-cis&lt;/keyword&gt;&lt;keyword&gt;isomerisation&lt;/keyword&gt;&lt;keyword&gt;REVERSIBLE OPTICAL STORAGE&lt;/keyword&gt;&lt;keyword&gt;BLODGETT LB FILMS&lt;/keyword&gt;&lt;keyword&gt;AZO POLYMERS&lt;/keyword&gt;&lt;keyword&gt;AMINONITROAZOBENZENE MOIETY&lt;/keyword&gt;&lt;keyword&gt;PHOTOINDUCED ANISOTROPY&lt;/keyword&gt;&lt;keyword&gt;AZOBENZENE GROUPS&lt;/keyword&gt;&lt;keyword&gt;SIDE-GROUPS&lt;/keyword&gt;&lt;keyword&gt;BIREFRINGENCE&lt;/keyword&gt;&lt;keyword&gt;COPOLYMERS&lt;/keyword&gt;&lt;keyword&gt;PHOTOISOMERIZATION&lt;/keyword&gt;&lt;/keywords&gt;&lt;dates&gt;&lt;year&gt;2003&lt;/year&gt;&lt;pub-dates&gt;&lt;date&gt;Mar&lt;/date&gt;&lt;/pub-dates&gt;&lt;/dates&gt;&lt;isbn&gt;1644-3624&lt;/isbn&gt;&lt;accession-num&gt;WOS:000222186800004&lt;/accession-num&gt;&lt;urls&gt;&lt;related-urls&gt;&lt;url&gt;&amp;lt;Go to ISI&amp;gt;://WOS:000222186800004&lt;/url&gt;&lt;url&gt;http://download.springer.com/static/pdf/82/art%253A10.2478%252FBF02479265.pdf?auth66=1406131145_1c261adbaa62f2fb214d693b28c816c7&amp;amp;ext=.pdf&lt;/url&gt;&lt;/related-urls&gt;&lt;/urls&gt;&lt;electronic-resource-num&gt;10.2478/bf02479265&lt;/electronic-resource-num&gt;&lt;/record&gt;&lt;/Cite&gt;&lt;/EndNote&gt;</w:instrText>
            </w:r>
            <w:r w:rsidRPr="000E3491">
              <w:rPr>
                <w:rFonts w:ascii="Arial" w:hAnsi="Arial" w:cs="Arial"/>
                <w:sz w:val="20"/>
                <w:szCs w:val="18"/>
              </w:rPr>
              <w:fldChar w:fldCharType="separate"/>
            </w:r>
            <w:r w:rsidR="00324E5E" w:rsidRPr="000E3491">
              <w:rPr>
                <w:rFonts w:ascii="Arial" w:hAnsi="Arial" w:cs="Arial"/>
                <w:noProof/>
                <w:sz w:val="20"/>
                <w:szCs w:val="18"/>
              </w:rPr>
              <w:t>[</w:t>
            </w:r>
            <w:hyperlink w:anchor="_ENREF_16" w:tooltip="Ortyl, 2003 #334" w:history="1">
              <w:r w:rsidR="00EC35E1" w:rsidRPr="000E3491">
                <w:rPr>
                  <w:rFonts w:ascii="Arial" w:hAnsi="Arial" w:cs="Arial"/>
                  <w:noProof/>
                  <w:sz w:val="20"/>
                  <w:szCs w:val="18"/>
                </w:rPr>
                <w:t>16</w:t>
              </w:r>
            </w:hyperlink>
            <w:r w:rsidR="00324E5E" w:rsidRPr="000E3491">
              <w:rPr>
                <w:rFonts w:ascii="Arial" w:hAnsi="Arial" w:cs="Arial"/>
                <w:noProof/>
                <w:sz w:val="20"/>
                <w:szCs w:val="18"/>
              </w:rPr>
              <w:t>]</w:t>
            </w:r>
            <w:r w:rsidRPr="000E3491">
              <w:rPr>
                <w:rFonts w:ascii="Arial" w:hAnsi="Arial" w:cs="Arial"/>
                <w:sz w:val="20"/>
                <w:szCs w:val="18"/>
              </w:rPr>
              <w:fldChar w:fldCharType="end"/>
            </w:r>
          </w:p>
        </w:tc>
      </w:tr>
    </w:tbl>
    <w:p w14:paraId="63635AFA" w14:textId="77777777" w:rsidR="009A7DBF" w:rsidRDefault="009A7DBF" w:rsidP="009F5AFD">
      <w:pPr>
        <w:spacing w:line="360" w:lineRule="auto"/>
        <w:rPr>
          <w:rFonts w:ascii="Arial" w:hAnsi="Arial" w:cs="Arial"/>
          <w:b/>
        </w:rPr>
      </w:pPr>
    </w:p>
    <w:p w14:paraId="7DF75119" w14:textId="77777777" w:rsidR="009A7DBF" w:rsidRDefault="009A7DBF" w:rsidP="009F5AFD">
      <w:pPr>
        <w:spacing w:line="360" w:lineRule="auto"/>
        <w:rPr>
          <w:rFonts w:ascii="Arial" w:hAnsi="Arial" w:cs="Arial"/>
          <w:b/>
        </w:rPr>
      </w:pPr>
      <w:r>
        <w:rPr>
          <w:rFonts w:ascii="Arial" w:hAnsi="Arial" w:cs="Arial"/>
          <w:b/>
        </w:rPr>
        <w:br w:type="page"/>
      </w:r>
    </w:p>
    <w:p w14:paraId="593A94A8" w14:textId="07F2E928" w:rsidR="00EC53BE" w:rsidRPr="00BF27BC" w:rsidRDefault="00EC53BE" w:rsidP="009F5AFD">
      <w:pPr>
        <w:spacing w:line="360" w:lineRule="auto"/>
        <w:rPr>
          <w:rFonts w:ascii="Arial" w:hAnsi="Arial" w:cs="Arial"/>
          <w:b/>
        </w:rPr>
      </w:pPr>
      <w:r w:rsidRPr="00EC53BE">
        <w:rPr>
          <w:rFonts w:ascii="Arial" w:hAnsi="Arial" w:cs="Arial"/>
          <w:b/>
        </w:rPr>
        <w:lastRenderedPageBreak/>
        <w:t>R</w:t>
      </w:r>
      <w:r w:rsidR="00BF27BC">
        <w:rPr>
          <w:rFonts w:ascii="Arial" w:hAnsi="Arial" w:cs="Arial"/>
          <w:b/>
        </w:rPr>
        <w:t>eferences</w:t>
      </w:r>
    </w:p>
    <w:p w14:paraId="18E4D4A7" w14:textId="77777777" w:rsidR="00EC35E1" w:rsidRPr="00EC35E1" w:rsidRDefault="00EC53BE" w:rsidP="00EC35E1">
      <w:pPr>
        <w:pStyle w:val="EndNoteBibliography"/>
        <w:spacing w:after="0"/>
        <w:ind w:left="720" w:hanging="72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bookmarkStart w:id="298" w:name="_ENREF_1"/>
      <w:r w:rsidR="00EC35E1" w:rsidRPr="00EC35E1">
        <w:t>1.</w:t>
      </w:r>
      <w:r w:rsidR="00EC35E1" w:rsidRPr="00EC35E1">
        <w:tab/>
        <w:t xml:space="preserve">Azam, S.; Reshak, A. H., Electronic Structure of 1,3-dicarbomethoxy4,6-benzenedicarboxylic acid: Density Functional Approach. </w:t>
      </w:r>
      <w:r w:rsidR="00EC35E1" w:rsidRPr="00EC35E1">
        <w:rPr>
          <w:i/>
        </w:rPr>
        <w:t xml:space="preserve">International Journal of Electrochemical Science </w:t>
      </w:r>
      <w:r w:rsidR="00EC35E1" w:rsidRPr="00EC35E1">
        <w:rPr>
          <w:b/>
        </w:rPr>
        <w:t>2013,</w:t>
      </w:r>
      <w:r w:rsidR="00EC35E1" w:rsidRPr="00EC35E1">
        <w:t xml:space="preserve"> </w:t>
      </w:r>
      <w:r w:rsidR="00EC35E1" w:rsidRPr="00EC35E1">
        <w:rPr>
          <w:i/>
        </w:rPr>
        <w:t>8</w:t>
      </w:r>
      <w:r w:rsidR="00EC35E1" w:rsidRPr="00EC35E1">
        <w:t xml:space="preserve"> (8), 10359-10375.</w:t>
      </w:r>
      <w:bookmarkEnd w:id="298"/>
    </w:p>
    <w:p w14:paraId="4E063C9C" w14:textId="77777777" w:rsidR="00EC35E1" w:rsidRPr="00EC35E1" w:rsidRDefault="00EC35E1" w:rsidP="00EC35E1">
      <w:pPr>
        <w:pStyle w:val="EndNoteBibliography"/>
        <w:spacing w:after="0"/>
        <w:ind w:left="720" w:hanging="720"/>
      </w:pPr>
      <w:bookmarkStart w:id="299" w:name="_ENREF_2"/>
      <w:r w:rsidRPr="00EC35E1">
        <w:t>2.</w:t>
      </w:r>
      <w:r w:rsidRPr="00EC35E1">
        <w:tab/>
        <w:t xml:space="preserve">Azim-Araghi, M. E.; Baedi, J.; Goodarzi, L. M., Electrical and optical properties of an organic semiconductor metal-free phthalocyanine (C32H18N8). </w:t>
      </w:r>
      <w:r w:rsidRPr="00EC35E1">
        <w:rPr>
          <w:i/>
        </w:rPr>
        <w:t xml:space="preserve">European Physical Journal-Applied Physics </w:t>
      </w:r>
      <w:r w:rsidRPr="00EC35E1">
        <w:rPr>
          <w:b/>
        </w:rPr>
        <w:t>2012,</w:t>
      </w:r>
      <w:r w:rsidRPr="00EC35E1">
        <w:t xml:space="preserve"> </w:t>
      </w:r>
      <w:r w:rsidRPr="00EC35E1">
        <w:rPr>
          <w:i/>
        </w:rPr>
        <w:t>58</w:t>
      </w:r>
      <w:r w:rsidRPr="00EC35E1">
        <w:t xml:space="preserve"> (3).</w:t>
      </w:r>
      <w:bookmarkEnd w:id="299"/>
    </w:p>
    <w:p w14:paraId="0F524E0E" w14:textId="77777777" w:rsidR="00EC35E1" w:rsidRPr="00EC35E1" w:rsidRDefault="00EC35E1" w:rsidP="00EC35E1">
      <w:pPr>
        <w:pStyle w:val="EndNoteBibliography"/>
        <w:spacing w:after="0"/>
        <w:ind w:left="720" w:hanging="720"/>
      </w:pPr>
      <w:bookmarkStart w:id="300" w:name="_ENREF_3"/>
      <w:r w:rsidRPr="00EC35E1">
        <w:t>3.</w:t>
      </w:r>
      <w:r w:rsidRPr="00EC35E1">
        <w:tab/>
        <w:t xml:space="preserve">Ksianzou, V.; Velagapudi, R. K.; Grimm, B.; Schrader, S., Polarization-dependent optical characterization of poly(phenylquinoxaline) thin films. </w:t>
      </w:r>
      <w:r w:rsidRPr="00EC35E1">
        <w:rPr>
          <w:i/>
        </w:rPr>
        <w:t xml:space="preserve">Journal of Applied Physics </w:t>
      </w:r>
      <w:r w:rsidRPr="00EC35E1">
        <w:rPr>
          <w:b/>
        </w:rPr>
        <w:t>2006,</w:t>
      </w:r>
      <w:r w:rsidRPr="00EC35E1">
        <w:t xml:space="preserve"> </w:t>
      </w:r>
      <w:r w:rsidRPr="00EC35E1">
        <w:rPr>
          <w:i/>
        </w:rPr>
        <w:t>100</w:t>
      </w:r>
      <w:r w:rsidRPr="00EC35E1">
        <w:t xml:space="preserve"> (6).</w:t>
      </w:r>
      <w:bookmarkEnd w:id="300"/>
    </w:p>
    <w:p w14:paraId="6C025F58" w14:textId="77777777" w:rsidR="00EC35E1" w:rsidRPr="00EC35E1" w:rsidRDefault="00EC35E1" w:rsidP="00EC35E1">
      <w:pPr>
        <w:pStyle w:val="EndNoteBibliography"/>
        <w:spacing w:after="0"/>
        <w:ind w:left="720" w:hanging="720"/>
      </w:pPr>
      <w:bookmarkStart w:id="301" w:name="_ENREF_4"/>
      <w:r w:rsidRPr="00EC35E1">
        <w:t>4.</w:t>
      </w:r>
      <w:r w:rsidRPr="00EC35E1">
        <w:tab/>
        <w:t xml:space="preserve">Zeinalipour-Yazdi, C. D.; Pullman, D. P., Quantitative structure - Property relationships for longitudinal, transverse, and molecular static polarizabilities in polyynes. </w:t>
      </w:r>
      <w:r w:rsidRPr="00EC35E1">
        <w:rPr>
          <w:i/>
        </w:rPr>
        <w:t xml:space="preserve">Journal of Physical Chemistry B </w:t>
      </w:r>
      <w:r w:rsidRPr="00EC35E1">
        <w:rPr>
          <w:b/>
        </w:rPr>
        <w:t>2008,</w:t>
      </w:r>
      <w:r w:rsidRPr="00EC35E1">
        <w:t xml:space="preserve"> </w:t>
      </w:r>
      <w:r w:rsidRPr="00EC35E1">
        <w:rPr>
          <w:i/>
        </w:rPr>
        <w:t>112</w:t>
      </w:r>
      <w:r w:rsidRPr="00EC35E1">
        <w:t xml:space="preserve"> (25), 7377-7386.</w:t>
      </w:r>
      <w:bookmarkEnd w:id="301"/>
    </w:p>
    <w:p w14:paraId="4094CBE9" w14:textId="77777777" w:rsidR="00EC35E1" w:rsidRPr="00EC35E1" w:rsidRDefault="00EC35E1" w:rsidP="00EC35E1">
      <w:pPr>
        <w:pStyle w:val="EndNoteBibliography"/>
        <w:spacing w:after="0"/>
        <w:ind w:left="720" w:hanging="720"/>
      </w:pPr>
      <w:bookmarkStart w:id="302" w:name="_ENREF_5"/>
      <w:r w:rsidRPr="00EC35E1">
        <w:t>5.</w:t>
      </w:r>
      <w:r w:rsidRPr="00EC35E1">
        <w:tab/>
        <w:t xml:space="preserve">Yu, X. L.; Yi, B.; Wang, X. Y., Prediction of refractive index of vinyl polymers by using density functional theory. </w:t>
      </w:r>
      <w:r w:rsidRPr="00EC35E1">
        <w:rPr>
          <w:i/>
        </w:rPr>
        <w:t xml:space="preserve">Journal of Computational Chemistry </w:t>
      </w:r>
      <w:r w:rsidRPr="00EC35E1">
        <w:rPr>
          <w:b/>
        </w:rPr>
        <w:t>2007,</w:t>
      </w:r>
      <w:r w:rsidRPr="00EC35E1">
        <w:t xml:space="preserve"> </w:t>
      </w:r>
      <w:r w:rsidRPr="00EC35E1">
        <w:rPr>
          <w:i/>
        </w:rPr>
        <w:t>28</w:t>
      </w:r>
      <w:r w:rsidRPr="00EC35E1">
        <w:t xml:space="preserve"> (14), 2336-2341.</w:t>
      </w:r>
      <w:bookmarkEnd w:id="302"/>
    </w:p>
    <w:p w14:paraId="05057266" w14:textId="77777777" w:rsidR="00EC35E1" w:rsidRPr="00EC35E1" w:rsidRDefault="00EC35E1" w:rsidP="00EC35E1">
      <w:pPr>
        <w:pStyle w:val="EndNoteBibliography"/>
        <w:spacing w:after="0"/>
        <w:ind w:left="720" w:hanging="720"/>
      </w:pPr>
      <w:bookmarkStart w:id="303" w:name="_ENREF_6"/>
      <w:r w:rsidRPr="00EC35E1">
        <w:t>6.</w:t>
      </w:r>
      <w:r w:rsidRPr="00EC35E1">
        <w:tab/>
        <w:t xml:space="preserve">Rowan, C. K.; Paci, I., Optical Properties of Ag/Polyvinylidene Fluoride Nanocomposites: A Theoretical Study. </w:t>
      </w:r>
      <w:r w:rsidRPr="00EC35E1">
        <w:rPr>
          <w:i/>
        </w:rPr>
        <w:t xml:space="preserve">Journal of Physical Chemistry C </w:t>
      </w:r>
      <w:r w:rsidRPr="00EC35E1">
        <w:rPr>
          <w:b/>
        </w:rPr>
        <w:t>2011,</w:t>
      </w:r>
      <w:r w:rsidRPr="00EC35E1">
        <w:t xml:space="preserve"> </w:t>
      </w:r>
      <w:r w:rsidRPr="00EC35E1">
        <w:rPr>
          <w:i/>
        </w:rPr>
        <w:t>115</w:t>
      </w:r>
      <w:r w:rsidRPr="00EC35E1">
        <w:t xml:space="preserve"> (16), 8316-8324.</w:t>
      </w:r>
      <w:bookmarkEnd w:id="303"/>
    </w:p>
    <w:p w14:paraId="35C74278" w14:textId="77777777" w:rsidR="00EC35E1" w:rsidRPr="00EC35E1" w:rsidRDefault="00EC35E1" w:rsidP="00EC35E1">
      <w:pPr>
        <w:pStyle w:val="EndNoteBibliography"/>
        <w:spacing w:after="0"/>
        <w:ind w:left="720" w:hanging="720"/>
      </w:pPr>
      <w:bookmarkStart w:id="304" w:name="_ENREF_7"/>
      <w:r w:rsidRPr="00EC35E1">
        <w:t>7.</w:t>
      </w:r>
      <w:r w:rsidRPr="00EC35E1">
        <w:tab/>
        <w:t xml:space="preserve">Lenz, A.; Kariis, H.; Pohl, A.; Persson, P.; Ojamae, L., The electronic structure and reflectivity of PEDOT:PSS from density functional theory. </w:t>
      </w:r>
      <w:r w:rsidRPr="00EC35E1">
        <w:rPr>
          <w:i/>
        </w:rPr>
        <w:t xml:space="preserve">Chemical Physics </w:t>
      </w:r>
      <w:r w:rsidRPr="00EC35E1">
        <w:rPr>
          <w:b/>
        </w:rPr>
        <w:t>2011,</w:t>
      </w:r>
      <w:r w:rsidRPr="00EC35E1">
        <w:t xml:space="preserve"> </w:t>
      </w:r>
      <w:r w:rsidRPr="00EC35E1">
        <w:rPr>
          <w:i/>
        </w:rPr>
        <w:t>384</w:t>
      </w:r>
      <w:r w:rsidRPr="00EC35E1">
        <w:t xml:space="preserve"> (1-3), 44-51.</w:t>
      </w:r>
      <w:bookmarkEnd w:id="304"/>
    </w:p>
    <w:p w14:paraId="62BD4107" w14:textId="77777777" w:rsidR="00EC35E1" w:rsidRPr="00EC35E1" w:rsidRDefault="00EC35E1" w:rsidP="00EC35E1">
      <w:pPr>
        <w:pStyle w:val="EndNoteBibliography"/>
        <w:spacing w:after="0"/>
        <w:ind w:left="720" w:hanging="720"/>
      </w:pPr>
      <w:bookmarkStart w:id="305" w:name="_ENREF_8"/>
      <w:r w:rsidRPr="00EC35E1">
        <w:t>8.</w:t>
      </w:r>
      <w:r w:rsidRPr="00EC35E1">
        <w:tab/>
        <w:t xml:space="preserve">Robello, D. R., Moderately high refractive index, low optical dispersion polymers with pendant diamondoids. </w:t>
      </w:r>
      <w:r w:rsidRPr="00EC35E1">
        <w:rPr>
          <w:i/>
        </w:rPr>
        <w:t xml:space="preserve">Journal of Applied Polymer Science </w:t>
      </w:r>
      <w:r w:rsidRPr="00EC35E1">
        <w:rPr>
          <w:b/>
        </w:rPr>
        <w:t>2013,</w:t>
      </w:r>
      <w:r w:rsidRPr="00EC35E1">
        <w:t xml:space="preserve"> </w:t>
      </w:r>
      <w:r w:rsidRPr="00EC35E1">
        <w:rPr>
          <w:i/>
        </w:rPr>
        <w:t>127</w:t>
      </w:r>
      <w:r w:rsidRPr="00EC35E1">
        <w:t xml:space="preserve"> (1), 96-103.</w:t>
      </w:r>
      <w:bookmarkEnd w:id="305"/>
    </w:p>
    <w:p w14:paraId="406080DA" w14:textId="77777777" w:rsidR="00EC35E1" w:rsidRPr="00EC35E1" w:rsidRDefault="00EC35E1" w:rsidP="00EC35E1">
      <w:pPr>
        <w:pStyle w:val="EndNoteBibliography"/>
        <w:spacing w:after="0"/>
        <w:ind w:left="720" w:hanging="720"/>
      </w:pPr>
      <w:bookmarkStart w:id="306" w:name="_ENREF_9"/>
      <w:r w:rsidRPr="00EC35E1">
        <w:t>9.</w:t>
      </w:r>
      <w:r w:rsidRPr="00EC35E1">
        <w:tab/>
        <w:t xml:space="preserve">Lee, S.; Park, S. S., Dielectric Properties of Organic Solvents from Non-Polarizable Molecular Dynamics Simulation with Electronic Continuum Model and Density Functional Theory. </w:t>
      </w:r>
      <w:r w:rsidRPr="00EC35E1">
        <w:rPr>
          <w:i/>
        </w:rPr>
        <w:t xml:space="preserve">Journal of Physical Chemistry B </w:t>
      </w:r>
      <w:r w:rsidRPr="00EC35E1">
        <w:rPr>
          <w:b/>
        </w:rPr>
        <w:t>2011,</w:t>
      </w:r>
      <w:r w:rsidRPr="00EC35E1">
        <w:t xml:space="preserve"> </w:t>
      </w:r>
      <w:r w:rsidRPr="00EC35E1">
        <w:rPr>
          <w:i/>
        </w:rPr>
        <w:t>115</w:t>
      </w:r>
      <w:r w:rsidRPr="00EC35E1">
        <w:t xml:space="preserve"> (43), 12571-12576.</w:t>
      </w:r>
      <w:bookmarkEnd w:id="306"/>
    </w:p>
    <w:p w14:paraId="05DF245A" w14:textId="77777777" w:rsidR="00EC35E1" w:rsidRPr="00EC35E1" w:rsidRDefault="00EC35E1" w:rsidP="00EC35E1">
      <w:pPr>
        <w:pStyle w:val="EndNoteBibliography"/>
        <w:spacing w:after="0"/>
        <w:ind w:left="720" w:hanging="720"/>
      </w:pPr>
      <w:bookmarkStart w:id="307" w:name="_ENREF_10"/>
      <w:r w:rsidRPr="00EC35E1">
        <w:t>10.</w:t>
      </w:r>
      <w:r w:rsidRPr="00EC35E1">
        <w:tab/>
        <w:t xml:space="preserve">Park, S. S.; Lee, S.; Bae, J. Y.; Hagelberg, F., Refractive indices of liquid-forming organic compounds by density functional theory. </w:t>
      </w:r>
      <w:r w:rsidRPr="00EC35E1">
        <w:rPr>
          <w:i/>
        </w:rPr>
        <w:t xml:space="preserve">Chemical Physics Letters </w:t>
      </w:r>
      <w:r w:rsidRPr="00EC35E1">
        <w:rPr>
          <w:b/>
        </w:rPr>
        <w:t>2011,</w:t>
      </w:r>
      <w:r w:rsidRPr="00EC35E1">
        <w:t xml:space="preserve"> </w:t>
      </w:r>
      <w:r w:rsidRPr="00EC35E1">
        <w:rPr>
          <w:i/>
        </w:rPr>
        <w:t>511</w:t>
      </w:r>
      <w:r w:rsidRPr="00EC35E1">
        <w:t xml:space="preserve"> (4-6), 466-470.</w:t>
      </w:r>
      <w:bookmarkEnd w:id="307"/>
    </w:p>
    <w:p w14:paraId="67245B0F" w14:textId="77777777" w:rsidR="00EC35E1" w:rsidRPr="00EC35E1" w:rsidRDefault="00EC35E1" w:rsidP="00EC35E1">
      <w:pPr>
        <w:pStyle w:val="EndNoteBibliography"/>
        <w:spacing w:after="0"/>
        <w:ind w:left="720" w:hanging="720"/>
      </w:pPr>
      <w:bookmarkStart w:id="308" w:name="_ENREF_11"/>
      <w:r w:rsidRPr="00EC35E1">
        <w:t>11.</w:t>
      </w:r>
      <w:r w:rsidRPr="00EC35E1">
        <w:tab/>
        <w:t xml:space="preserve">Isborn, C. M.; Leclercq, A.; Vila, F. D.; Dalton, L. R.; Brédas, J. L.; Eichinger, B. E.; Robinson, B. H., Comparison of Static First Hyperpolarizabilities Calculated with Various Quantum Mechanical Methods. </w:t>
      </w:r>
      <w:r w:rsidRPr="00EC35E1">
        <w:rPr>
          <w:i/>
        </w:rPr>
        <w:t xml:space="preserve">The Journal of Physical Chemistry A </w:t>
      </w:r>
      <w:r w:rsidRPr="00EC35E1">
        <w:rPr>
          <w:b/>
        </w:rPr>
        <w:t>2007,</w:t>
      </w:r>
      <w:r w:rsidRPr="00EC35E1">
        <w:t xml:space="preserve"> </w:t>
      </w:r>
      <w:r w:rsidRPr="00EC35E1">
        <w:rPr>
          <w:i/>
        </w:rPr>
        <w:t>111</w:t>
      </w:r>
      <w:r w:rsidRPr="00EC35E1">
        <w:t xml:space="preserve"> (7), 1319-1327.</w:t>
      </w:r>
      <w:bookmarkEnd w:id="308"/>
    </w:p>
    <w:p w14:paraId="6FEF7624" w14:textId="77777777" w:rsidR="00EC35E1" w:rsidRPr="00EC35E1" w:rsidRDefault="00EC35E1" w:rsidP="00EC35E1">
      <w:pPr>
        <w:pStyle w:val="EndNoteBibliography"/>
        <w:spacing w:after="0"/>
        <w:ind w:left="720" w:hanging="720"/>
      </w:pPr>
      <w:bookmarkStart w:id="309" w:name="_ENREF_12"/>
      <w:r w:rsidRPr="00EC35E1">
        <w:t>12.</w:t>
      </w:r>
      <w:r w:rsidRPr="00EC35E1">
        <w:tab/>
        <w:t xml:space="preserve">Rao, Z. F.; Zhou, R. F., Band structure and optical properties of amber studied by first principles. </w:t>
      </w:r>
      <w:r w:rsidRPr="00EC35E1">
        <w:rPr>
          <w:i/>
        </w:rPr>
        <w:t xml:space="preserve">Physica B-Condensed Matter </w:t>
      </w:r>
      <w:r w:rsidRPr="00EC35E1">
        <w:rPr>
          <w:b/>
        </w:rPr>
        <w:t>2013,</w:t>
      </w:r>
      <w:r w:rsidRPr="00EC35E1">
        <w:t xml:space="preserve"> </w:t>
      </w:r>
      <w:r w:rsidRPr="00EC35E1">
        <w:rPr>
          <w:i/>
        </w:rPr>
        <w:t>412</w:t>
      </w:r>
      <w:r w:rsidRPr="00EC35E1">
        <w:t>, 32-35.</w:t>
      </w:r>
      <w:bookmarkEnd w:id="309"/>
    </w:p>
    <w:p w14:paraId="1F5D0CDF" w14:textId="77777777" w:rsidR="00EC35E1" w:rsidRPr="00EC35E1" w:rsidRDefault="00EC35E1" w:rsidP="00EC35E1">
      <w:pPr>
        <w:pStyle w:val="EndNoteBibliography"/>
        <w:spacing w:after="0"/>
        <w:ind w:left="720" w:hanging="720"/>
      </w:pPr>
      <w:bookmarkStart w:id="310" w:name="_ENREF_13"/>
      <w:r w:rsidRPr="00EC35E1">
        <w:t>13.</w:t>
      </w:r>
      <w:r w:rsidRPr="00EC35E1">
        <w:tab/>
        <w:t xml:space="preserve">Baev, A.; Samoc, M.; Prasad, P. N.; Krykunov, M.; Autschbach, J., A quantum chemical approach to the design of chiral negative index materials. </w:t>
      </w:r>
      <w:r w:rsidRPr="00EC35E1">
        <w:rPr>
          <w:i/>
        </w:rPr>
        <w:t xml:space="preserve">Optics Express </w:t>
      </w:r>
      <w:r w:rsidRPr="00EC35E1">
        <w:rPr>
          <w:b/>
        </w:rPr>
        <w:t>2007,</w:t>
      </w:r>
      <w:r w:rsidRPr="00EC35E1">
        <w:t xml:space="preserve"> </w:t>
      </w:r>
      <w:r w:rsidRPr="00EC35E1">
        <w:rPr>
          <w:i/>
        </w:rPr>
        <w:t>15</w:t>
      </w:r>
      <w:r w:rsidRPr="00EC35E1">
        <w:t xml:space="preserve"> (9), 5730-5741.</w:t>
      </w:r>
      <w:bookmarkEnd w:id="310"/>
    </w:p>
    <w:p w14:paraId="1D7D6E33" w14:textId="77777777" w:rsidR="00EC35E1" w:rsidRPr="00EC35E1" w:rsidRDefault="00EC35E1" w:rsidP="00EC35E1">
      <w:pPr>
        <w:pStyle w:val="EndNoteBibliography"/>
        <w:spacing w:after="0"/>
        <w:ind w:left="720" w:hanging="720"/>
      </w:pPr>
      <w:bookmarkStart w:id="311" w:name="_ENREF_14"/>
      <w:r w:rsidRPr="00EC35E1">
        <w:t>14.</w:t>
      </w:r>
      <w:r w:rsidRPr="00EC35E1">
        <w:tab/>
        <w:t xml:space="preserve">Liu, W. Q.; Yi, P. G.; Tang, Z. L., QSPR models for various properties of polymethacrylates based on quantum chemical descriptors. </w:t>
      </w:r>
      <w:r w:rsidRPr="00EC35E1">
        <w:rPr>
          <w:i/>
        </w:rPr>
        <w:t xml:space="preserve">Qsar &amp; Combinatorial Science </w:t>
      </w:r>
      <w:r w:rsidRPr="00EC35E1">
        <w:rPr>
          <w:b/>
        </w:rPr>
        <w:t>2006,</w:t>
      </w:r>
      <w:r w:rsidRPr="00EC35E1">
        <w:t xml:space="preserve"> </w:t>
      </w:r>
      <w:r w:rsidRPr="00EC35E1">
        <w:rPr>
          <w:i/>
        </w:rPr>
        <w:t>25</w:t>
      </w:r>
      <w:r w:rsidRPr="00EC35E1">
        <w:t xml:space="preserve"> (10), 936-943.</w:t>
      </w:r>
      <w:bookmarkEnd w:id="311"/>
    </w:p>
    <w:p w14:paraId="74D19B60" w14:textId="77777777" w:rsidR="00EC35E1" w:rsidRPr="00EC35E1" w:rsidRDefault="00EC35E1" w:rsidP="00EC35E1">
      <w:pPr>
        <w:pStyle w:val="EndNoteBibliography"/>
        <w:spacing w:after="0"/>
        <w:ind w:left="720" w:hanging="720"/>
      </w:pPr>
      <w:bookmarkStart w:id="312" w:name="_ENREF_15"/>
      <w:r w:rsidRPr="00EC35E1">
        <w:t>15.</w:t>
      </w:r>
      <w:r w:rsidRPr="00EC35E1">
        <w:tab/>
        <w:t xml:space="preserve">Holder, A. J.; Ye, L.; Eick, J. D.; Chappelow, C. C., A quantum-mechanical QSAR model to predict the refractive index of polymer matrices. </w:t>
      </w:r>
      <w:r w:rsidRPr="00EC35E1">
        <w:rPr>
          <w:i/>
        </w:rPr>
        <w:t xml:space="preserve">Qsar &amp; Combinatorial Science </w:t>
      </w:r>
      <w:r w:rsidRPr="00EC35E1">
        <w:rPr>
          <w:b/>
        </w:rPr>
        <w:t>2006,</w:t>
      </w:r>
      <w:r w:rsidRPr="00EC35E1">
        <w:t xml:space="preserve"> </w:t>
      </w:r>
      <w:r w:rsidRPr="00EC35E1">
        <w:rPr>
          <w:i/>
        </w:rPr>
        <w:t>25</w:t>
      </w:r>
      <w:r w:rsidRPr="00EC35E1">
        <w:t xml:space="preserve"> (10), 905-911.</w:t>
      </w:r>
      <w:bookmarkEnd w:id="312"/>
    </w:p>
    <w:p w14:paraId="570981BD" w14:textId="77777777" w:rsidR="00EC35E1" w:rsidRPr="00EC35E1" w:rsidRDefault="00EC35E1" w:rsidP="00EC35E1">
      <w:pPr>
        <w:pStyle w:val="EndNoteBibliography"/>
        <w:ind w:left="720" w:hanging="720"/>
      </w:pPr>
      <w:bookmarkStart w:id="313" w:name="_ENREF_16"/>
      <w:r w:rsidRPr="00EC35E1">
        <w:t>16.</w:t>
      </w:r>
      <w:r w:rsidRPr="00EC35E1">
        <w:tab/>
        <w:t xml:space="preserve">Ortyl, E.; Kucharski, S., Refractive index modulation in polymeric photochromic films. </w:t>
      </w:r>
      <w:r w:rsidRPr="00EC35E1">
        <w:rPr>
          <w:i/>
        </w:rPr>
        <w:t xml:space="preserve">Central European Journal of Chemistry </w:t>
      </w:r>
      <w:r w:rsidRPr="00EC35E1">
        <w:rPr>
          <w:b/>
        </w:rPr>
        <w:t>2003,</w:t>
      </w:r>
      <w:r w:rsidRPr="00EC35E1">
        <w:t xml:space="preserve"> </w:t>
      </w:r>
      <w:r w:rsidRPr="00EC35E1">
        <w:rPr>
          <w:i/>
        </w:rPr>
        <w:t>1</w:t>
      </w:r>
      <w:r w:rsidRPr="00EC35E1">
        <w:t xml:space="preserve"> (2), 137-159.</w:t>
      </w:r>
      <w:bookmarkEnd w:id="313"/>
    </w:p>
    <w:p w14:paraId="385F15B0" w14:textId="21911CC5" w:rsidR="00BC71CD" w:rsidRPr="00EC53BE" w:rsidRDefault="00EC53BE" w:rsidP="009F5AFD">
      <w:pPr>
        <w:spacing w:line="360" w:lineRule="auto"/>
        <w:rPr>
          <w:rFonts w:ascii="Arial" w:hAnsi="Arial" w:cs="Arial"/>
        </w:rPr>
      </w:pPr>
      <w:r>
        <w:rPr>
          <w:rFonts w:ascii="Arial" w:hAnsi="Arial" w:cs="Arial"/>
        </w:rPr>
        <w:fldChar w:fldCharType="end"/>
      </w:r>
    </w:p>
    <w:sectPr w:rsidR="00BC71CD" w:rsidRPr="00EC53BE">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j.hachmann" w:date="2014-12-19T10:29:00Z" w:initials="jh">
    <w:p w14:paraId="265AF91E" w14:textId="44A0D6F9" w:rsidR="00E44AE9" w:rsidRDefault="00E44AE9">
      <w:pPr>
        <w:pStyle w:val="CommentText"/>
      </w:pPr>
      <w:r>
        <w:rPr>
          <w:rStyle w:val="CommentReference"/>
        </w:rPr>
        <w:annotationRef/>
      </w:r>
      <w:r>
        <w:t>Are you going to have a section of frequency dependent electric polarizability as well?</w:t>
      </w:r>
    </w:p>
  </w:comment>
  <w:comment w:id="27" w:author="j.hachmann" w:date="2014-12-19T10:29:00Z" w:initials="jh">
    <w:p w14:paraId="365FA792" w14:textId="506F937A" w:rsidR="00E44AE9" w:rsidRDefault="00E44AE9">
      <w:pPr>
        <w:pStyle w:val="CommentText"/>
      </w:pPr>
      <w:r>
        <w:rPr>
          <w:rStyle w:val="CommentReference"/>
        </w:rPr>
        <w:annotationRef/>
      </w:r>
      <w:r>
        <w:t>You have to provide a reference to where you got the pic from.</w:t>
      </w:r>
    </w:p>
  </w:comment>
  <w:comment w:id="31" w:author="j.hachmann" w:date="2014-12-19T10:29:00Z" w:initials="jh">
    <w:p w14:paraId="05693504" w14:textId="11126AA4" w:rsidR="00E44AE9" w:rsidRDefault="00E44AE9">
      <w:pPr>
        <w:pStyle w:val="CommentText"/>
      </w:pPr>
      <w:r>
        <w:rPr>
          <w:rStyle w:val="CommentReference"/>
        </w:rPr>
        <w:annotationRef/>
      </w:r>
      <w:r>
        <w:t>Be consistent in capitalization</w:t>
      </w:r>
    </w:p>
  </w:comment>
  <w:comment w:id="52" w:author="j.hachmann" w:date="2014-12-19T10:29:00Z" w:initials="jh">
    <w:p w14:paraId="2B62923C" w14:textId="67F01C57" w:rsidR="00E44AE9" w:rsidRDefault="00E44AE9">
      <w:pPr>
        <w:pStyle w:val="CommentText"/>
      </w:pPr>
      <w:r>
        <w:rPr>
          <w:rStyle w:val="CommentReference"/>
        </w:rPr>
        <w:annotationRef/>
      </w:r>
      <w:r>
        <w:t>You should have a more comprehensive list of references</w:t>
      </w:r>
    </w:p>
  </w:comment>
  <w:comment w:id="61" w:author="j.hachmann" w:date="2014-12-19T10:29:00Z" w:initials="jh">
    <w:p w14:paraId="70DED228" w14:textId="279DDED3" w:rsidR="00E44AE9" w:rsidRDefault="00E44AE9">
      <w:pPr>
        <w:pStyle w:val="CommentText"/>
      </w:pPr>
      <w:r>
        <w:rPr>
          <w:rStyle w:val="CommentReference"/>
        </w:rPr>
        <w:annotationRef/>
      </w:r>
      <w:r>
        <w:t>??? This doesn’t make sense to any reader! What are you trying to say?</w:t>
      </w:r>
    </w:p>
  </w:comment>
  <w:comment w:id="66" w:author="j.hachmann" w:date="2014-12-19T10:29:00Z" w:initials="jh">
    <w:p w14:paraId="5A58C2D4" w14:textId="10C6F774" w:rsidR="00E44AE9" w:rsidRDefault="00E44AE9">
      <w:pPr>
        <w:pStyle w:val="CommentText"/>
      </w:pPr>
      <w:r>
        <w:rPr>
          <w:rStyle w:val="CommentReference"/>
        </w:rPr>
        <w:annotationRef/>
      </w:r>
      <w:r>
        <w:t>Don’t forget that RI stands for “refractive index” so use the article “the” as if it were written out.</w:t>
      </w:r>
    </w:p>
  </w:comment>
  <w:comment w:id="106" w:author="j.hachmann" w:date="2014-12-19T10:29:00Z" w:initials="jh">
    <w:p w14:paraId="070787D8" w14:textId="281E6969" w:rsidR="00E35F31" w:rsidRDefault="00E35F31">
      <w:pPr>
        <w:pStyle w:val="CommentText"/>
      </w:pPr>
      <w:r>
        <w:rPr>
          <w:rStyle w:val="CommentReference"/>
        </w:rPr>
        <w:annotationRef/>
      </w:r>
      <w:r>
        <w:t>Use variations of words – a thesaurus is useful, so that your language is more varied</w:t>
      </w:r>
    </w:p>
  </w:comment>
  <w:comment w:id="114" w:author="j.hachmann" w:date="2014-12-19T10:29:00Z" w:initials="jh">
    <w:p w14:paraId="6CD10227" w14:textId="20CC3323" w:rsidR="00E679AD" w:rsidRDefault="00E679AD">
      <w:pPr>
        <w:pStyle w:val="CommentText"/>
      </w:pPr>
      <w:r>
        <w:rPr>
          <w:rStyle w:val="CommentReference"/>
        </w:rPr>
        <w:annotationRef/>
      </w:r>
      <w:r>
        <w:t>Again, be more comprehensive</w:t>
      </w:r>
    </w:p>
  </w:comment>
  <w:comment w:id="124" w:author="j.hachmann" w:date="2014-12-19T10:29:00Z" w:initials="jh">
    <w:p w14:paraId="02455E34" w14:textId="287621BC" w:rsidR="00F24DE7" w:rsidRDefault="00F24DE7">
      <w:pPr>
        <w:pStyle w:val="CommentText"/>
      </w:pPr>
      <w:r>
        <w:rPr>
          <w:rStyle w:val="CommentReference"/>
        </w:rPr>
        <w:annotationRef/>
      </w:r>
      <w:r>
        <w:t>Fluff that doesn’t add anything</w:t>
      </w:r>
    </w:p>
  </w:comment>
  <w:comment w:id="228" w:author="j.hachmann" w:date="2014-12-19T12:14:00Z" w:initials="jh">
    <w:p w14:paraId="233484AE" w14:textId="77777777" w:rsidR="00C10B9C" w:rsidRDefault="00C10B9C" w:rsidP="00C10B9C">
      <w:pPr>
        <w:pStyle w:val="CommentText"/>
      </w:pPr>
      <w:r>
        <w:rPr>
          <w:rStyle w:val="CommentReference"/>
        </w:rPr>
        <w:annotationRef/>
      </w:r>
      <w:r>
        <w:t xml:space="preserve">note that I could basically condense a half page of your text to two sentences without loss of information. Brevity is a virtue – people don’t like to read fluff and verbose explanations. </w:t>
      </w:r>
    </w:p>
  </w:comment>
  <w:comment w:id="239" w:author="j.hachmann" w:date="2014-12-19T10:29:00Z" w:initials="jh">
    <w:p w14:paraId="6179968C" w14:textId="10916223" w:rsidR="0029313E" w:rsidRDefault="0029313E">
      <w:pPr>
        <w:pStyle w:val="CommentText"/>
      </w:pPr>
      <w:r>
        <w:rPr>
          <w:rStyle w:val="CommentReference"/>
        </w:rPr>
        <w:annotationRef/>
      </w:r>
      <w:r w:rsidR="00092BE0">
        <w:t>filler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5AF91E" w15:done="0"/>
  <w15:commentEx w15:paraId="365FA792" w15:done="0"/>
  <w15:commentEx w15:paraId="05693504" w15:done="0"/>
  <w15:commentEx w15:paraId="2B62923C" w15:done="0"/>
  <w15:commentEx w15:paraId="70DED228" w15:done="0"/>
  <w15:commentEx w15:paraId="5A58C2D4" w15:done="0"/>
  <w15:commentEx w15:paraId="070787D8" w15:done="0"/>
  <w15:commentEx w15:paraId="6CD10227" w15:done="0"/>
  <w15:commentEx w15:paraId="02455E34" w15:done="0"/>
  <w15:commentEx w15:paraId="233484AE" w15:done="0"/>
  <w15:commentEx w15:paraId="617996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51B6A" w14:textId="77777777" w:rsidR="006D73FF" w:rsidRDefault="006D73FF" w:rsidP="009F5AFD">
      <w:pPr>
        <w:spacing w:after="0" w:line="240" w:lineRule="auto"/>
      </w:pPr>
      <w:r>
        <w:separator/>
      </w:r>
    </w:p>
  </w:endnote>
  <w:endnote w:type="continuationSeparator" w:id="0">
    <w:p w14:paraId="1C501AFF" w14:textId="77777777" w:rsidR="006D73FF" w:rsidRDefault="006D73FF" w:rsidP="009F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4124765"/>
      <w:docPartObj>
        <w:docPartGallery w:val="Page Numbers (Bottom of Page)"/>
        <w:docPartUnique/>
      </w:docPartObj>
    </w:sdtPr>
    <w:sdtEndPr>
      <w:rPr>
        <w:noProof/>
      </w:rPr>
    </w:sdtEndPr>
    <w:sdtContent>
      <w:p w14:paraId="56F0CFFE" w14:textId="08B5ED43" w:rsidR="00E44AE9" w:rsidRDefault="00E44AE9">
        <w:pPr>
          <w:pStyle w:val="Footer"/>
          <w:jc w:val="center"/>
        </w:pPr>
        <w:r>
          <w:fldChar w:fldCharType="begin"/>
        </w:r>
        <w:r>
          <w:instrText xml:space="preserve"> PAGE   \* MERGEFORMAT </w:instrText>
        </w:r>
        <w:r>
          <w:fldChar w:fldCharType="separate"/>
        </w:r>
        <w:r w:rsidR="00731765">
          <w:rPr>
            <w:noProof/>
          </w:rPr>
          <w:t>3</w:t>
        </w:r>
        <w:r>
          <w:rPr>
            <w:noProof/>
          </w:rPr>
          <w:fldChar w:fldCharType="end"/>
        </w:r>
      </w:p>
    </w:sdtContent>
  </w:sdt>
  <w:p w14:paraId="2240EC3C" w14:textId="77777777" w:rsidR="00E44AE9" w:rsidRDefault="00E44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42E1E" w14:textId="77777777" w:rsidR="006D73FF" w:rsidRDefault="006D73FF" w:rsidP="009F5AFD">
      <w:pPr>
        <w:spacing w:after="0" w:line="240" w:lineRule="auto"/>
      </w:pPr>
      <w:r>
        <w:separator/>
      </w:r>
    </w:p>
  </w:footnote>
  <w:footnote w:type="continuationSeparator" w:id="0">
    <w:p w14:paraId="4BC11A25" w14:textId="77777777" w:rsidR="006D73FF" w:rsidRDefault="006D73FF" w:rsidP="009F5AFD">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tif faiz">
    <w15:presenceInfo w15:providerId="Windows Live" w15:userId="ccc598240e03fa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CS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d0xdwpa0vap2se9td55drtqssttxaw0dz0p&quot;&gt;RI Modeling&lt;record-ids&gt;&lt;item&gt;24&lt;/item&gt;&lt;item&gt;61&lt;/item&gt;&lt;item&gt;63&lt;/item&gt;&lt;item&gt;66&lt;/item&gt;&lt;item&gt;68&lt;/item&gt;&lt;item&gt;70&lt;/item&gt;&lt;item&gt;71&lt;/item&gt;&lt;item&gt;78&lt;/item&gt;&lt;item&gt;79&lt;/item&gt;&lt;item&gt;80&lt;/item&gt;&lt;item&gt;303&lt;/item&gt;&lt;item&gt;313&lt;/item&gt;&lt;item&gt;314&lt;/item&gt;&lt;item&gt;334&lt;/item&gt;&lt;item&gt;620&lt;/item&gt;&lt;item&gt;637&lt;/item&gt;&lt;/record-ids&gt;&lt;/item&gt;&lt;/Libraries&gt;"/>
  </w:docVars>
  <w:rsids>
    <w:rsidRoot w:val="003821D2"/>
    <w:rsid w:val="0000669E"/>
    <w:rsid w:val="0005095B"/>
    <w:rsid w:val="00057988"/>
    <w:rsid w:val="00062B26"/>
    <w:rsid w:val="0009009C"/>
    <w:rsid w:val="00092BE0"/>
    <w:rsid w:val="000A0F0C"/>
    <w:rsid w:val="000E0782"/>
    <w:rsid w:val="000E3491"/>
    <w:rsid w:val="001939CC"/>
    <w:rsid w:val="001A1BE2"/>
    <w:rsid w:val="001C60A1"/>
    <w:rsid w:val="00224A75"/>
    <w:rsid w:val="002335D1"/>
    <w:rsid w:val="002369A2"/>
    <w:rsid w:val="0029313E"/>
    <w:rsid w:val="0030270D"/>
    <w:rsid w:val="00324E5E"/>
    <w:rsid w:val="003821D2"/>
    <w:rsid w:val="00433DE8"/>
    <w:rsid w:val="0045735E"/>
    <w:rsid w:val="004900B8"/>
    <w:rsid w:val="004C48F1"/>
    <w:rsid w:val="00506A24"/>
    <w:rsid w:val="00562667"/>
    <w:rsid w:val="005B47DB"/>
    <w:rsid w:val="00675B4F"/>
    <w:rsid w:val="006B0D0C"/>
    <w:rsid w:val="006D00D5"/>
    <w:rsid w:val="006D73FF"/>
    <w:rsid w:val="00731765"/>
    <w:rsid w:val="0077588E"/>
    <w:rsid w:val="00785E1D"/>
    <w:rsid w:val="007867E7"/>
    <w:rsid w:val="007C2B95"/>
    <w:rsid w:val="0081336C"/>
    <w:rsid w:val="00871EEE"/>
    <w:rsid w:val="008D60A0"/>
    <w:rsid w:val="008E04F3"/>
    <w:rsid w:val="00922A28"/>
    <w:rsid w:val="00945111"/>
    <w:rsid w:val="009A7DBF"/>
    <w:rsid w:val="009B6D6A"/>
    <w:rsid w:val="009F5AFD"/>
    <w:rsid w:val="00A426EE"/>
    <w:rsid w:val="00A46C50"/>
    <w:rsid w:val="00A6235B"/>
    <w:rsid w:val="00A93A74"/>
    <w:rsid w:val="00B47319"/>
    <w:rsid w:val="00B66C59"/>
    <w:rsid w:val="00BC71CD"/>
    <w:rsid w:val="00BF27BC"/>
    <w:rsid w:val="00BF5C32"/>
    <w:rsid w:val="00C10B9C"/>
    <w:rsid w:val="00CA6226"/>
    <w:rsid w:val="00DE5E49"/>
    <w:rsid w:val="00E35F31"/>
    <w:rsid w:val="00E44AE9"/>
    <w:rsid w:val="00E61207"/>
    <w:rsid w:val="00E679AD"/>
    <w:rsid w:val="00EC35E1"/>
    <w:rsid w:val="00EC53BE"/>
    <w:rsid w:val="00EE70D9"/>
    <w:rsid w:val="00F24DE7"/>
    <w:rsid w:val="00F356CF"/>
    <w:rsid w:val="00F74738"/>
    <w:rsid w:val="00F971FF"/>
    <w:rsid w:val="00FA6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47BA"/>
  <w15:docId w15:val="{7DE1CD36-F1D0-4C4F-A99A-738FFF6A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821D2"/>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3821D2"/>
    <w:rPr>
      <w:rFonts w:ascii="Calibri" w:hAnsi="Calibri"/>
      <w:noProof/>
    </w:rPr>
  </w:style>
  <w:style w:type="paragraph" w:customStyle="1" w:styleId="EndNoteBibliography">
    <w:name w:val="EndNote Bibliography"/>
    <w:basedOn w:val="Normal"/>
    <w:link w:val="EndNoteBibliographyChar"/>
    <w:rsid w:val="003821D2"/>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3821D2"/>
    <w:rPr>
      <w:rFonts w:ascii="Calibri" w:hAnsi="Calibri"/>
      <w:noProof/>
    </w:rPr>
  </w:style>
  <w:style w:type="character" w:customStyle="1" w:styleId="BalloonTextChar">
    <w:name w:val="Balloon Text Char"/>
    <w:basedOn w:val="DefaultParagraphFont"/>
    <w:link w:val="BalloonText"/>
    <w:uiPriority w:val="99"/>
    <w:semiHidden/>
    <w:rsid w:val="003821D2"/>
    <w:rPr>
      <w:rFonts w:ascii="Tahoma" w:hAnsi="Tahoma" w:cs="Tahoma"/>
      <w:sz w:val="16"/>
      <w:szCs w:val="16"/>
    </w:rPr>
  </w:style>
  <w:style w:type="paragraph" w:styleId="BalloonText">
    <w:name w:val="Balloon Text"/>
    <w:basedOn w:val="Normal"/>
    <w:link w:val="BalloonTextChar"/>
    <w:uiPriority w:val="99"/>
    <w:semiHidden/>
    <w:unhideWhenUsed/>
    <w:rsid w:val="003821D2"/>
    <w:pPr>
      <w:spacing w:after="0" w:line="240" w:lineRule="auto"/>
    </w:pPr>
    <w:rPr>
      <w:rFonts w:ascii="Tahoma" w:hAnsi="Tahoma" w:cs="Tahoma"/>
      <w:sz w:val="16"/>
      <w:szCs w:val="16"/>
    </w:rPr>
  </w:style>
  <w:style w:type="character" w:customStyle="1" w:styleId="CommentTextChar">
    <w:name w:val="Comment Text Char"/>
    <w:basedOn w:val="DefaultParagraphFont"/>
    <w:link w:val="CommentText"/>
    <w:uiPriority w:val="99"/>
    <w:semiHidden/>
    <w:rsid w:val="003821D2"/>
    <w:rPr>
      <w:sz w:val="20"/>
      <w:szCs w:val="20"/>
    </w:rPr>
  </w:style>
  <w:style w:type="paragraph" w:styleId="CommentText">
    <w:name w:val="annotation text"/>
    <w:basedOn w:val="Normal"/>
    <w:link w:val="CommentTextChar"/>
    <w:uiPriority w:val="99"/>
    <w:semiHidden/>
    <w:unhideWhenUsed/>
    <w:rsid w:val="003821D2"/>
    <w:pPr>
      <w:spacing w:line="240" w:lineRule="auto"/>
    </w:pPr>
    <w:rPr>
      <w:sz w:val="20"/>
      <w:szCs w:val="20"/>
    </w:rPr>
  </w:style>
  <w:style w:type="character" w:customStyle="1" w:styleId="CommentSubjectChar">
    <w:name w:val="Comment Subject Char"/>
    <w:basedOn w:val="CommentTextChar"/>
    <w:link w:val="CommentSubject"/>
    <w:uiPriority w:val="99"/>
    <w:semiHidden/>
    <w:rsid w:val="003821D2"/>
    <w:rPr>
      <w:b/>
      <w:bCs/>
      <w:sz w:val="20"/>
      <w:szCs w:val="20"/>
    </w:rPr>
  </w:style>
  <w:style w:type="paragraph" w:styleId="CommentSubject">
    <w:name w:val="annotation subject"/>
    <w:basedOn w:val="CommentText"/>
    <w:next w:val="CommentText"/>
    <w:link w:val="CommentSubjectChar"/>
    <w:uiPriority w:val="99"/>
    <w:semiHidden/>
    <w:unhideWhenUsed/>
    <w:rsid w:val="003821D2"/>
    <w:rPr>
      <w:b/>
      <w:bCs/>
    </w:rPr>
  </w:style>
  <w:style w:type="character" w:styleId="CommentReference">
    <w:name w:val="annotation reference"/>
    <w:basedOn w:val="DefaultParagraphFont"/>
    <w:uiPriority w:val="99"/>
    <w:semiHidden/>
    <w:unhideWhenUsed/>
    <w:rsid w:val="003821D2"/>
    <w:rPr>
      <w:sz w:val="16"/>
      <w:szCs w:val="16"/>
    </w:rPr>
  </w:style>
  <w:style w:type="paragraph" w:styleId="Caption">
    <w:name w:val="caption"/>
    <w:basedOn w:val="Normal"/>
    <w:next w:val="Normal"/>
    <w:uiPriority w:val="35"/>
    <w:unhideWhenUsed/>
    <w:qFormat/>
    <w:rsid w:val="003821D2"/>
    <w:pPr>
      <w:spacing w:after="200" w:line="240" w:lineRule="auto"/>
    </w:pPr>
    <w:rPr>
      <w:i/>
      <w:iCs/>
      <w:color w:val="44546A" w:themeColor="text2"/>
      <w:sz w:val="18"/>
      <w:szCs w:val="18"/>
    </w:rPr>
  </w:style>
  <w:style w:type="character" w:styleId="Hyperlink">
    <w:name w:val="Hyperlink"/>
    <w:basedOn w:val="DefaultParagraphFont"/>
    <w:uiPriority w:val="99"/>
    <w:unhideWhenUsed/>
    <w:rsid w:val="00EC53BE"/>
    <w:rPr>
      <w:color w:val="0563C1" w:themeColor="hyperlink"/>
      <w:u w:val="single"/>
    </w:rPr>
  </w:style>
  <w:style w:type="table" w:styleId="TableGrid">
    <w:name w:val="Table Grid"/>
    <w:basedOn w:val="TableNormal"/>
    <w:uiPriority w:val="39"/>
    <w:rsid w:val="009A7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5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AFD"/>
  </w:style>
  <w:style w:type="paragraph" w:styleId="Footer">
    <w:name w:val="footer"/>
    <w:basedOn w:val="Normal"/>
    <w:link w:val="FooterChar"/>
    <w:uiPriority w:val="99"/>
    <w:unhideWhenUsed/>
    <w:rsid w:val="009F5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AFD"/>
  </w:style>
  <w:style w:type="paragraph" w:styleId="Revision">
    <w:name w:val="Revision"/>
    <w:hidden/>
    <w:uiPriority w:val="99"/>
    <w:semiHidden/>
    <w:rsid w:val="002931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E151E-5488-4E56-8852-AB0B914BE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7279</Words>
  <Characters>41491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atif faiz</dc:creator>
  <cp:lastModifiedBy>atif faiz</cp:lastModifiedBy>
  <cp:revision>21</cp:revision>
  <dcterms:created xsi:type="dcterms:W3CDTF">2014-12-19T14:34:00Z</dcterms:created>
  <dcterms:modified xsi:type="dcterms:W3CDTF">2014-12-19T19:53:00Z</dcterms:modified>
</cp:coreProperties>
</file>